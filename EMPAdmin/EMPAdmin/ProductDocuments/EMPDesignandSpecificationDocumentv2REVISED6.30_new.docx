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17C1B7" w14:textId="77777777" w:rsidR="005E6BC5" w:rsidRPr="00741F80" w:rsidRDefault="002B3883" w:rsidP="005E6BC5">
      <w:pPr>
        <w:jc w:val="right"/>
        <w:rPr>
          <w:rFonts w:ascii="Calibri" w:hAnsi="Calibri"/>
          <w:noProof/>
          <w:sz w:val="20"/>
          <w:szCs w:val="20"/>
        </w:rPr>
      </w:pPr>
      <w:r>
        <w:rPr>
          <w:rFonts w:ascii="Calibri" w:hAnsi="Calibri"/>
          <w:noProof/>
          <w:sz w:val="20"/>
          <w:szCs w:val="20"/>
        </w:rPr>
        <w:t xml:space="preserve"> </w:t>
      </w:r>
    </w:p>
    <w:p w14:paraId="696F5A07" w14:textId="77777777" w:rsidR="0078765B" w:rsidRPr="00741F80" w:rsidRDefault="0078765B" w:rsidP="005E6BC5">
      <w:pPr>
        <w:jc w:val="right"/>
        <w:rPr>
          <w:rFonts w:ascii="Calibri" w:hAnsi="Calibri"/>
          <w:noProof/>
          <w:sz w:val="20"/>
          <w:szCs w:val="20"/>
        </w:rPr>
      </w:pPr>
    </w:p>
    <w:p w14:paraId="6FDDA27F" w14:textId="77777777" w:rsidR="0078765B" w:rsidRPr="00741F80" w:rsidRDefault="0078765B" w:rsidP="005E6BC5">
      <w:pPr>
        <w:jc w:val="right"/>
        <w:rPr>
          <w:rFonts w:ascii="Calibri" w:hAnsi="Calibri"/>
          <w:noProof/>
          <w:sz w:val="20"/>
          <w:szCs w:val="20"/>
        </w:rPr>
      </w:pPr>
    </w:p>
    <w:p w14:paraId="24AFC7D1" w14:textId="77777777" w:rsidR="0078765B" w:rsidRPr="00741F80" w:rsidRDefault="0078765B" w:rsidP="005E6BC5">
      <w:pPr>
        <w:jc w:val="right"/>
        <w:rPr>
          <w:rFonts w:ascii="Calibri" w:hAnsi="Calibri"/>
          <w:noProof/>
          <w:sz w:val="20"/>
          <w:szCs w:val="20"/>
        </w:rPr>
      </w:pPr>
    </w:p>
    <w:p w14:paraId="06916323" w14:textId="77777777" w:rsidR="0078765B" w:rsidRPr="00741F80" w:rsidRDefault="0078765B" w:rsidP="005E6BC5">
      <w:pPr>
        <w:jc w:val="right"/>
        <w:rPr>
          <w:rFonts w:ascii="Calibri" w:hAnsi="Calibri"/>
          <w:noProof/>
          <w:sz w:val="20"/>
          <w:szCs w:val="20"/>
        </w:rPr>
      </w:pPr>
    </w:p>
    <w:p w14:paraId="1294F0C3" w14:textId="77777777" w:rsidR="0078765B" w:rsidRPr="00741F80" w:rsidRDefault="0078765B" w:rsidP="005E6BC5">
      <w:pPr>
        <w:jc w:val="right"/>
        <w:rPr>
          <w:rFonts w:ascii="Calibri" w:hAnsi="Calibri"/>
          <w:noProof/>
          <w:sz w:val="20"/>
          <w:szCs w:val="20"/>
        </w:rPr>
      </w:pPr>
    </w:p>
    <w:p w14:paraId="76E52168" w14:textId="77777777" w:rsidR="0078765B" w:rsidRPr="00741F80" w:rsidRDefault="0078765B" w:rsidP="005E6BC5">
      <w:pPr>
        <w:jc w:val="right"/>
        <w:rPr>
          <w:rFonts w:ascii="Calibri" w:hAnsi="Calibri"/>
          <w:noProof/>
          <w:sz w:val="20"/>
          <w:szCs w:val="20"/>
        </w:rPr>
      </w:pPr>
    </w:p>
    <w:p w14:paraId="4F3F984E" w14:textId="77777777" w:rsidR="0078765B" w:rsidRPr="00741F80" w:rsidRDefault="0078765B" w:rsidP="005E6BC5">
      <w:pPr>
        <w:jc w:val="right"/>
        <w:rPr>
          <w:rFonts w:ascii="Calibri" w:hAnsi="Calibri"/>
          <w:noProof/>
          <w:sz w:val="20"/>
          <w:szCs w:val="20"/>
        </w:rPr>
      </w:pPr>
    </w:p>
    <w:p w14:paraId="55C2B62F" w14:textId="77777777" w:rsidR="005E6BC5" w:rsidRPr="00741F80" w:rsidRDefault="005E6BC5" w:rsidP="005E6BC5">
      <w:pPr>
        <w:jc w:val="right"/>
        <w:rPr>
          <w:rFonts w:ascii="Calibri" w:hAnsi="Calibri"/>
          <w:noProof/>
          <w:sz w:val="20"/>
          <w:szCs w:val="20"/>
        </w:rPr>
      </w:pPr>
    </w:p>
    <w:p w14:paraId="29D41EB7" w14:textId="77777777" w:rsidR="005E6BC5" w:rsidRPr="00741F80" w:rsidRDefault="005E6BC5" w:rsidP="005E6BC5">
      <w:pPr>
        <w:jc w:val="right"/>
        <w:rPr>
          <w:rFonts w:ascii="Calibri" w:hAnsi="Calibri"/>
          <w:sz w:val="20"/>
          <w:szCs w:val="20"/>
        </w:rPr>
      </w:pPr>
      <w:r w:rsidRPr="00741F80">
        <w:rPr>
          <w:rFonts w:ascii="Calibri" w:hAnsi="Calibri"/>
          <w:noProof/>
          <w:sz w:val="20"/>
          <w:szCs w:val="20"/>
        </w:rPr>
        <w:drawing>
          <wp:inline distT="0" distB="0" distL="0" distR="0" wp14:anchorId="4E7C8AE7" wp14:editId="1AE99018">
            <wp:extent cx="2974340" cy="5842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74340" cy="584200"/>
                    </a:xfrm>
                    <a:prstGeom prst="rect">
                      <a:avLst/>
                    </a:prstGeom>
                    <a:noFill/>
                    <a:ln>
                      <a:noFill/>
                    </a:ln>
                  </pic:spPr>
                </pic:pic>
              </a:graphicData>
            </a:graphic>
          </wp:inline>
        </w:drawing>
      </w:r>
    </w:p>
    <w:p w14:paraId="49AB0CB3" w14:textId="77777777" w:rsidR="005E6BC5" w:rsidRPr="00741F80" w:rsidRDefault="005E5C7A" w:rsidP="005E6BC5">
      <w:pPr>
        <w:jc w:val="right"/>
        <w:rPr>
          <w:rFonts w:ascii="Calibri" w:eastAsia="Calibri" w:hAnsi="Calibri" w:cs="Arial"/>
          <w:sz w:val="44"/>
          <w:szCs w:val="44"/>
        </w:rPr>
      </w:pPr>
      <w:r>
        <w:rPr>
          <w:rFonts w:ascii="Calibri" w:eastAsia="Calibri" w:hAnsi="Calibri" w:cs="Arial"/>
          <w:sz w:val="44"/>
          <w:szCs w:val="44"/>
        </w:rPr>
        <w:t xml:space="preserve"> Functional Specification</w:t>
      </w:r>
      <w:r w:rsidR="005E6BC5" w:rsidRPr="00741F80">
        <w:rPr>
          <w:rFonts w:ascii="Calibri" w:eastAsia="Calibri" w:hAnsi="Calibri" w:cs="Arial"/>
          <w:sz w:val="44"/>
          <w:szCs w:val="44"/>
        </w:rPr>
        <w:t xml:space="preserve"> Document for</w:t>
      </w:r>
    </w:p>
    <w:p w14:paraId="42130E09" w14:textId="77777777" w:rsidR="005E6BC5" w:rsidRPr="00741F80" w:rsidRDefault="005E6BC5" w:rsidP="005E6BC5">
      <w:pPr>
        <w:jc w:val="right"/>
        <w:rPr>
          <w:rFonts w:ascii="Calibri" w:eastAsia="Calibri" w:hAnsi="Calibri" w:cs="Arial"/>
          <w:sz w:val="44"/>
          <w:szCs w:val="44"/>
        </w:rPr>
      </w:pPr>
      <w:r w:rsidRPr="00741F80">
        <w:rPr>
          <w:rFonts w:ascii="Calibri" w:eastAsia="Calibri" w:hAnsi="Calibri" w:cs="Arial"/>
          <w:sz w:val="44"/>
          <w:szCs w:val="44"/>
        </w:rPr>
        <w:t xml:space="preserve">uTax </w:t>
      </w:r>
      <w:r w:rsidR="00C757F4">
        <w:rPr>
          <w:rFonts w:ascii="Calibri" w:eastAsia="Calibri" w:hAnsi="Calibri" w:cs="Arial"/>
          <w:sz w:val="44"/>
          <w:szCs w:val="44"/>
        </w:rPr>
        <w:t xml:space="preserve">EMP </w:t>
      </w:r>
      <w:r w:rsidRPr="00741F80">
        <w:rPr>
          <w:rFonts w:ascii="Calibri" w:eastAsia="Calibri" w:hAnsi="Calibri" w:cs="Arial"/>
          <w:sz w:val="44"/>
          <w:szCs w:val="44"/>
        </w:rPr>
        <w:t>Project</w:t>
      </w:r>
      <w:r w:rsidR="005E5C7A">
        <w:rPr>
          <w:rFonts w:ascii="Calibri" w:eastAsia="Calibri" w:hAnsi="Calibri" w:cs="Arial"/>
          <w:sz w:val="44"/>
          <w:szCs w:val="44"/>
        </w:rPr>
        <w:t>: Administrative Functions</w:t>
      </w:r>
    </w:p>
    <w:p w14:paraId="700E5565" w14:textId="77777777" w:rsidR="005E6BC5" w:rsidRPr="00741F80" w:rsidRDefault="005E6BC5" w:rsidP="005E6BC5">
      <w:pPr>
        <w:jc w:val="right"/>
        <w:rPr>
          <w:rFonts w:ascii="Calibri" w:eastAsia="Calibri" w:hAnsi="Calibri" w:cs="Arial"/>
          <w:sz w:val="44"/>
          <w:szCs w:val="44"/>
        </w:rPr>
      </w:pPr>
      <w:r w:rsidRPr="00741F80">
        <w:rPr>
          <w:rFonts w:ascii="Calibri" w:eastAsia="Calibri" w:hAnsi="Calibri" w:cs="Arial"/>
          <w:sz w:val="44"/>
          <w:szCs w:val="44"/>
        </w:rPr>
        <w:t>Version</w:t>
      </w:r>
      <w:r w:rsidR="0013775A">
        <w:rPr>
          <w:rFonts w:ascii="Calibri" w:eastAsia="Calibri" w:hAnsi="Calibri" w:cs="Arial"/>
          <w:sz w:val="44"/>
          <w:szCs w:val="44"/>
        </w:rPr>
        <w:t xml:space="preserve"> </w:t>
      </w:r>
      <w:r w:rsidR="008B58C2">
        <w:rPr>
          <w:rFonts w:ascii="Calibri" w:eastAsia="Calibri" w:hAnsi="Calibri" w:cs="Arial"/>
          <w:sz w:val="44"/>
          <w:szCs w:val="44"/>
        </w:rPr>
        <w:t xml:space="preserve">2 </w:t>
      </w:r>
    </w:p>
    <w:p w14:paraId="70EEF3A2" w14:textId="77777777" w:rsidR="005E6BC5" w:rsidRPr="00741F80" w:rsidRDefault="005E6BC5" w:rsidP="005E6BC5">
      <w:pPr>
        <w:rPr>
          <w:rFonts w:ascii="Calibri" w:hAnsi="Calibri"/>
          <w:sz w:val="20"/>
          <w:szCs w:val="20"/>
        </w:rPr>
      </w:pPr>
    </w:p>
    <w:p w14:paraId="1A057614" w14:textId="77777777" w:rsidR="005E6BC5" w:rsidRPr="00741F80" w:rsidRDefault="005E6BC5" w:rsidP="005E6BC5">
      <w:pPr>
        <w:spacing w:after="0"/>
        <w:rPr>
          <w:rFonts w:ascii="Calibri" w:eastAsia="Calibri" w:hAnsi="Calibri" w:cs="Arial"/>
          <w:b/>
          <w:sz w:val="28"/>
          <w:szCs w:val="28"/>
        </w:rPr>
      </w:pPr>
      <w:r w:rsidRPr="00741F80">
        <w:rPr>
          <w:rFonts w:ascii="Calibri" w:hAnsi="Calibri"/>
          <w:sz w:val="20"/>
          <w:szCs w:val="20"/>
        </w:rPr>
        <w:br w:type="page"/>
      </w:r>
      <w:r w:rsidRPr="00741F80">
        <w:rPr>
          <w:rFonts w:ascii="Calibri" w:eastAsia="Calibri" w:hAnsi="Calibri" w:cs="Arial"/>
          <w:b/>
          <w:sz w:val="28"/>
          <w:szCs w:val="28"/>
        </w:rPr>
        <w:lastRenderedPageBreak/>
        <w:t>Revision History &amp; Approval Details</w:t>
      </w:r>
    </w:p>
    <w:p w14:paraId="5E8FAA37" w14:textId="77777777" w:rsidR="005E6BC5" w:rsidRPr="00741F80" w:rsidRDefault="005E6BC5" w:rsidP="005E6BC5">
      <w:pPr>
        <w:spacing w:after="0"/>
        <w:rPr>
          <w:rFonts w:ascii="Calibri" w:hAnsi="Calibri" w:cs="Arial"/>
          <w:b/>
          <w:sz w:val="20"/>
          <w:szCs w:val="20"/>
        </w:rPr>
      </w:pPr>
    </w:p>
    <w:tbl>
      <w:tblPr>
        <w:tblW w:w="4902" w:type="pct"/>
        <w:tblInd w:w="108" w:type="dxa"/>
        <w:tblLook w:val="04A0" w:firstRow="1" w:lastRow="0" w:firstColumn="1" w:lastColumn="0" w:noHBand="0" w:noVBand="1"/>
      </w:tblPr>
      <w:tblGrid>
        <w:gridCol w:w="950"/>
        <w:gridCol w:w="1209"/>
        <w:gridCol w:w="2719"/>
        <w:gridCol w:w="1408"/>
        <w:gridCol w:w="1724"/>
        <w:gridCol w:w="1378"/>
      </w:tblGrid>
      <w:tr w:rsidR="005E6BC5" w:rsidRPr="00741F80" w14:paraId="5579C2BD" w14:textId="77777777" w:rsidTr="008B58C2">
        <w:trPr>
          <w:trHeight w:val="576"/>
        </w:trPr>
        <w:tc>
          <w:tcPr>
            <w:tcW w:w="506" w:type="pct"/>
            <w:tcBorders>
              <w:top w:val="single" w:sz="4" w:space="0" w:color="auto"/>
              <w:left w:val="single" w:sz="4" w:space="0" w:color="auto"/>
              <w:bottom w:val="single" w:sz="4" w:space="0" w:color="auto"/>
              <w:right w:val="single" w:sz="4" w:space="0" w:color="auto"/>
            </w:tcBorders>
            <w:shd w:val="clear" w:color="000000" w:fill="B8CCE4"/>
            <w:vAlign w:val="center"/>
            <w:hideMark/>
          </w:tcPr>
          <w:p w14:paraId="4881EEB9" w14:textId="77777777" w:rsidR="005E6BC5" w:rsidRPr="00741F80" w:rsidRDefault="005E6BC5" w:rsidP="00FD5050">
            <w:pPr>
              <w:jc w:val="center"/>
              <w:rPr>
                <w:rFonts w:ascii="Calibri" w:hAnsi="Calibri" w:cs="Arial"/>
                <w:b/>
                <w:bCs/>
                <w:sz w:val="20"/>
                <w:szCs w:val="20"/>
              </w:rPr>
            </w:pPr>
            <w:r w:rsidRPr="00741F80">
              <w:rPr>
                <w:rFonts w:ascii="Calibri" w:hAnsi="Calibri" w:cs="Arial"/>
                <w:b/>
                <w:bCs/>
                <w:sz w:val="20"/>
                <w:szCs w:val="20"/>
              </w:rPr>
              <w:t>Version No</w:t>
            </w:r>
          </w:p>
        </w:tc>
        <w:tc>
          <w:tcPr>
            <w:tcW w:w="644" w:type="pct"/>
            <w:tcBorders>
              <w:top w:val="single" w:sz="4" w:space="0" w:color="auto"/>
              <w:left w:val="nil"/>
              <w:bottom w:val="single" w:sz="4" w:space="0" w:color="auto"/>
              <w:right w:val="single" w:sz="4" w:space="0" w:color="auto"/>
            </w:tcBorders>
            <w:shd w:val="clear" w:color="000000" w:fill="B8CCE4"/>
            <w:vAlign w:val="center"/>
            <w:hideMark/>
          </w:tcPr>
          <w:p w14:paraId="3BB01AE1" w14:textId="77777777" w:rsidR="005E6BC5" w:rsidRPr="00741F80" w:rsidRDefault="005E6BC5" w:rsidP="00FD5050">
            <w:pPr>
              <w:jc w:val="center"/>
              <w:rPr>
                <w:rFonts w:ascii="Calibri" w:hAnsi="Calibri" w:cs="Arial"/>
                <w:b/>
                <w:bCs/>
                <w:sz w:val="20"/>
                <w:szCs w:val="20"/>
              </w:rPr>
            </w:pPr>
            <w:r w:rsidRPr="00741F80">
              <w:rPr>
                <w:rFonts w:ascii="Calibri" w:hAnsi="Calibri" w:cs="Arial"/>
                <w:b/>
                <w:bCs/>
                <w:sz w:val="20"/>
                <w:szCs w:val="20"/>
              </w:rPr>
              <w:t>Date</w:t>
            </w:r>
          </w:p>
        </w:tc>
        <w:tc>
          <w:tcPr>
            <w:tcW w:w="1448" w:type="pct"/>
            <w:tcBorders>
              <w:top w:val="single" w:sz="4" w:space="0" w:color="auto"/>
              <w:left w:val="nil"/>
              <w:bottom w:val="single" w:sz="4" w:space="0" w:color="auto"/>
              <w:right w:val="single" w:sz="4" w:space="0" w:color="auto"/>
            </w:tcBorders>
            <w:shd w:val="clear" w:color="000000" w:fill="B8CCE4"/>
            <w:vAlign w:val="center"/>
            <w:hideMark/>
          </w:tcPr>
          <w:p w14:paraId="6E040440" w14:textId="77777777" w:rsidR="005E6BC5" w:rsidRPr="00741F80" w:rsidRDefault="005E6BC5" w:rsidP="00FD5050">
            <w:pPr>
              <w:jc w:val="center"/>
              <w:rPr>
                <w:rFonts w:ascii="Calibri" w:hAnsi="Calibri" w:cs="Arial"/>
                <w:b/>
                <w:bCs/>
                <w:sz w:val="20"/>
                <w:szCs w:val="20"/>
              </w:rPr>
            </w:pPr>
            <w:r w:rsidRPr="00741F80">
              <w:rPr>
                <w:rFonts w:ascii="Calibri" w:hAnsi="Calibri" w:cs="Arial"/>
                <w:b/>
                <w:bCs/>
                <w:sz w:val="20"/>
                <w:szCs w:val="20"/>
              </w:rPr>
              <w:t>Brief description of changes</w:t>
            </w:r>
          </w:p>
        </w:tc>
        <w:tc>
          <w:tcPr>
            <w:tcW w:w="750" w:type="pct"/>
            <w:tcBorders>
              <w:top w:val="single" w:sz="4" w:space="0" w:color="auto"/>
              <w:left w:val="nil"/>
              <w:bottom w:val="single" w:sz="4" w:space="0" w:color="auto"/>
              <w:right w:val="single" w:sz="4" w:space="0" w:color="auto"/>
            </w:tcBorders>
            <w:shd w:val="clear" w:color="000000" w:fill="B8CCE4"/>
            <w:vAlign w:val="center"/>
            <w:hideMark/>
          </w:tcPr>
          <w:p w14:paraId="2B23F546" w14:textId="77777777" w:rsidR="005E6BC5" w:rsidRPr="00741F80" w:rsidRDefault="005E6BC5" w:rsidP="00FD5050">
            <w:pPr>
              <w:jc w:val="center"/>
              <w:rPr>
                <w:rFonts w:ascii="Calibri" w:hAnsi="Calibri" w:cs="Arial"/>
                <w:b/>
                <w:bCs/>
                <w:sz w:val="20"/>
                <w:szCs w:val="20"/>
              </w:rPr>
            </w:pPr>
            <w:r w:rsidRPr="00741F80">
              <w:rPr>
                <w:rFonts w:ascii="Calibri" w:hAnsi="Calibri" w:cs="Arial"/>
                <w:b/>
                <w:bCs/>
                <w:sz w:val="20"/>
                <w:szCs w:val="20"/>
              </w:rPr>
              <w:t>Author</w:t>
            </w:r>
          </w:p>
        </w:tc>
        <w:tc>
          <w:tcPr>
            <w:tcW w:w="918" w:type="pct"/>
            <w:tcBorders>
              <w:top w:val="single" w:sz="4" w:space="0" w:color="auto"/>
              <w:left w:val="nil"/>
              <w:bottom w:val="single" w:sz="4" w:space="0" w:color="auto"/>
              <w:right w:val="single" w:sz="4" w:space="0" w:color="auto"/>
            </w:tcBorders>
            <w:shd w:val="clear" w:color="000000" w:fill="B8CCE4"/>
            <w:vAlign w:val="center"/>
            <w:hideMark/>
          </w:tcPr>
          <w:p w14:paraId="1D85592C" w14:textId="77777777" w:rsidR="005E6BC5" w:rsidRPr="00741F80" w:rsidRDefault="005E6BC5" w:rsidP="00FD5050">
            <w:pPr>
              <w:jc w:val="center"/>
              <w:rPr>
                <w:rFonts w:ascii="Calibri" w:hAnsi="Calibri" w:cs="Arial"/>
                <w:b/>
                <w:bCs/>
                <w:sz w:val="20"/>
                <w:szCs w:val="20"/>
              </w:rPr>
            </w:pPr>
            <w:r w:rsidRPr="00741F80">
              <w:rPr>
                <w:rFonts w:ascii="Calibri" w:hAnsi="Calibri" w:cs="Arial"/>
                <w:b/>
                <w:bCs/>
                <w:sz w:val="20"/>
                <w:szCs w:val="20"/>
              </w:rPr>
              <w:t>Reviewed By</w:t>
            </w:r>
          </w:p>
        </w:tc>
        <w:tc>
          <w:tcPr>
            <w:tcW w:w="734" w:type="pct"/>
            <w:tcBorders>
              <w:top w:val="single" w:sz="4" w:space="0" w:color="auto"/>
              <w:left w:val="nil"/>
              <w:bottom w:val="single" w:sz="4" w:space="0" w:color="auto"/>
              <w:right w:val="single" w:sz="4" w:space="0" w:color="auto"/>
            </w:tcBorders>
            <w:shd w:val="clear" w:color="000000" w:fill="B8CCE4"/>
            <w:vAlign w:val="center"/>
            <w:hideMark/>
          </w:tcPr>
          <w:p w14:paraId="1FBA9F30" w14:textId="77777777" w:rsidR="005E6BC5" w:rsidRPr="00741F80" w:rsidRDefault="005E6BC5" w:rsidP="00FD5050">
            <w:pPr>
              <w:jc w:val="center"/>
              <w:rPr>
                <w:rFonts w:ascii="Calibri" w:hAnsi="Calibri" w:cs="Arial"/>
                <w:b/>
                <w:bCs/>
                <w:sz w:val="20"/>
                <w:szCs w:val="20"/>
              </w:rPr>
            </w:pPr>
            <w:r w:rsidRPr="00741F80">
              <w:rPr>
                <w:rFonts w:ascii="Calibri" w:hAnsi="Calibri" w:cs="Arial"/>
                <w:b/>
                <w:bCs/>
                <w:sz w:val="20"/>
                <w:szCs w:val="20"/>
              </w:rPr>
              <w:t>Approved By</w:t>
            </w:r>
          </w:p>
        </w:tc>
      </w:tr>
      <w:tr w:rsidR="005E6BC5" w:rsidRPr="00741F80" w14:paraId="4EA81313" w14:textId="77777777" w:rsidTr="008B58C2">
        <w:trPr>
          <w:trHeight w:val="530"/>
        </w:trPr>
        <w:tc>
          <w:tcPr>
            <w:tcW w:w="506" w:type="pct"/>
            <w:tcBorders>
              <w:top w:val="single" w:sz="4" w:space="0" w:color="auto"/>
              <w:left w:val="single" w:sz="4" w:space="0" w:color="auto"/>
              <w:bottom w:val="single" w:sz="4" w:space="0" w:color="auto"/>
              <w:right w:val="single" w:sz="4" w:space="0" w:color="auto"/>
            </w:tcBorders>
            <w:shd w:val="clear" w:color="auto" w:fill="auto"/>
            <w:vAlign w:val="center"/>
          </w:tcPr>
          <w:p w14:paraId="3B309F62" w14:textId="77777777" w:rsidR="005E6BC5" w:rsidRPr="00741F80" w:rsidRDefault="005E6BC5" w:rsidP="00FD5050">
            <w:pPr>
              <w:jc w:val="center"/>
              <w:rPr>
                <w:rFonts w:ascii="Calibri" w:hAnsi="Calibri" w:cs="Arial"/>
                <w:sz w:val="20"/>
                <w:szCs w:val="20"/>
              </w:rPr>
            </w:pPr>
            <w:r w:rsidRPr="00741F80">
              <w:rPr>
                <w:rFonts w:ascii="Calibri" w:hAnsi="Calibri" w:cs="Arial"/>
                <w:sz w:val="20"/>
                <w:szCs w:val="20"/>
              </w:rPr>
              <w:t>V1</w:t>
            </w:r>
          </w:p>
        </w:tc>
        <w:tc>
          <w:tcPr>
            <w:tcW w:w="644" w:type="pct"/>
            <w:tcBorders>
              <w:top w:val="single" w:sz="4" w:space="0" w:color="auto"/>
              <w:left w:val="nil"/>
              <w:bottom w:val="single" w:sz="4" w:space="0" w:color="auto"/>
              <w:right w:val="single" w:sz="4" w:space="0" w:color="auto"/>
            </w:tcBorders>
            <w:shd w:val="clear" w:color="auto" w:fill="auto"/>
            <w:vAlign w:val="center"/>
          </w:tcPr>
          <w:p w14:paraId="535F3A75" w14:textId="77777777" w:rsidR="005E6BC5" w:rsidRPr="00741F80" w:rsidRDefault="005E5C7A" w:rsidP="005E5C7A">
            <w:pPr>
              <w:rPr>
                <w:rFonts w:ascii="Calibri" w:hAnsi="Calibri" w:cs="Arial"/>
                <w:sz w:val="20"/>
                <w:szCs w:val="20"/>
              </w:rPr>
            </w:pPr>
            <w:r>
              <w:rPr>
                <w:rFonts w:ascii="Calibri" w:hAnsi="Calibri" w:cs="Arial"/>
                <w:sz w:val="20"/>
                <w:szCs w:val="20"/>
              </w:rPr>
              <w:t>7</w:t>
            </w:r>
            <w:r w:rsidR="005E6BC5" w:rsidRPr="00741F80">
              <w:rPr>
                <w:rFonts w:ascii="Calibri" w:hAnsi="Calibri" w:cs="Arial"/>
                <w:sz w:val="20"/>
                <w:szCs w:val="20"/>
              </w:rPr>
              <w:t>/</w:t>
            </w:r>
            <w:r>
              <w:rPr>
                <w:rFonts w:ascii="Calibri" w:hAnsi="Calibri" w:cs="Arial"/>
                <w:sz w:val="20"/>
                <w:szCs w:val="20"/>
              </w:rPr>
              <w:t>7</w:t>
            </w:r>
            <w:r w:rsidR="005E6BC5" w:rsidRPr="00741F80">
              <w:rPr>
                <w:rFonts w:ascii="Calibri" w:hAnsi="Calibri" w:cs="Arial"/>
                <w:sz w:val="20"/>
                <w:szCs w:val="20"/>
              </w:rPr>
              <w:t>/2016</w:t>
            </w:r>
          </w:p>
        </w:tc>
        <w:tc>
          <w:tcPr>
            <w:tcW w:w="1448" w:type="pct"/>
            <w:tcBorders>
              <w:top w:val="single" w:sz="4" w:space="0" w:color="auto"/>
              <w:left w:val="nil"/>
              <w:bottom w:val="single" w:sz="4" w:space="0" w:color="auto"/>
              <w:right w:val="single" w:sz="4" w:space="0" w:color="auto"/>
            </w:tcBorders>
            <w:shd w:val="clear" w:color="auto" w:fill="auto"/>
            <w:vAlign w:val="center"/>
          </w:tcPr>
          <w:p w14:paraId="07527BC4" w14:textId="77777777" w:rsidR="005E6BC5" w:rsidRPr="00741F80" w:rsidRDefault="00B2362E" w:rsidP="00FD5050">
            <w:pPr>
              <w:rPr>
                <w:rFonts w:ascii="Calibri" w:hAnsi="Calibri" w:cs="Arial"/>
                <w:sz w:val="20"/>
                <w:szCs w:val="20"/>
              </w:rPr>
            </w:pPr>
            <w:r w:rsidRPr="00741F80">
              <w:rPr>
                <w:rFonts w:ascii="Calibri" w:hAnsi="Calibri" w:cs="Arial"/>
                <w:sz w:val="20"/>
                <w:szCs w:val="20"/>
              </w:rPr>
              <w:t>Baseline</w:t>
            </w:r>
            <w:r w:rsidR="005E6BC5" w:rsidRPr="00741F80">
              <w:rPr>
                <w:rFonts w:ascii="Calibri" w:hAnsi="Calibri" w:cs="Arial"/>
                <w:sz w:val="20"/>
                <w:szCs w:val="20"/>
              </w:rPr>
              <w:t xml:space="preserve"> Document</w:t>
            </w:r>
          </w:p>
        </w:tc>
        <w:tc>
          <w:tcPr>
            <w:tcW w:w="750" w:type="pct"/>
            <w:tcBorders>
              <w:top w:val="single" w:sz="4" w:space="0" w:color="auto"/>
              <w:left w:val="nil"/>
              <w:bottom w:val="single" w:sz="4" w:space="0" w:color="auto"/>
              <w:right w:val="single" w:sz="4" w:space="0" w:color="auto"/>
            </w:tcBorders>
            <w:shd w:val="clear" w:color="auto" w:fill="auto"/>
            <w:vAlign w:val="center"/>
          </w:tcPr>
          <w:p w14:paraId="0262B8D7" w14:textId="77777777" w:rsidR="005E6BC5" w:rsidRPr="00741F80" w:rsidRDefault="00190029" w:rsidP="005E5C7A">
            <w:pPr>
              <w:rPr>
                <w:rFonts w:ascii="Calibri" w:hAnsi="Calibri" w:cs="Arial"/>
                <w:sz w:val="20"/>
                <w:szCs w:val="20"/>
              </w:rPr>
            </w:pPr>
            <w:r w:rsidRPr="00741F80">
              <w:rPr>
                <w:rFonts w:ascii="Calibri" w:hAnsi="Calibri" w:cs="Arial"/>
                <w:sz w:val="20"/>
                <w:szCs w:val="20"/>
              </w:rPr>
              <w:t>Jhansi M</w:t>
            </w:r>
            <w:r w:rsidR="005E5C7A">
              <w:rPr>
                <w:rFonts w:ascii="Calibri" w:hAnsi="Calibri" w:cs="Arial"/>
                <w:sz w:val="20"/>
                <w:szCs w:val="20"/>
              </w:rPr>
              <w:t xml:space="preserve"> </w:t>
            </w:r>
          </w:p>
        </w:tc>
        <w:tc>
          <w:tcPr>
            <w:tcW w:w="918" w:type="pct"/>
            <w:tcBorders>
              <w:top w:val="single" w:sz="4" w:space="0" w:color="auto"/>
              <w:left w:val="nil"/>
              <w:bottom w:val="single" w:sz="4" w:space="0" w:color="auto"/>
              <w:right w:val="single" w:sz="4" w:space="0" w:color="auto"/>
            </w:tcBorders>
            <w:shd w:val="clear" w:color="auto" w:fill="auto"/>
            <w:vAlign w:val="center"/>
          </w:tcPr>
          <w:p w14:paraId="2059D125" w14:textId="77777777" w:rsidR="005E6BC5" w:rsidRPr="00741F80" w:rsidRDefault="002A1E5D" w:rsidP="00FD5050">
            <w:pPr>
              <w:rPr>
                <w:rFonts w:ascii="Calibri" w:hAnsi="Calibri" w:cs="Arial"/>
                <w:sz w:val="20"/>
                <w:szCs w:val="20"/>
              </w:rPr>
            </w:pPr>
            <w:r w:rsidRPr="00741F80">
              <w:rPr>
                <w:rFonts w:ascii="Calibri" w:hAnsi="Calibri" w:cs="Arial"/>
                <w:sz w:val="20"/>
                <w:szCs w:val="20"/>
              </w:rPr>
              <w:t xml:space="preserve">Saikumar C </w:t>
            </w:r>
          </w:p>
        </w:tc>
        <w:tc>
          <w:tcPr>
            <w:tcW w:w="734" w:type="pct"/>
            <w:tcBorders>
              <w:top w:val="single" w:sz="4" w:space="0" w:color="auto"/>
              <w:left w:val="nil"/>
              <w:bottom w:val="single" w:sz="4" w:space="0" w:color="auto"/>
              <w:right w:val="single" w:sz="4" w:space="0" w:color="auto"/>
            </w:tcBorders>
            <w:shd w:val="clear" w:color="auto" w:fill="auto"/>
            <w:vAlign w:val="center"/>
          </w:tcPr>
          <w:p w14:paraId="30B94565" w14:textId="77777777" w:rsidR="005E6BC5" w:rsidRPr="00741F80" w:rsidRDefault="005E6BC5" w:rsidP="00FD5050">
            <w:pPr>
              <w:rPr>
                <w:rFonts w:ascii="Calibri" w:hAnsi="Calibri" w:cs="Arial"/>
                <w:sz w:val="20"/>
                <w:szCs w:val="20"/>
              </w:rPr>
            </w:pPr>
          </w:p>
        </w:tc>
      </w:tr>
      <w:tr w:rsidR="008B58C2" w:rsidRPr="00741F80" w14:paraId="686E3DDF" w14:textId="77777777" w:rsidTr="008B58C2">
        <w:trPr>
          <w:trHeight w:val="288"/>
        </w:trPr>
        <w:tc>
          <w:tcPr>
            <w:tcW w:w="506" w:type="pct"/>
            <w:tcBorders>
              <w:top w:val="single" w:sz="4" w:space="0" w:color="auto"/>
              <w:left w:val="single" w:sz="4" w:space="0" w:color="auto"/>
              <w:bottom w:val="single" w:sz="4" w:space="0" w:color="auto"/>
              <w:right w:val="single" w:sz="4" w:space="0" w:color="auto"/>
            </w:tcBorders>
            <w:shd w:val="clear" w:color="auto" w:fill="auto"/>
            <w:vAlign w:val="center"/>
          </w:tcPr>
          <w:p w14:paraId="20F0A283" w14:textId="77777777" w:rsidR="008B58C2" w:rsidRPr="00741F80" w:rsidRDefault="008B58C2" w:rsidP="00FD5050">
            <w:pPr>
              <w:jc w:val="center"/>
              <w:rPr>
                <w:rFonts w:ascii="Calibri" w:hAnsi="Calibri" w:cs="Arial"/>
                <w:sz w:val="20"/>
                <w:szCs w:val="20"/>
              </w:rPr>
            </w:pPr>
            <w:r>
              <w:rPr>
                <w:rFonts w:ascii="Calibri" w:hAnsi="Calibri" w:cs="Arial"/>
                <w:sz w:val="20"/>
                <w:szCs w:val="20"/>
              </w:rPr>
              <w:t>V2</w:t>
            </w:r>
          </w:p>
        </w:tc>
        <w:tc>
          <w:tcPr>
            <w:tcW w:w="644" w:type="pct"/>
            <w:tcBorders>
              <w:top w:val="single" w:sz="4" w:space="0" w:color="auto"/>
              <w:left w:val="nil"/>
              <w:bottom w:val="single" w:sz="4" w:space="0" w:color="auto"/>
              <w:right w:val="single" w:sz="4" w:space="0" w:color="auto"/>
            </w:tcBorders>
            <w:shd w:val="clear" w:color="auto" w:fill="auto"/>
            <w:vAlign w:val="center"/>
          </w:tcPr>
          <w:p w14:paraId="4A973090" w14:textId="77777777" w:rsidR="008B58C2" w:rsidRDefault="008B58C2" w:rsidP="005E5C7A">
            <w:pPr>
              <w:rPr>
                <w:rFonts w:ascii="Calibri" w:hAnsi="Calibri" w:cs="Arial"/>
                <w:sz w:val="20"/>
                <w:szCs w:val="20"/>
              </w:rPr>
            </w:pPr>
            <w:r>
              <w:rPr>
                <w:rFonts w:ascii="Calibri" w:hAnsi="Calibri" w:cs="Arial"/>
                <w:sz w:val="20"/>
                <w:szCs w:val="20"/>
              </w:rPr>
              <w:t>7/12/2016</w:t>
            </w:r>
          </w:p>
        </w:tc>
        <w:tc>
          <w:tcPr>
            <w:tcW w:w="1448" w:type="pct"/>
            <w:tcBorders>
              <w:top w:val="single" w:sz="4" w:space="0" w:color="auto"/>
              <w:left w:val="nil"/>
              <w:bottom w:val="single" w:sz="4" w:space="0" w:color="auto"/>
              <w:right w:val="single" w:sz="4" w:space="0" w:color="auto"/>
            </w:tcBorders>
            <w:shd w:val="clear" w:color="auto" w:fill="auto"/>
            <w:vAlign w:val="center"/>
          </w:tcPr>
          <w:p w14:paraId="252EEE43" w14:textId="77777777" w:rsidR="008B58C2" w:rsidRPr="00741F80" w:rsidRDefault="008B58C2" w:rsidP="00FD5050">
            <w:pPr>
              <w:rPr>
                <w:rFonts w:ascii="Calibri" w:hAnsi="Calibri" w:cs="Arial"/>
                <w:sz w:val="20"/>
                <w:szCs w:val="20"/>
              </w:rPr>
            </w:pPr>
            <w:r>
              <w:rPr>
                <w:rFonts w:ascii="Calibri" w:hAnsi="Calibri" w:cs="Arial"/>
                <w:sz w:val="20"/>
                <w:szCs w:val="20"/>
              </w:rPr>
              <w:t>Document updated with changes for Banks Master Management and Affiliate Program Management</w:t>
            </w:r>
          </w:p>
        </w:tc>
        <w:tc>
          <w:tcPr>
            <w:tcW w:w="750" w:type="pct"/>
            <w:tcBorders>
              <w:top w:val="single" w:sz="4" w:space="0" w:color="auto"/>
              <w:left w:val="nil"/>
              <w:bottom w:val="single" w:sz="4" w:space="0" w:color="auto"/>
              <w:right w:val="single" w:sz="4" w:space="0" w:color="auto"/>
            </w:tcBorders>
            <w:shd w:val="clear" w:color="auto" w:fill="auto"/>
            <w:vAlign w:val="center"/>
          </w:tcPr>
          <w:p w14:paraId="1477540A" w14:textId="77777777" w:rsidR="008B58C2" w:rsidRPr="00741F80" w:rsidRDefault="008B58C2" w:rsidP="005E5C7A">
            <w:pPr>
              <w:rPr>
                <w:rFonts w:ascii="Calibri" w:hAnsi="Calibri" w:cs="Arial"/>
                <w:sz w:val="20"/>
                <w:szCs w:val="20"/>
              </w:rPr>
            </w:pPr>
            <w:r>
              <w:rPr>
                <w:rFonts w:ascii="Calibri" w:hAnsi="Calibri" w:cs="Arial"/>
                <w:sz w:val="20"/>
                <w:szCs w:val="20"/>
              </w:rPr>
              <w:t>Jhansi M</w:t>
            </w:r>
          </w:p>
        </w:tc>
        <w:tc>
          <w:tcPr>
            <w:tcW w:w="918" w:type="pct"/>
            <w:tcBorders>
              <w:top w:val="single" w:sz="4" w:space="0" w:color="auto"/>
              <w:left w:val="nil"/>
              <w:bottom w:val="single" w:sz="4" w:space="0" w:color="auto"/>
              <w:right w:val="single" w:sz="4" w:space="0" w:color="auto"/>
            </w:tcBorders>
            <w:shd w:val="clear" w:color="auto" w:fill="auto"/>
            <w:vAlign w:val="center"/>
          </w:tcPr>
          <w:p w14:paraId="40DFB2FD" w14:textId="77777777" w:rsidR="008B58C2" w:rsidRPr="00741F80" w:rsidRDefault="008B58C2" w:rsidP="00FD5050">
            <w:pPr>
              <w:rPr>
                <w:rFonts w:ascii="Calibri" w:hAnsi="Calibri" w:cs="Arial"/>
                <w:sz w:val="20"/>
                <w:szCs w:val="20"/>
              </w:rPr>
            </w:pPr>
            <w:r>
              <w:rPr>
                <w:rFonts w:ascii="Calibri" w:hAnsi="Calibri" w:cs="Arial"/>
                <w:sz w:val="20"/>
                <w:szCs w:val="20"/>
              </w:rPr>
              <w:t>Saikumar C</w:t>
            </w:r>
          </w:p>
        </w:tc>
        <w:tc>
          <w:tcPr>
            <w:tcW w:w="734" w:type="pct"/>
            <w:tcBorders>
              <w:top w:val="single" w:sz="4" w:space="0" w:color="auto"/>
              <w:left w:val="nil"/>
              <w:bottom w:val="single" w:sz="4" w:space="0" w:color="auto"/>
              <w:right w:val="single" w:sz="4" w:space="0" w:color="auto"/>
            </w:tcBorders>
            <w:shd w:val="clear" w:color="auto" w:fill="auto"/>
            <w:vAlign w:val="center"/>
          </w:tcPr>
          <w:p w14:paraId="60E265F4" w14:textId="77777777" w:rsidR="008B58C2" w:rsidRPr="00741F80" w:rsidRDefault="008B58C2" w:rsidP="00FD5050">
            <w:pPr>
              <w:rPr>
                <w:rFonts w:ascii="Calibri" w:hAnsi="Calibri" w:cs="Arial"/>
                <w:sz w:val="20"/>
                <w:szCs w:val="20"/>
              </w:rPr>
            </w:pPr>
          </w:p>
        </w:tc>
      </w:tr>
    </w:tbl>
    <w:p w14:paraId="684873FE" w14:textId="77777777" w:rsidR="005E6BC5" w:rsidRPr="00741F80" w:rsidRDefault="005E6BC5" w:rsidP="005E6BC5">
      <w:pPr>
        <w:rPr>
          <w:rFonts w:ascii="Calibri" w:hAnsi="Calibri"/>
          <w:sz w:val="20"/>
          <w:szCs w:val="20"/>
        </w:rPr>
      </w:pPr>
    </w:p>
    <w:p w14:paraId="3E96CB43" w14:textId="77777777" w:rsidR="005E6BC5" w:rsidRPr="00741F80" w:rsidRDefault="005E6BC5" w:rsidP="005E6BC5">
      <w:pPr>
        <w:rPr>
          <w:rFonts w:ascii="Calibri" w:hAnsi="Calibri"/>
          <w:sz w:val="20"/>
          <w:szCs w:val="20"/>
        </w:rPr>
      </w:pPr>
    </w:p>
    <w:p w14:paraId="3A00AA13" w14:textId="77777777" w:rsidR="005E6BC5" w:rsidRPr="00741F80" w:rsidRDefault="005E6BC5" w:rsidP="005E6BC5">
      <w:pPr>
        <w:pStyle w:val="TOCHeading"/>
        <w:rPr>
          <w:rFonts w:ascii="Calibri" w:hAnsi="Calibri"/>
          <w:caps w:val="0"/>
          <w:sz w:val="20"/>
          <w:szCs w:val="20"/>
        </w:rPr>
      </w:pPr>
      <w:r w:rsidRPr="00741F80">
        <w:rPr>
          <w:rFonts w:ascii="Calibri" w:hAnsi="Calibri"/>
        </w:rPr>
        <w:br w:type="page"/>
      </w:r>
    </w:p>
    <w:sdt>
      <w:sdtPr>
        <w:rPr>
          <w:rFonts w:ascii="Calibri" w:eastAsiaTheme="minorHAnsi" w:hAnsi="Calibri" w:cstheme="minorBidi"/>
          <w:b w:val="0"/>
          <w:bCs w:val="0"/>
          <w:caps w:val="0"/>
          <w:noProof w:val="0"/>
          <w:sz w:val="22"/>
          <w:szCs w:val="22"/>
          <w:lang w:val="en-US" w:eastAsia="en-US" w:bidi="ar-SA"/>
        </w:rPr>
        <w:id w:val="895097241"/>
        <w:docPartObj>
          <w:docPartGallery w:val="Table of Contents"/>
          <w:docPartUnique/>
        </w:docPartObj>
      </w:sdtPr>
      <w:sdtEndPr/>
      <w:sdtContent>
        <w:p w14:paraId="4689617C" w14:textId="77777777" w:rsidR="005E6BC5" w:rsidRPr="00741F80" w:rsidRDefault="005E6BC5" w:rsidP="005E6BC5">
          <w:pPr>
            <w:pStyle w:val="TOCHeading"/>
            <w:rPr>
              <w:rFonts w:ascii="Calibri" w:hAnsi="Calibri"/>
            </w:rPr>
          </w:pPr>
          <w:r w:rsidRPr="00741F80">
            <w:rPr>
              <w:rFonts w:ascii="Calibri" w:hAnsi="Calibri"/>
            </w:rPr>
            <w:t>Contents</w:t>
          </w:r>
        </w:p>
        <w:p w14:paraId="1F6DAFEF" w14:textId="77777777" w:rsidR="006F61A1" w:rsidRDefault="000A4DFA">
          <w:pPr>
            <w:pStyle w:val="TOC1"/>
            <w:tabs>
              <w:tab w:val="left" w:pos="440"/>
              <w:tab w:val="right" w:leader="dot" w:pos="9350"/>
            </w:tabs>
            <w:rPr>
              <w:rFonts w:asciiTheme="minorHAnsi" w:eastAsiaTheme="minorEastAsia" w:hAnsiTheme="minorHAnsi" w:cstheme="minorBidi"/>
              <w:b w:val="0"/>
              <w:bCs w:val="0"/>
              <w:caps w:val="0"/>
              <w:noProof/>
              <w:kern w:val="0"/>
              <w:sz w:val="22"/>
              <w:lang w:bidi="hi-IN"/>
            </w:rPr>
          </w:pPr>
          <w:r w:rsidRPr="00741F80">
            <w:fldChar w:fldCharType="begin"/>
          </w:r>
          <w:r w:rsidRPr="00741F80">
            <w:instrText xml:space="preserve"> TOC \o "1-3" \h \z \u </w:instrText>
          </w:r>
          <w:r w:rsidRPr="00741F80">
            <w:fldChar w:fldCharType="separate"/>
          </w:r>
          <w:hyperlink w:anchor="_Toc455835986" w:history="1">
            <w:r w:rsidR="006F61A1" w:rsidRPr="007229C6">
              <w:rPr>
                <w:rStyle w:val="Hyperlink"/>
                <w:noProof/>
              </w:rPr>
              <w:t>1.</w:t>
            </w:r>
            <w:r w:rsidR="006F61A1">
              <w:rPr>
                <w:rFonts w:asciiTheme="minorHAnsi" w:eastAsiaTheme="minorEastAsia" w:hAnsiTheme="minorHAnsi" w:cstheme="minorBidi"/>
                <w:b w:val="0"/>
                <w:bCs w:val="0"/>
                <w:caps w:val="0"/>
                <w:noProof/>
                <w:kern w:val="0"/>
                <w:sz w:val="22"/>
                <w:lang w:bidi="hi-IN"/>
              </w:rPr>
              <w:tab/>
            </w:r>
            <w:r w:rsidR="006F61A1" w:rsidRPr="007229C6">
              <w:rPr>
                <w:rStyle w:val="Hyperlink"/>
                <w:noProof/>
              </w:rPr>
              <w:t>INTRODUCTION:</w:t>
            </w:r>
            <w:r w:rsidR="006F61A1">
              <w:rPr>
                <w:noProof/>
                <w:webHidden/>
              </w:rPr>
              <w:tab/>
            </w:r>
            <w:r w:rsidR="006F61A1">
              <w:rPr>
                <w:noProof/>
                <w:webHidden/>
              </w:rPr>
              <w:fldChar w:fldCharType="begin"/>
            </w:r>
            <w:r w:rsidR="006F61A1">
              <w:rPr>
                <w:noProof/>
                <w:webHidden/>
              </w:rPr>
              <w:instrText xml:space="preserve"> PAGEREF _Toc455835986 \h </w:instrText>
            </w:r>
            <w:r w:rsidR="006F61A1">
              <w:rPr>
                <w:noProof/>
                <w:webHidden/>
              </w:rPr>
            </w:r>
            <w:r w:rsidR="006F61A1">
              <w:rPr>
                <w:noProof/>
                <w:webHidden/>
              </w:rPr>
              <w:fldChar w:fldCharType="separate"/>
            </w:r>
            <w:r w:rsidR="006F61A1">
              <w:rPr>
                <w:noProof/>
                <w:webHidden/>
              </w:rPr>
              <w:t>4</w:t>
            </w:r>
            <w:r w:rsidR="006F61A1">
              <w:rPr>
                <w:noProof/>
                <w:webHidden/>
              </w:rPr>
              <w:fldChar w:fldCharType="end"/>
            </w:r>
          </w:hyperlink>
        </w:p>
        <w:p w14:paraId="4E032E27" w14:textId="77777777" w:rsidR="006F61A1" w:rsidRDefault="000B589F">
          <w:pPr>
            <w:pStyle w:val="TOC1"/>
            <w:tabs>
              <w:tab w:val="left" w:pos="440"/>
              <w:tab w:val="right" w:leader="dot" w:pos="9350"/>
            </w:tabs>
            <w:rPr>
              <w:rFonts w:asciiTheme="minorHAnsi" w:eastAsiaTheme="minorEastAsia" w:hAnsiTheme="minorHAnsi" w:cstheme="minorBidi"/>
              <w:b w:val="0"/>
              <w:bCs w:val="0"/>
              <w:caps w:val="0"/>
              <w:noProof/>
              <w:kern w:val="0"/>
              <w:sz w:val="22"/>
              <w:lang w:bidi="hi-IN"/>
            </w:rPr>
          </w:pPr>
          <w:hyperlink w:anchor="_Toc455835987" w:history="1">
            <w:r w:rsidR="006F61A1" w:rsidRPr="007229C6">
              <w:rPr>
                <w:rStyle w:val="Hyperlink"/>
                <w:noProof/>
              </w:rPr>
              <w:t>2.</w:t>
            </w:r>
            <w:r w:rsidR="006F61A1">
              <w:rPr>
                <w:rFonts w:asciiTheme="minorHAnsi" w:eastAsiaTheme="minorEastAsia" w:hAnsiTheme="minorHAnsi" w:cstheme="minorBidi"/>
                <w:b w:val="0"/>
                <w:bCs w:val="0"/>
                <w:caps w:val="0"/>
                <w:noProof/>
                <w:kern w:val="0"/>
                <w:sz w:val="22"/>
                <w:lang w:bidi="hi-IN"/>
              </w:rPr>
              <w:tab/>
            </w:r>
            <w:r w:rsidR="006F61A1" w:rsidRPr="007229C6">
              <w:rPr>
                <w:rStyle w:val="Hyperlink"/>
                <w:noProof/>
              </w:rPr>
              <w:t>uTax Administrative Roles :</w:t>
            </w:r>
            <w:r w:rsidR="006F61A1">
              <w:rPr>
                <w:noProof/>
                <w:webHidden/>
              </w:rPr>
              <w:tab/>
            </w:r>
            <w:r w:rsidR="006F61A1">
              <w:rPr>
                <w:noProof/>
                <w:webHidden/>
              </w:rPr>
              <w:fldChar w:fldCharType="begin"/>
            </w:r>
            <w:r w:rsidR="006F61A1">
              <w:rPr>
                <w:noProof/>
                <w:webHidden/>
              </w:rPr>
              <w:instrText xml:space="preserve"> PAGEREF _Toc455835987 \h </w:instrText>
            </w:r>
            <w:r w:rsidR="006F61A1">
              <w:rPr>
                <w:noProof/>
                <w:webHidden/>
              </w:rPr>
            </w:r>
            <w:r w:rsidR="006F61A1">
              <w:rPr>
                <w:noProof/>
                <w:webHidden/>
              </w:rPr>
              <w:fldChar w:fldCharType="separate"/>
            </w:r>
            <w:r w:rsidR="006F61A1">
              <w:rPr>
                <w:noProof/>
                <w:webHidden/>
              </w:rPr>
              <w:t>4</w:t>
            </w:r>
            <w:r w:rsidR="006F61A1">
              <w:rPr>
                <w:noProof/>
                <w:webHidden/>
              </w:rPr>
              <w:fldChar w:fldCharType="end"/>
            </w:r>
          </w:hyperlink>
        </w:p>
        <w:p w14:paraId="6B0E6F33" w14:textId="77777777" w:rsidR="006F61A1" w:rsidRDefault="000B589F">
          <w:pPr>
            <w:pStyle w:val="TOC2"/>
            <w:tabs>
              <w:tab w:val="left" w:pos="880"/>
              <w:tab w:val="right" w:leader="dot" w:pos="9350"/>
            </w:tabs>
            <w:rPr>
              <w:rFonts w:asciiTheme="minorHAnsi" w:eastAsiaTheme="minorEastAsia" w:hAnsiTheme="minorHAnsi" w:cstheme="minorBidi"/>
              <w:smallCaps w:val="0"/>
              <w:noProof/>
              <w:kern w:val="0"/>
              <w:sz w:val="22"/>
              <w:lang w:bidi="hi-IN"/>
            </w:rPr>
          </w:pPr>
          <w:hyperlink w:anchor="_Toc455835988" w:history="1">
            <w:r w:rsidR="006F61A1" w:rsidRPr="007229C6">
              <w:rPr>
                <w:rStyle w:val="Hyperlink"/>
                <w:noProof/>
              </w:rPr>
              <w:t>2.1.</w:t>
            </w:r>
            <w:r w:rsidR="006F61A1">
              <w:rPr>
                <w:rFonts w:asciiTheme="minorHAnsi" w:eastAsiaTheme="minorEastAsia" w:hAnsiTheme="minorHAnsi" w:cstheme="minorBidi"/>
                <w:smallCaps w:val="0"/>
                <w:noProof/>
                <w:kern w:val="0"/>
                <w:sz w:val="22"/>
                <w:lang w:bidi="hi-IN"/>
              </w:rPr>
              <w:tab/>
            </w:r>
            <w:r w:rsidR="006F61A1" w:rsidRPr="007229C6">
              <w:rPr>
                <w:rStyle w:val="Hyperlink"/>
                <w:noProof/>
              </w:rPr>
              <w:t>User Administration</w:t>
            </w:r>
            <w:r w:rsidR="006F61A1">
              <w:rPr>
                <w:noProof/>
                <w:webHidden/>
              </w:rPr>
              <w:tab/>
            </w:r>
            <w:r w:rsidR="006F61A1">
              <w:rPr>
                <w:noProof/>
                <w:webHidden/>
              </w:rPr>
              <w:fldChar w:fldCharType="begin"/>
            </w:r>
            <w:r w:rsidR="006F61A1">
              <w:rPr>
                <w:noProof/>
                <w:webHidden/>
              </w:rPr>
              <w:instrText xml:space="preserve"> PAGEREF _Toc455835988 \h </w:instrText>
            </w:r>
            <w:r w:rsidR="006F61A1">
              <w:rPr>
                <w:noProof/>
                <w:webHidden/>
              </w:rPr>
            </w:r>
            <w:r w:rsidR="006F61A1">
              <w:rPr>
                <w:noProof/>
                <w:webHidden/>
              </w:rPr>
              <w:fldChar w:fldCharType="separate"/>
            </w:r>
            <w:r w:rsidR="006F61A1">
              <w:rPr>
                <w:noProof/>
                <w:webHidden/>
              </w:rPr>
              <w:t>4</w:t>
            </w:r>
            <w:r w:rsidR="006F61A1">
              <w:rPr>
                <w:noProof/>
                <w:webHidden/>
              </w:rPr>
              <w:fldChar w:fldCharType="end"/>
            </w:r>
          </w:hyperlink>
        </w:p>
        <w:p w14:paraId="23CCD9FC" w14:textId="77777777" w:rsidR="006F61A1" w:rsidRDefault="000B589F">
          <w:pPr>
            <w:pStyle w:val="TOC2"/>
            <w:tabs>
              <w:tab w:val="left" w:pos="880"/>
              <w:tab w:val="right" w:leader="dot" w:pos="9350"/>
            </w:tabs>
            <w:rPr>
              <w:rFonts w:asciiTheme="minorHAnsi" w:eastAsiaTheme="minorEastAsia" w:hAnsiTheme="minorHAnsi" w:cstheme="minorBidi"/>
              <w:smallCaps w:val="0"/>
              <w:noProof/>
              <w:kern w:val="0"/>
              <w:sz w:val="22"/>
              <w:lang w:bidi="hi-IN"/>
            </w:rPr>
          </w:pPr>
          <w:hyperlink w:anchor="_Toc455835989" w:history="1">
            <w:r w:rsidR="006F61A1" w:rsidRPr="007229C6">
              <w:rPr>
                <w:rStyle w:val="Hyperlink"/>
                <w:noProof/>
              </w:rPr>
              <w:t>2.2.</w:t>
            </w:r>
            <w:r w:rsidR="006F61A1">
              <w:rPr>
                <w:rFonts w:asciiTheme="minorHAnsi" w:eastAsiaTheme="minorEastAsia" w:hAnsiTheme="minorHAnsi" w:cstheme="minorBidi"/>
                <w:smallCaps w:val="0"/>
                <w:noProof/>
                <w:kern w:val="0"/>
                <w:sz w:val="22"/>
                <w:lang w:bidi="hi-IN"/>
              </w:rPr>
              <w:tab/>
            </w:r>
            <w:r w:rsidR="006F61A1" w:rsidRPr="007229C6">
              <w:rPr>
                <w:rStyle w:val="Hyperlink"/>
                <w:noProof/>
              </w:rPr>
              <w:t>Integration Requirements related to Salesforce, CL QB, etc.</w:t>
            </w:r>
            <w:r w:rsidR="006F61A1">
              <w:rPr>
                <w:noProof/>
                <w:webHidden/>
              </w:rPr>
              <w:tab/>
            </w:r>
            <w:r w:rsidR="006F61A1">
              <w:rPr>
                <w:noProof/>
                <w:webHidden/>
              </w:rPr>
              <w:fldChar w:fldCharType="begin"/>
            </w:r>
            <w:r w:rsidR="006F61A1">
              <w:rPr>
                <w:noProof/>
                <w:webHidden/>
              </w:rPr>
              <w:instrText xml:space="preserve"> PAGEREF _Toc455835989 \h </w:instrText>
            </w:r>
            <w:r w:rsidR="006F61A1">
              <w:rPr>
                <w:noProof/>
                <w:webHidden/>
              </w:rPr>
            </w:r>
            <w:r w:rsidR="006F61A1">
              <w:rPr>
                <w:noProof/>
                <w:webHidden/>
              </w:rPr>
              <w:fldChar w:fldCharType="separate"/>
            </w:r>
            <w:r w:rsidR="006F61A1">
              <w:rPr>
                <w:noProof/>
                <w:webHidden/>
              </w:rPr>
              <w:t>5</w:t>
            </w:r>
            <w:r w:rsidR="006F61A1">
              <w:rPr>
                <w:noProof/>
                <w:webHidden/>
              </w:rPr>
              <w:fldChar w:fldCharType="end"/>
            </w:r>
          </w:hyperlink>
        </w:p>
        <w:p w14:paraId="04D3661A" w14:textId="77777777" w:rsidR="006F61A1" w:rsidRDefault="000B589F">
          <w:pPr>
            <w:pStyle w:val="TOC2"/>
            <w:tabs>
              <w:tab w:val="left" w:pos="880"/>
              <w:tab w:val="right" w:leader="dot" w:pos="9350"/>
            </w:tabs>
            <w:rPr>
              <w:rFonts w:asciiTheme="minorHAnsi" w:eastAsiaTheme="minorEastAsia" w:hAnsiTheme="minorHAnsi" w:cstheme="minorBidi"/>
              <w:smallCaps w:val="0"/>
              <w:noProof/>
              <w:kern w:val="0"/>
              <w:sz w:val="22"/>
              <w:lang w:bidi="hi-IN"/>
            </w:rPr>
          </w:pPr>
          <w:hyperlink w:anchor="_Toc455835990" w:history="1">
            <w:r w:rsidR="006F61A1" w:rsidRPr="007229C6">
              <w:rPr>
                <w:rStyle w:val="Hyperlink"/>
                <w:noProof/>
              </w:rPr>
              <w:t>2.3.</w:t>
            </w:r>
            <w:r w:rsidR="006F61A1">
              <w:rPr>
                <w:rFonts w:asciiTheme="minorHAnsi" w:eastAsiaTheme="minorEastAsia" w:hAnsiTheme="minorHAnsi" w:cstheme="minorBidi"/>
                <w:smallCaps w:val="0"/>
                <w:noProof/>
                <w:kern w:val="0"/>
                <w:sz w:val="22"/>
                <w:lang w:bidi="hi-IN"/>
              </w:rPr>
              <w:tab/>
            </w:r>
            <w:r w:rsidR="006F61A1" w:rsidRPr="007229C6">
              <w:rPr>
                <w:rStyle w:val="Hyperlink"/>
                <w:noProof/>
              </w:rPr>
              <w:t>Bank and Bank related Questions</w:t>
            </w:r>
            <w:r w:rsidR="006F61A1">
              <w:rPr>
                <w:noProof/>
                <w:webHidden/>
              </w:rPr>
              <w:tab/>
            </w:r>
            <w:r w:rsidR="006F61A1">
              <w:rPr>
                <w:noProof/>
                <w:webHidden/>
              </w:rPr>
              <w:fldChar w:fldCharType="begin"/>
            </w:r>
            <w:r w:rsidR="006F61A1">
              <w:rPr>
                <w:noProof/>
                <w:webHidden/>
              </w:rPr>
              <w:instrText xml:space="preserve"> PAGEREF _Toc455835990 \h </w:instrText>
            </w:r>
            <w:r w:rsidR="006F61A1">
              <w:rPr>
                <w:noProof/>
                <w:webHidden/>
              </w:rPr>
            </w:r>
            <w:r w:rsidR="006F61A1">
              <w:rPr>
                <w:noProof/>
                <w:webHidden/>
              </w:rPr>
              <w:fldChar w:fldCharType="separate"/>
            </w:r>
            <w:r w:rsidR="006F61A1">
              <w:rPr>
                <w:noProof/>
                <w:webHidden/>
              </w:rPr>
              <w:t>8</w:t>
            </w:r>
            <w:r w:rsidR="006F61A1">
              <w:rPr>
                <w:noProof/>
                <w:webHidden/>
              </w:rPr>
              <w:fldChar w:fldCharType="end"/>
            </w:r>
          </w:hyperlink>
        </w:p>
        <w:p w14:paraId="3D00A6D9" w14:textId="77777777" w:rsidR="006F61A1" w:rsidRDefault="000B589F">
          <w:pPr>
            <w:pStyle w:val="TOC2"/>
            <w:tabs>
              <w:tab w:val="left" w:pos="880"/>
              <w:tab w:val="right" w:leader="dot" w:pos="9350"/>
            </w:tabs>
            <w:rPr>
              <w:rFonts w:asciiTheme="minorHAnsi" w:eastAsiaTheme="minorEastAsia" w:hAnsiTheme="minorHAnsi" w:cstheme="minorBidi"/>
              <w:smallCaps w:val="0"/>
              <w:noProof/>
              <w:kern w:val="0"/>
              <w:sz w:val="22"/>
              <w:lang w:bidi="hi-IN"/>
            </w:rPr>
          </w:pPr>
          <w:hyperlink w:anchor="_Toc455835991" w:history="1">
            <w:r w:rsidR="006F61A1" w:rsidRPr="007229C6">
              <w:rPr>
                <w:rStyle w:val="Hyperlink"/>
                <w:noProof/>
              </w:rPr>
              <w:t>2.4.</w:t>
            </w:r>
            <w:r w:rsidR="006F61A1">
              <w:rPr>
                <w:rFonts w:asciiTheme="minorHAnsi" w:eastAsiaTheme="minorEastAsia" w:hAnsiTheme="minorHAnsi" w:cstheme="minorBidi"/>
                <w:smallCaps w:val="0"/>
                <w:noProof/>
                <w:kern w:val="0"/>
                <w:sz w:val="22"/>
                <w:lang w:bidi="hi-IN"/>
              </w:rPr>
              <w:tab/>
            </w:r>
            <w:r w:rsidR="006F61A1" w:rsidRPr="007229C6">
              <w:rPr>
                <w:rStyle w:val="Hyperlink"/>
                <w:noProof/>
              </w:rPr>
              <w:t>Sales Year Management</w:t>
            </w:r>
            <w:r w:rsidR="006F61A1">
              <w:rPr>
                <w:noProof/>
                <w:webHidden/>
              </w:rPr>
              <w:tab/>
            </w:r>
            <w:r w:rsidR="006F61A1">
              <w:rPr>
                <w:noProof/>
                <w:webHidden/>
              </w:rPr>
              <w:fldChar w:fldCharType="begin"/>
            </w:r>
            <w:r w:rsidR="006F61A1">
              <w:rPr>
                <w:noProof/>
                <w:webHidden/>
              </w:rPr>
              <w:instrText xml:space="preserve"> PAGEREF _Toc455835991 \h </w:instrText>
            </w:r>
            <w:r w:rsidR="006F61A1">
              <w:rPr>
                <w:noProof/>
                <w:webHidden/>
              </w:rPr>
            </w:r>
            <w:r w:rsidR="006F61A1">
              <w:rPr>
                <w:noProof/>
                <w:webHidden/>
              </w:rPr>
              <w:fldChar w:fldCharType="separate"/>
            </w:r>
            <w:r w:rsidR="006F61A1">
              <w:rPr>
                <w:noProof/>
                <w:webHidden/>
              </w:rPr>
              <w:t>8</w:t>
            </w:r>
            <w:r w:rsidR="006F61A1">
              <w:rPr>
                <w:noProof/>
                <w:webHidden/>
              </w:rPr>
              <w:fldChar w:fldCharType="end"/>
            </w:r>
          </w:hyperlink>
        </w:p>
        <w:p w14:paraId="5D0D9D89" w14:textId="77777777" w:rsidR="006F61A1" w:rsidRDefault="000B589F">
          <w:pPr>
            <w:pStyle w:val="TOC2"/>
            <w:tabs>
              <w:tab w:val="left" w:pos="880"/>
              <w:tab w:val="right" w:leader="dot" w:pos="9350"/>
            </w:tabs>
            <w:rPr>
              <w:rFonts w:asciiTheme="minorHAnsi" w:eastAsiaTheme="minorEastAsia" w:hAnsiTheme="minorHAnsi" w:cstheme="minorBidi"/>
              <w:smallCaps w:val="0"/>
              <w:noProof/>
              <w:kern w:val="0"/>
              <w:sz w:val="22"/>
              <w:lang w:bidi="hi-IN"/>
            </w:rPr>
          </w:pPr>
          <w:hyperlink w:anchor="_Toc455835992" w:history="1">
            <w:r w:rsidR="006F61A1" w:rsidRPr="007229C6">
              <w:rPr>
                <w:rStyle w:val="Hyperlink"/>
                <w:noProof/>
              </w:rPr>
              <w:t>2.5.</w:t>
            </w:r>
            <w:r w:rsidR="006F61A1">
              <w:rPr>
                <w:rFonts w:asciiTheme="minorHAnsi" w:eastAsiaTheme="minorEastAsia" w:hAnsiTheme="minorHAnsi" w:cstheme="minorBidi"/>
                <w:smallCaps w:val="0"/>
                <w:noProof/>
                <w:kern w:val="0"/>
                <w:sz w:val="22"/>
                <w:lang w:bidi="hi-IN"/>
              </w:rPr>
              <w:tab/>
            </w:r>
            <w:r w:rsidR="006F61A1" w:rsidRPr="007229C6">
              <w:rPr>
                <w:rStyle w:val="Hyperlink"/>
                <w:noProof/>
              </w:rPr>
              <w:t>Fees Master Management</w:t>
            </w:r>
            <w:r w:rsidR="006F61A1">
              <w:rPr>
                <w:noProof/>
                <w:webHidden/>
              </w:rPr>
              <w:tab/>
            </w:r>
            <w:r w:rsidR="006F61A1">
              <w:rPr>
                <w:noProof/>
                <w:webHidden/>
              </w:rPr>
              <w:fldChar w:fldCharType="begin"/>
            </w:r>
            <w:r w:rsidR="006F61A1">
              <w:rPr>
                <w:noProof/>
                <w:webHidden/>
              </w:rPr>
              <w:instrText xml:space="preserve"> PAGEREF _Toc455835992 \h </w:instrText>
            </w:r>
            <w:r w:rsidR="006F61A1">
              <w:rPr>
                <w:noProof/>
                <w:webHidden/>
              </w:rPr>
            </w:r>
            <w:r w:rsidR="006F61A1">
              <w:rPr>
                <w:noProof/>
                <w:webHidden/>
              </w:rPr>
              <w:fldChar w:fldCharType="separate"/>
            </w:r>
            <w:r w:rsidR="006F61A1">
              <w:rPr>
                <w:noProof/>
                <w:webHidden/>
              </w:rPr>
              <w:t>13</w:t>
            </w:r>
            <w:r w:rsidR="006F61A1">
              <w:rPr>
                <w:noProof/>
                <w:webHidden/>
              </w:rPr>
              <w:fldChar w:fldCharType="end"/>
            </w:r>
          </w:hyperlink>
        </w:p>
        <w:p w14:paraId="6E616E47" w14:textId="77777777" w:rsidR="006F61A1" w:rsidRDefault="000B589F">
          <w:pPr>
            <w:pStyle w:val="TOC2"/>
            <w:tabs>
              <w:tab w:val="left" w:pos="880"/>
              <w:tab w:val="right" w:leader="dot" w:pos="9350"/>
            </w:tabs>
            <w:rPr>
              <w:rFonts w:asciiTheme="minorHAnsi" w:eastAsiaTheme="minorEastAsia" w:hAnsiTheme="minorHAnsi" w:cstheme="minorBidi"/>
              <w:smallCaps w:val="0"/>
              <w:noProof/>
              <w:kern w:val="0"/>
              <w:sz w:val="22"/>
              <w:lang w:bidi="hi-IN"/>
            </w:rPr>
          </w:pPr>
          <w:hyperlink w:anchor="_Toc455835993" w:history="1">
            <w:r w:rsidR="006F61A1" w:rsidRPr="007229C6">
              <w:rPr>
                <w:rStyle w:val="Hyperlink"/>
                <w:noProof/>
              </w:rPr>
              <w:t>2.6.</w:t>
            </w:r>
            <w:r w:rsidR="006F61A1">
              <w:rPr>
                <w:rFonts w:asciiTheme="minorHAnsi" w:eastAsiaTheme="minorEastAsia" w:hAnsiTheme="minorHAnsi" w:cstheme="minorBidi"/>
                <w:smallCaps w:val="0"/>
                <w:noProof/>
                <w:kern w:val="0"/>
                <w:sz w:val="22"/>
                <w:lang w:bidi="hi-IN"/>
              </w:rPr>
              <w:tab/>
            </w:r>
            <w:r w:rsidR="006F61A1" w:rsidRPr="007229C6">
              <w:rPr>
                <w:rStyle w:val="Hyperlink"/>
                <w:noProof/>
              </w:rPr>
              <w:t>Security Questions Management</w:t>
            </w:r>
            <w:r w:rsidR="006F61A1">
              <w:rPr>
                <w:noProof/>
                <w:webHidden/>
              </w:rPr>
              <w:tab/>
            </w:r>
            <w:r w:rsidR="006F61A1">
              <w:rPr>
                <w:noProof/>
                <w:webHidden/>
              </w:rPr>
              <w:fldChar w:fldCharType="begin"/>
            </w:r>
            <w:r w:rsidR="006F61A1">
              <w:rPr>
                <w:noProof/>
                <w:webHidden/>
              </w:rPr>
              <w:instrText xml:space="preserve"> PAGEREF _Toc455835993 \h </w:instrText>
            </w:r>
            <w:r w:rsidR="006F61A1">
              <w:rPr>
                <w:noProof/>
                <w:webHidden/>
              </w:rPr>
            </w:r>
            <w:r w:rsidR="006F61A1">
              <w:rPr>
                <w:noProof/>
                <w:webHidden/>
              </w:rPr>
              <w:fldChar w:fldCharType="separate"/>
            </w:r>
            <w:r w:rsidR="006F61A1">
              <w:rPr>
                <w:noProof/>
                <w:webHidden/>
              </w:rPr>
              <w:t>13</w:t>
            </w:r>
            <w:r w:rsidR="006F61A1">
              <w:rPr>
                <w:noProof/>
                <w:webHidden/>
              </w:rPr>
              <w:fldChar w:fldCharType="end"/>
            </w:r>
          </w:hyperlink>
        </w:p>
        <w:p w14:paraId="2AD08E02" w14:textId="77777777" w:rsidR="006F61A1" w:rsidRDefault="000B589F">
          <w:pPr>
            <w:pStyle w:val="TOC2"/>
            <w:tabs>
              <w:tab w:val="left" w:pos="880"/>
              <w:tab w:val="right" w:leader="dot" w:pos="9350"/>
            </w:tabs>
            <w:rPr>
              <w:rFonts w:asciiTheme="minorHAnsi" w:eastAsiaTheme="minorEastAsia" w:hAnsiTheme="minorHAnsi" w:cstheme="minorBidi"/>
              <w:smallCaps w:val="0"/>
              <w:noProof/>
              <w:kern w:val="0"/>
              <w:sz w:val="22"/>
              <w:lang w:bidi="hi-IN"/>
            </w:rPr>
          </w:pPr>
          <w:hyperlink w:anchor="_Toc455835994" w:history="1">
            <w:r w:rsidR="006F61A1" w:rsidRPr="007229C6">
              <w:rPr>
                <w:rStyle w:val="Hyperlink"/>
                <w:noProof/>
              </w:rPr>
              <w:t>2.7.</w:t>
            </w:r>
            <w:r w:rsidR="006F61A1">
              <w:rPr>
                <w:rFonts w:asciiTheme="minorHAnsi" w:eastAsiaTheme="minorEastAsia" w:hAnsiTheme="minorHAnsi" w:cstheme="minorBidi"/>
                <w:smallCaps w:val="0"/>
                <w:noProof/>
                <w:kern w:val="0"/>
                <w:sz w:val="22"/>
                <w:lang w:bidi="hi-IN"/>
              </w:rPr>
              <w:tab/>
            </w:r>
            <w:r w:rsidR="006F61A1" w:rsidRPr="007229C6">
              <w:rPr>
                <w:rStyle w:val="Hyperlink"/>
                <w:noProof/>
              </w:rPr>
              <w:t>Tooltip Management</w:t>
            </w:r>
            <w:r w:rsidR="006F61A1">
              <w:rPr>
                <w:noProof/>
                <w:webHidden/>
              </w:rPr>
              <w:tab/>
            </w:r>
            <w:r w:rsidR="006F61A1">
              <w:rPr>
                <w:noProof/>
                <w:webHidden/>
              </w:rPr>
              <w:fldChar w:fldCharType="begin"/>
            </w:r>
            <w:r w:rsidR="006F61A1">
              <w:rPr>
                <w:noProof/>
                <w:webHidden/>
              </w:rPr>
              <w:instrText xml:space="preserve"> PAGEREF _Toc455835994 \h </w:instrText>
            </w:r>
            <w:r w:rsidR="006F61A1">
              <w:rPr>
                <w:noProof/>
                <w:webHidden/>
              </w:rPr>
            </w:r>
            <w:r w:rsidR="006F61A1">
              <w:rPr>
                <w:noProof/>
                <w:webHidden/>
              </w:rPr>
              <w:fldChar w:fldCharType="separate"/>
            </w:r>
            <w:r w:rsidR="006F61A1">
              <w:rPr>
                <w:noProof/>
                <w:webHidden/>
              </w:rPr>
              <w:t>17</w:t>
            </w:r>
            <w:r w:rsidR="006F61A1">
              <w:rPr>
                <w:noProof/>
                <w:webHidden/>
              </w:rPr>
              <w:fldChar w:fldCharType="end"/>
            </w:r>
          </w:hyperlink>
        </w:p>
        <w:p w14:paraId="1DE4B214" w14:textId="77777777" w:rsidR="006F61A1" w:rsidRDefault="000B589F">
          <w:pPr>
            <w:pStyle w:val="TOC2"/>
            <w:tabs>
              <w:tab w:val="left" w:pos="880"/>
              <w:tab w:val="right" w:leader="dot" w:pos="9350"/>
            </w:tabs>
            <w:rPr>
              <w:rFonts w:asciiTheme="minorHAnsi" w:eastAsiaTheme="minorEastAsia" w:hAnsiTheme="minorHAnsi" w:cstheme="minorBidi"/>
              <w:smallCaps w:val="0"/>
              <w:noProof/>
              <w:kern w:val="0"/>
              <w:sz w:val="22"/>
              <w:lang w:bidi="hi-IN"/>
            </w:rPr>
          </w:pPr>
          <w:hyperlink w:anchor="_Toc455835995" w:history="1">
            <w:r w:rsidR="006F61A1" w:rsidRPr="007229C6">
              <w:rPr>
                <w:rStyle w:val="Hyperlink"/>
                <w:noProof/>
              </w:rPr>
              <w:t>2.8.</w:t>
            </w:r>
            <w:r w:rsidR="006F61A1">
              <w:rPr>
                <w:rFonts w:asciiTheme="minorHAnsi" w:eastAsiaTheme="minorEastAsia" w:hAnsiTheme="minorHAnsi" w:cstheme="minorBidi"/>
                <w:smallCaps w:val="0"/>
                <w:noProof/>
                <w:kern w:val="0"/>
                <w:sz w:val="22"/>
                <w:lang w:bidi="hi-IN"/>
              </w:rPr>
              <w:tab/>
            </w:r>
            <w:r w:rsidR="006F61A1" w:rsidRPr="007229C6">
              <w:rPr>
                <w:rStyle w:val="Hyperlink"/>
                <w:noProof/>
              </w:rPr>
              <w:t>Phone Type Management</w:t>
            </w:r>
            <w:r w:rsidR="006F61A1">
              <w:rPr>
                <w:noProof/>
                <w:webHidden/>
              </w:rPr>
              <w:tab/>
            </w:r>
            <w:r w:rsidR="006F61A1">
              <w:rPr>
                <w:noProof/>
                <w:webHidden/>
              </w:rPr>
              <w:fldChar w:fldCharType="begin"/>
            </w:r>
            <w:r w:rsidR="006F61A1">
              <w:rPr>
                <w:noProof/>
                <w:webHidden/>
              </w:rPr>
              <w:instrText xml:space="preserve"> PAGEREF _Toc455835995 \h </w:instrText>
            </w:r>
            <w:r w:rsidR="006F61A1">
              <w:rPr>
                <w:noProof/>
                <w:webHidden/>
              </w:rPr>
            </w:r>
            <w:r w:rsidR="006F61A1">
              <w:rPr>
                <w:noProof/>
                <w:webHidden/>
              </w:rPr>
              <w:fldChar w:fldCharType="separate"/>
            </w:r>
            <w:r w:rsidR="006F61A1">
              <w:rPr>
                <w:noProof/>
                <w:webHidden/>
              </w:rPr>
              <w:t>21</w:t>
            </w:r>
            <w:r w:rsidR="006F61A1">
              <w:rPr>
                <w:noProof/>
                <w:webHidden/>
              </w:rPr>
              <w:fldChar w:fldCharType="end"/>
            </w:r>
          </w:hyperlink>
        </w:p>
        <w:p w14:paraId="69906A73" w14:textId="77777777" w:rsidR="006F61A1" w:rsidRDefault="000B589F">
          <w:pPr>
            <w:pStyle w:val="TOC2"/>
            <w:tabs>
              <w:tab w:val="left" w:pos="880"/>
              <w:tab w:val="right" w:leader="dot" w:pos="9350"/>
            </w:tabs>
            <w:rPr>
              <w:rFonts w:asciiTheme="minorHAnsi" w:eastAsiaTheme="minorEastAsia" w:hAnsiTheme="minorHAnsi" w:cstheme="minorBidi"/>
              <w:smallCaps w:val="0"/>
              <w:noProof/>
              <w:kern w:val="0"/>
              <w:sz w:val="22"/>
              <w:lang w:bidi="hi-IN"/>
            </w:rPr>
          </w:pPr>
          <w:hyperlink w:anchor="_Toc455835996" w:history="1">
            <w:r w:rsidR="006F61A1" w:rsidRPr="007229C6">
              <w:rPr>
                <w:rStyle w:val="Hyperlink"/>
                <w:noProof/>
              </w:rPr>
              <w:t>2.9.</w:t>
            </w:r>
            <w:r w:rsidR="006F61A1">
              <w:rPr>
                <w:rFonts w:asciiTheme="minorHAnsi" w:eastAsiaTheme="minorEastAsia" w:hAnsiTheme="minorHAnsi" w:cstheme="minorBidi"/>
                <w:smallCaps w:val="0"/>
                <w:noProof/>
                <w:kern w:val="0"/>
                <w:sz w:val="22"/>
                <w:lang w:bidi="hi-IN"/>
              </w:rPr>
              <w:tab/>
            </w:r>
            <w:r w:rsidR="006F61A1" w:rsidRPr="007229C6">
              <w:rPr>
                <w:rStyle w:val="Hyperlink"/>
                <w:noProof/>
              </w:rPr>
              <w:t>Contact Person Title Management</w:t>
            </w:r>
            <w:r w:rsidR="006F61A1">
              <w:rPr>
                <w:noProof/>
                <w:webHidden/>
              </w:rPr>
              <w:tab/>
            </w:r>
            <w:r w:rsidR="006F61A1">
              <w:rPr>
                <w:noProof/>
                <w:webHidden/>
              </w:rPr>
              <w:fldChar w:fldCharType="begin"/>
            </w:r>
            <w:r w:rsidR="006F61A1">
              <w:rPr>
                <w:noProof/>
                <w:webHidden/>
              </w:rPr>
              <w:instrText xml:space="preserve"> PAGEREF _Toc455835996 \h </w:instrText>
            </w:r>
            <w:r w:rsidR="006F61A1">
              <w:rPr>
                <w:noProof/>
                <w:webHidden/>
              </w:rPr>
            </w:r>
            <w:r w:rsidR="006F61A1">
              <w:rPr>
                <w:noProof/>
                <w:webHidden/>
              </w:rPr>
              <w:fldChar w:fldCharType="separate"/>
            </w:r>
            <w:r w:rsidR="006F61A1">
              <w:rPr>
                <w:noProof/>
                <w:webHidden/>
              </w:rPr>
              <w:t>24</w:t>
            </w:r>
            <w:r w:rsidR="006F61A1">
              <w:rPr>
                <w:noProof/>
                <w:webHidden/>
              </w:rPr>
              <w:fldChar w:fldCharType="end"/>
            </w:r>
          </w:hyperlink>
        </w:p>
        <w:p w14:paraId="6450BF07" w14:textId="77777777" w:rsidR="005E6BC5" w:rsidRPr="00741F80" w:rsidRDefault="000A4DFA" w:rsidP="005E6BC5">
          <w:pPr>
            <w:rPr>
              <w:rFonts w:ascii="Calibri" w:hAnsi="Calibri"/>
            </w:rPr>
          </w:pPr>
          <w:r w:rsidRPr="00741F80">
            <w:rPr>
              <w:rFonts w:ascii="Calibri" w:eastAsia="Times New Roman" w:hAnsi="Calibri" w:cs="Calibri"/>
              <w:b/>
              <w:bCs/>
              <w:caps/>
              <w:noProof/>
              <w:kern w:val="24"/>
              <w:sz w:val="20"/>
              <w:szCs w:val="20"/>
            </w:rPr>
            <w:fldChar w:fldCharType="end"/>
          </w:r>
        </w:p>
      </w:sdtContent>
    </w:sdt>
    <w:p w14:paraId="08BD560C" w14:textId="77777777" w:rsidR="00FD5050" w:rsidRPr="00741F80" w:rsidRDefault="00FD5050">
      <w:pPr>
        <w:rPr>
          <w:rFonts w:ascii="Calibri" w:hAnsi="Calibri"/>
        </w:rPr>
      </w:pPr>
    </w:p>
    <w:p w14:paraId="629AD06A" w14:textId="77777777" w:rsidR="0078765B" w:rsidRPr="00741F80" w:rsidRDefault="0078765B">
      <w:pPr>
        <w:rPr>
          <w:rFonts w:ascii="Calibri" w:hAnsi="Calibri"/>
        </w:rPr>
      </w:pPr>
    </w:p>
    <w:p w14:paraId="683A6C57" w14:textId="77777777" w:rsidR="0078765B" w:rsidRPr="00741F80" w:rsidRDefault="0078765B">
      <w:pPr>
        <w:rPr>
          <w:rFonts w:ascii="Calibri" w:hAnsi="Calibri"/>
        </w:rPr>
      </w:pPr>
    </w:p>
    <w:p w14:paraId="245B2CC9" w14:textId="77777777" w:rsidR="0078765B" w:rsidRPr="00741F80" w:rsidRDefault="0078765B">
      <w:pPr>
        <w:rPr>
          <w:rFonts w:ascii="Calibri" w:hAnsi="Calibri"/>
        </w:rPr>
      </w:pPr>
    </w:p>
    <w:p w14:paraId="58D1D311" w14:textId="77777777" w:rsidR="0078765B" w:rsidRPr="00741F80" w:rsidRDefault="0078765B">
      <w:pPr>
        <w:rPr>
          <w:rFonts w:ascii="Calibri" w:hAnsi="Calibri"/>
        </w:rPr>
      </w:pPr>
    </w:p>
    <w:p w14:paraId="049B07EC" w14:textId="77777777" w:rsidR="006F61A1" w:rsidRDefault="006F61A1">
      <w:pPr>
        <w:rPr>
          <w:rFonts w:ascii="Calibri" w:eastAsiaTheme="majorEastAsia" w:hAnsi="Calibri" w:cstheme="majorBidi"/>
          <w:b/>
          <w:bCs/>
          <w:color w:val="365F91" w:themeColor="accent1" w:themeShade="BF"/>
          <w:sz w:val="28"/>
          <w:szCs w:val="28"/>
        </w:rPr>
      </w:pPr>
      <w:bookmarkStart w:id="0" w:name="_Toc432529063"/>
      <w:r>
        <w:rPr>
          <w:rFonts w:ascii="Calibri" w:hAnsi="Calibri"/>
        </w:rPr>
        <w:br w:type="page"/>
      </w:r>
    </w:p>
    <w:p w14:paraId="4A8BACEB" w14:textId="77777777" w:rsidR="00E47AEF" w:rsidRPr="00741F80" w:rsidRDefault="00E47AEF" w:rsidP="00575BD5">
      <w:pPr>
        <w:pStyle w:val="Heading1"/>
        <w:numPr>
          <w:ilvl w:val="0"/>
          <w:numId w:val="8"/>
        </w:numPr>
        <w:rPr>
          <w:rFonts w:ascii="Calibri" w:hAnsi="Calibri"/>
        </w:rPr>
      </w:pPr>
      <w:bookmarkStart w:id="1" w:name="_Toc455835986"/>
      <w:r w:rsidRPr="00741F80">
        <w:rPr>
          <w:rFonts w:ascii="Calibri" w:hAnsi="Calibri"/>
        </w:rPr>
        <w:lastRenderedPageBreak/>
        <w:t>INTRODUCTION:</w:t>
      </w:r>
      <w:bookmarkEnd w:id="0"/>
      <w:bookmarkEnd w:id="1"/>
    </w:p>
    <w:p w14:paraId="6B759872" w14:textId="77777777" w:rsidR="00C01517" w:rsidRPr="00741F80" w:rsidRDefault="00A10D45" w:rsidP="00C01517">
      <w:pPr>
        <w:jc w:val="both"/>
        <w:rPr>
          <w:rFonts w:ascii="Calibri" w:hAnsi="Calibri"/>
          <w:sz w:val="24"/>
          <w:szCs w:val="24"/>
        </w:rPr>
      </w:pPr>
      <w:r w:rsidRPr="00741F80">
        <w:rPr>
          <w:rFonts w:ascii="Calibri" w:hAnsi="Calibri"/>
          <w:sz w:val="24"/>
          <w:szCs w:val="24"/>
        </w:rPr>
        <w:t xml:space="preserve">Overview: </w:t>
      </w:r>
      <w:r w:rsidR="00C01517" w:rsidRPr="00741F80">
        <w:rPr>
          <w:rFonts w:ascii="Calibri" w:hAnsi="Calibri"/>
          <w:sz w:val="24"/>
          <w:szCs w:val="24"/>
        </w:rPr>
        <w:t xml:space="preserve">uTax currently provides tax preparation software, bank product and electronic filing services to tax professionals within the income tax preparation industry. </w:t>
      </w:r>
      <w:r w:rsidR="00A87026" w:rsidRPr="00741F80">
        <w:rPr>
          <w:rFonts w:ascii="Calibri" w:hAnsi="Calibri"/>
          <w:sz w:val="24"/>
          <w:szCs w:val="24"/>
        </w:rPr>
        <w:t>C</w:t>
      </w:r>
      <w:r w:rsidR="00C01517" w:rsidRPr="00741F80">
        <w:rPr>
          <w:rFonts w:ascii="Calibri" w:hAnsi="Calibri"/>
          <w:sz w:val="24"/>
          <w:szCs w:val="24"/>
        </w:rPr>
        <w:t>ustomer</w:t>
      </w:r>
      <w:r w:rsidR="00A87026" w:rsidRPr="00741F80">
        <w:rPr>
          <w:rFonts w:ascii="Calibri" w:hAnsi="Calibri"/>
          <w:sz w:val="24"/>
          <w:szCs w:val="24"/>
        </w:rPr>
        <w:t>s</w:t>
      </w:r>
      <w:r w:rsidR="00C01517" w:rsidRPr="00741F80">
        <w:rPr>
          <w:rFonts w:ascii="Calibri" w:hAnsi="Calibri"/>
          <w:sz w:val="24"/>
          <w:szCs w:val="24"/>
        </w:rPr>
        <w:t xml:space="preserve"> </w:t>
      </w:r>
      <w:r w:rsidR="00A87026" w:rsidRPr="00741F80">
        <w:rPr>
          <w:rFonts w:ascii="Calibri" w:hAnsi="Calibri"/>
          <w:sz w:val="24"/>
          <w:szCs w:val="24"/>
        </w:rPr>
        <w:t xml:space="preserve">of uTax comprises </w:t>
      </w:r>
      <w:r w:rsidR="00C01517" w:rsidRPr="00741F80">
        <w:rPr>
          <w:rFonts w:ascii="Calibri" w:hAnsi="Calibri"/>
          <w:sz w:val="24"/>
          <w:szCs w:val="24"/>
        </w:rPr>
        <w:t>of individual tax offices, multi-office customers who own several tax preparation offices and Service Bureaus (SVB) who co-brand and resell the uTax software and services to their customers (SVB sub-sites).</w:t>
      </w:r>
      <w:r w:rsidR="00931AE8" w:rsidRPr="00741F80">
        <w:rPr>
          <w:rFonts w:ascii="Calibri" w:hAnsi="Calibri"/>
          <w:sz w:val="24"/>
          <w:szCs w:val="24"/>
        </w:rPr>
        <w:t xml:space="preserve"> uTax would like to build a customer/sub-site facing section of online portal (EMP) that will allow all customers (or the Main site if they are controlling enrollment of their sub-sites) to complete the sites bank enrollment and general office information that will be used to activate the sites ability to submit E-filings</w:t>
      </w:r>
      <w:r w:rsidR="00F2201B">
        <w:rPr>
          <w:rFonts w:ascii="Calibri" w:hAnsi="Calibri"/>
          <w:sz w:val="24"/>
          <w:szCs w:val="24"/>
        </w:rPr>
        <w:t xml:space="preserve"> of federal and state tax returns</w:t>
      </w:r>
      <w:r w:rsidR="004B3A8F">
        <w:rPr>
          <w:rFonts w:ascii="Calibri" w:hAnsi="Calibri"/>
          <w:sz w:val="24"/>
          <w:szCs w:val="24"/>
        </w:rPr>
        <w:t xml:space="preserve"> and bank products </w:t>
      </w:r>
      <w:r w:rsidR="00F2201B">
        <w:rPr>
          <w:rFonts w:ascii="Calibri" w:hAnsi="Calibri"/>
          <w:sz w:val="24"/>
          <w:szCs w:val="24"/>
        </w:rPr>
        <w:t>for their clients</w:t>
      </w:r>
      <w:r w:rsidR="00931AE8" w:rsidRPr="00741F80">
        <w:rPr>
          <w:rFonts w:ascii="Calibri" w:hAnsi="Calibri"/>
          <w:sz w:val="24"/>
          <w:szCs w:val="24"/>
        </w:rPr>
        <w:t>.</w:t>
      </w:r>
    </w:p>
    <w:p w14:paraId="19664EE5" w14:textId="77777777" w:rsidR="00E2790F" w:rsidRPr="00741F80" w:rsidRDefault="000F7078" w:rsidP="00C01517">
      <w:pPr>
        <w:jc w:val="both"/>
        <w:rPr>
          <w:rFonts w:ascii="Calibri" w:hAnsi="Calibri"/>
          <w:sz w:val="24"/>
          <w:szCs w:val="24"/>
        </w:rPr>
      </w:pPr>
      <w:r w:rsidRPr="00741F80">
        <w:rPr>
          <w:rFonts w:ascii="Calibri" w:hAnsi="Calibri"/>
          <w:sz w:val="24"/>
          <w:szCs w:val="24"/>
        </w:rPr>
        <w:t>Scope:</w:t>
      </w:r>
      <w:r w:rsidR="00E2790F" w:rsidRPr="00741F80">
        <w:rPr>
          <w:rFonts w:ascii="Calibri" w:hAnsi="Calibri"/>
          <w:sz w:val="24"/>
          <w:szCs w:val="24"/>
        </w:rPr>
        <w:t xml:space="preserve">  This document explains the </w:t>
      </w:r>
      <w:r w:rsidR="00A87026" w:rsidRPr="00741F80">
        <w:rPr>
          <w:rFonts w:ascii="Calibri" w:hAnsi="Calibri"/>
          <w:sz w:val="24"/>
          <w:szCs w:val="24"/>
        </w:rPr>
        <w:t xml:space="preserve">high level process flow and the actors involved in the </w:t>
      </w:r>
      <w:r w:rsidR="00E2790F" w:rsidRPr="00741F80">
        <w:rPr>
          <w:rFonts w:ascii="Calibri" w:hAnsi="Calibri"/>
          <w:sz w:val="24"/>
          <w:szCs w:val="24"/>
        </w:rPr>
        <w:t xml:space="preserve">new EMP portal </w:t>
      </w:r>
      <w:r w:rsidRPr="00741F80">
        <w:rPr>
          <w:rFonts w:ascii="Calibri" w:hAnsi="Calibri"/>
          <w:sz w:val="24"/>
          <w:szCs w:val="24"/>
        </w:rPr>
        <w:t>(Enterprise</w:t>
      </w:r>
      <w:r w:rsidR="00E2790F" w:rsidRPr="00741F80">
        <w:rPr>
          <w:rFonts w:ascii="Calibri" w:hAnsi="Calibri"/>
          <w:sz w:val="24"/>
          <w:szCs w:val="24"/>
        </w:rPr>
        <w:t xml:space="preserve"> Management Portal) </w:t>
      </w:r>
    </w:p>
    <w:p w14:paraId="04ED55E0" w14:textId="77777777" w:rsidR="00BC1653" w:rsidRPr="00741F80" w:rsidRDefault="00BC1653" w:rsidP="00575BD5">
      <w:pPr>
        <w:pStyle w:val="Heading1"/>
        <w:numPr>
          <w:ilvl w:val="0"/>
          <w:numId w:val="8"/>
        </w:numPr>
        <w:rPr>
          <w:rFonts w:ascii="Calibri" w:hAnsi="Calibri"/>
        </w:rPr>
      </w:pPr>
      <w:bookmarkStart w:id="2" w:name="_Toc455835987"/>
      <w:r w:rsidRPr="00741F80">
        <w:rPr>
          <w:rFonts w:ascii="Calibri" w:hAnsi="Calibri"/>
        </w:rPr>
        <w:t xml:space="preserve">uTax Administrative Roles </w:t>
      </w:r>
      <w:r w:rsidR="00300C9A" w:rsidRPr="00741F80">
        <w:rPr>
          <w:rFonts w:ascii="Calibri" w:hAnsi="Calibri"/>
        </w:rPr>
        <w:t>:</w:t>
      </w:r>
      <w:bookmarkEnd w:id="2"/>
    </w:p>
    <w:p w14:paraId="20042C12" w14:textId="77777777" w:rsidR="00BC1653" w:rsidRPr="00741F80" w:rsidRDefault="00BC1653" w:rsidP="00575BD5">
      <w:pPr>
        <w:pStyle w:val="Heading2"/>
        <w:numPr>
          <w:ilvl w:val="1"/>
          <w:numId w:val="8"/>
        </w:numPr>
        <w:rPr>
          <w:rStyle w:val="IntenseReference"/>
          <w:rFonts w:ascii="Calibri" w:hAnsi="Calibri"/>
          <w:b/>
          <w:bCs/>
          <w:smallCaps w:val="0"/>
          <w:color w:val="4F81BD" w:themeColor="accent1"/>
          <w:spacing w:val="0"/>
          <w:u w:val="none"/>
        </w:rPr>
      </w:pPr>
      <w:bookmarkStart w:id="3" w:name="_Toc455835988"/>
      <w:r w:rsidRPr="00741F80">
        <w:rPr>
          <w:rStyle w:val="IntenseReference"/>
          <w:rFonts w:ascii="Calibri" w:hAnsi="Calibri"/>
          <w:b/>
          <w:bCs/>
          <w:smallCaps w:val="0"/>
          <w:color w:val="4F81BD" w:themeColor="accent1"/>
          <w:spacing w:val="0"/>
          <w:u w:val="none"/>
        </w:rPr>
        <w:t>User Administration</w:t>
      </w:r>
      <w:bookmarkEnd w:id="3"/>
      <w:r w:rsidR="00CD5320">
        <w:rPr>
          <w:rStyle w:val="IntenseReference"/>
          <w:rFonts w:ascii="Calibri" w:hAnsi="Calibri"/>
          <w:b/>
          <w:bCs/>
          <w:smallCaps w:val="0"/>
          <w:color w:val="4F81BD" w:themeColor="accent1"/>
          <w:spacing w:val="0"/>
          <w:u w:val="none"/>
        </w:rPr>
        <w:t xml:space="preserve"> </w:t>
      </w:r>
    </w:p>
    <w:p w14:paraId="5B1B8322" w14:textId="77777777" w:rsidR="00CD5320" w:rsidRDefault="00BC1653" w:rsidP="00D02583">
      <w:pPr>
        <w:pStyle w:val="ListParagraph"/>
        <w:jc w:val="both"/>
        <w:rPr>
          <w:rFonts w:ascii="Calibri" w:hAnsi="Calibri"/>
        </w:rPr>
      </w:pPr>
      <w:r w:rsidRPr="00741F80">
        <w:rPr>
          <w:rFonts w:ascii="Calibri" w:hAnsi="Calibri"/>
        </w:rPr>
        <w:t>This feature allows uTax the ability to manage the various users on its side who will be accessing the application. These could be users from the Enrollment, Support, Management, Accounts, etc., who have various roles and functions in the application.</w:t>
      </w:r>
    </w:p>
    <w:p w14:paraId="49828BF6" w14:textId="77777777" w:rsidR="00BC1653" w:rsidRPr="00741F80" w:rsidRDefault="00BC1653" w:rsidP="00D02583">
      <w:pPr>
        <w:pStyle w:val="ListParagraph"/>
        <w:jc w:val="both"/>
        <w:rPr>
          <w:rFonts w:ascii="Calibri" w:hAnsi="Calibri"/>
        </w:rPr>
      </w:pPr>
      <w:r w:rsidRPr="00741F80">
        <w:rPr>
          <w:rFonts w:ascii="Calibri" w:hAnsi="Calibri"/>
        </w:rPr>
        <w:t xml:space="preserve"> </w:t>
      </w:r>
    </w:p>
    <w:p w14:paraId="304049B0" w14:textId="77777777" w:rsidR="00F36B68" w:rsidRPr="00F36B68" w:rsidRDefault="00F36B68" w:rsidP="00F36B68">
      <w:pPr>
        <w:pStyle w:val="Heading2"/>
        <w:ind w:left="720"/>
        <w:rPr>
          <w:noProof/>
        </w:rPr>
      </w:pPr>
      <w:r w:rsidRPr="00F36B68">
        <w:rPr>
          <w:noProof/>
        </w:rPr>
        <w:t>Role and Permission-Based Security</w:t>
      </w:r>
    </w:p>
    <w:p w14:paraId="2D57BF4D" w14:textId="77777777" w:rsidR="00F36B68" w:rsidRPr="00F36B68" w:rsidRDefault="00F36B68" w:rsidP="00F36B68">
      <w:pPr>
        <w:ind w:left="720"/>
      </w:pPr>
      <w:r w:rsidRPr="00F36B68">
        <w:t xml:space="preserve">Because this portal will be servicing different types of customers, including internal uTax staff, security and user level access will need to be developed to grant access to each different subset of users.  </w:t>
      </w:r>
    </w:p>
    <w:p w14:paraId="1A52C910" w14:textId="77777777" w:rsidR="00F36B68" w:rsidRPr="00F36B68" w:rsidRDefault="00F36B68" w:rsidP="00F36B68">
      <w:pPr>
        <w:ind w:left="720"/>
        <w:rPr>
          <w:rFonts w:eastAsia="Times New Roman" w:cs="Times New Roman"/>
        </w:rPr>
      </w:pPr>
      <w:r w:rsidRPr="00F36B68">
        <w:rPr>
          <w:rFonts w:eastAsia="Times New Roman" w:cs="Times New Roman"/>
        </w:rPr>
        <w:t xml:space="preserve">The management of system access, </w:t>
      </w:r>
      <w:r w:rsidRPr="00F36B68">
        <w:t xml:space="preserve">including user account creation, login and password management, </w:t>
      </w:r>
      <w:r w:rsidRPr="00F36B68">
        <w:rPr>
          <w:rFonts w:eastAsia="Times New Roman" w:cs="Times New Roman"/>
        </w:rPr>
        <w:t xml:space="preserve">read/write permissions for objects and records within EMP are defined below.  </w:t>
      </w:r>
    </w:p>
    <w:p w14:paraId="74F8275A" w14:textId="77777777" w:rsidR="00F36B68" w:rsidRPr="00F36B68" w:rsidRDefault="00F36B68" w:rsidP="00F36B68">
      <w:pPr>
        <w:ind w:left="720"/>
        <w:rPr>
          <w:rFonts w:eastAsia="Times New Roman" w:cs="Times New Roman"/>
        </w:rPr>
      </w:pPr>
      <w:r w:rsidRPr="00F36B68">
        <w:rPr>
          <w:rFonts w:eastAsia="Times New Roman" w:cs="Times New Roman"/>
        </w:rPr>
        <w:t>Note: In the future (Phase 3 or 4), we plan to allow our direct sites (SO, SVB/MO Main sites) to create additional users per site, meaning, they can have different staff accessing the EMP with specified Editing/Viewing rights.  The login permissions that will be required to enter EMP are: User ID, Username, and Password.</w:t>
      </w:r>
    </w:p>
    <w:p w14:paraId="6F0A9EE7" w14:textId="77777777" w:rsidR="00F36B68" w:rsidRPr="00F36B68" w:rsidRDefault="00F36B68" w:rsidP="00F36B68">
      <w:pPr>
        <w:pStyle w:val="Heading3"/>
        <w:ind w:left="720"/>
      </w:pPr>
      <w:r w:rsidRPr="00F36B68">
        <w:t>Requirements</w:t>
      </w:r>
    </w:p>
    <w:p w14:paraId="057F03D3" w14:textId="77777777" w:rsidR="00F36B68" w:rsidRPr="00F36B68" w:rsidRDefault="00F36B68" w:rsidP="00F36B68">
      <w:pPr>
        <w:spacing w:before="100" w:beforeAutospacing="1" w:after="100" w:afterAutospacing="1" w:line="240" w:lineRule="auto"/>
        <w:ind w:left="720"/>
        <w:rPr>
          <w:rFonts w:eastAsia="Times New Roman" w:cs="Times New Roman"/>
        </w:rPr>
      </w:pPr>
      <w:r w:rsidRPr="00F36B68">
        <w:rPr>
          <w:rFonts w:eastAsia="Times New Roman" w:cs="Times New Roman"/>
        </w:rPr>
        <w:t>The system should allow a</w:t>
      </w:r>
      <w:r w:rsidRPr="00F36B68">
        <w:rPr>
          <w:rFonts w:eastAsia="Times New Roman" w:cs="Times New Roman"/>
          <w:u w:val="single"/>
        </w:rPr>
        <w:t xml:space="preserve"> user</w:t>
      </w:r>
      <w:r w:rsidRPr="00F36B68">
        <w:rPr>
          <w:rFonts w:eastAsia="Times New Roman" w:cs="Times New Roman"/>
        </w:rPr>
        <w:t xml:space="preserve"> to:</w:t>
      </w:r>
    </w:p>
    <w:p w14:paraId="74C26B86" w14:textId="77777777" w:rsidR="00F36B68" w:rsidRPr="00F36B68" w:rsidRDefault="00F36B68" w:rsidP="00F36B68">
      <w:pPr>
        <w:numPr>
          <w:ilvl w:val="0"/>
          <w:numId w:val="31"/>
        </w:numPr>
        <w:spacing w:before="100" w:beforeAutospacing="1" w:after="100" w:afterAutospacing="1" w:line="240" w:lineRule="auto"/>
        <w:ind w:firstLine="0"/>
        <w:rPr>
          <w:rFonts w:eastAsia="Times New Roman" w:cs="Times New Roman"/>
        </w:rPr>
      </w:pPr>
      <w:r w:rsidRPr="00F36B68">
        <w:rPr>
          <w:rFonts w:eastAsia="Times New Roman" w:cs="Times New Roman"/>
        </w:rPr>
        <w:t>Login to the system using a user name and password</w:t>
      </w:r>
    </w:p>
    <w:p w14:paraId="61A3E485" w14:textId="77777777" w:rsidR="00F36B68" w:rsidRPr="00F36B68" w:rsidRDefault="00F36B68" w:rsidP="00F36B68">
      <w:pPr>
        <w:numPr>
          <w:ilvl w:val="0"/>
          <w:numId w:val="31"/>
        </w:numPr>
        <w:spacing w:before="100" w:beforeAutospacing="1" w:after="100" w:afterAutospacing="1" w:line="240" w:lineRule="auto"/>
        <w:ind w:firstLine="0"/>
        <w:rPr>
          <w:rFonts w:eastAsia="Times New Roman" w:cs="Times New Roman"/>
        </w:rPr>
      </w:pPr>
      <w:r w:rsidRPr="00F36B68">
        <w:rPr>
          <w:rFonts w:eastAsia="Times New Roman" w:cs="Times New Roman"/>
        </w:rPr>
        <w:t>Retrieve a missing password</w:t>
      </w:r>
    </w:p>
    <w:p w14:paraId="6782B16F" w14:textId="77777777" w:rsidR="00F36B68" w:rsidRPr="00F36B68" w:rsidRDefault="00F36B68" w:rsidP="00F36B68">
      <w:pPr>
        <w:numPr>
          <w:ilvl w:val="0"/>
          <w:numId w:val="31"/>
        </w:numPr>
        <w:spacing w:before="100" w:beforeAutospacing="1" w:after="100" w:afterAutospacing="1" w:line="240" w:lineRule="auto"/>
        <w:ind w:firstLine="0"/>
        <w:rPr>
          <w:rFonts w:eastAsia="Times New Roman" w:cs="Times New Roman"/>
        </w:rPr>
      </w:pPr>
      <w:r w:rsidRPr="00F36B68">
        <w:rPr>
          <w:rFonts w:eastAsia="Times New Roman" w:cs="Times New Roman"/>
        </w:rPr>
        <w:t xml:space="preserve">Change a password </w:t>
      </w:r>
    </w:p>
    <w:p w14:paraId="1BDDD77A" w14:textId="77777777" w:rsidR="00F36B68" w:rsidRPr="00F36B68" w:rsidRDefault="00F36B68" w:rsidP="00F36B68">
      <w:pPr>
        <w:numPr>
          <w:ilvl w:val="0"/>
          <w:numId w:val="31"/>
        </w:numPr>
        <w:spacing w:before="100" w:beforeAutospacing="1" w:after="100" w:afterAutospacing="1" w:line="240" w:lineRule="auto"/>
        <w:ind w:firstLine="0"/>
        <w:rPr>
          <w:rFonts w:eastAsia="Times New Roman" w:cs="Times New Roman"/>
        </w:rPr>
      </w:pPr>
    </w:p>
    <w:p w14:paraId="28A0293B" w14:textId="77777777" w:rsidR="00F36B68" w:rsidRPr="00F36B68" w:rsidRDefault="00F36B68" w:rsidP="00F36B68">
      <w:pPr>
        <w:spacing w:before="100" w:beforeAutospacing="1" w:after="100" w:afterAutospacing="1" w:line="240" w:lineRule="auto"/>
        <w:ind w:left="720"/>
        <w:rPr>
          <w:rFonts w:eastAsia="Times New Roman" w:cs="Times New Roman"/>
        </w:rPr>
      </w:pPr>
      <w:r w:rsidRPr="00F36B68">
        <w:rPr>
          <w:rFonts w:eastAsia="Times New Roman" w:cs="Times New Roman"/>
        </w:rPr>
        <w:lastRenderedPageBreak/>
        <w:t xml:space="preserve">The system should allow a </w:t>
      </w:r>
      <w:r w:rsidRPr="00F36B68">
        <w:rPr>
          <w:rFonts w:eastAsia="Times New Roman" w:cs="Times New Roman"/>
          <w:u w:val="single"/>
        </w:rPr>
        <w:t xml:space="preserve">system administrator </w:t>
      </w:r>
      <w:r w:rsidRPr="00F36B68">
        <w:rPr>
          <w:rFonts w:eastAsia="Times New Roman" w:cs="Times New Roman"/>
        </w:rPr>
        <w:t>to:</w:t>
      </w:r>
    </w:p>
    <w:p w14:paraId="235A81F8" w14:textId="77777777" w:rsidR="00F36B68" w:rsidRPr="00F36B68" w:rsidRDefault="00F36B68" w:rsidP="00F36B68">
      <w:pPr>
        <w:numPr>
          <w:ilvl w:val="0"/>
          <w:numId w:val="32"/>
        </w:numPr>
        <w:spacing w:before="100" w:beforeAutospacing="1" w:after="100" w:afterAutospacing="1" w:line="240" w:lineRule="auto"/>
        <w:ind w:firstLine="0"/>
        <w:rPr>
          <w:rFonts w:eastAsia="Times New Roman" w:cs="Times New Roman"/>
        </w:rPr>
      </w:pPr>
      <w:r w:rsidRPr="00F36B68">
        <w:rPr>
          <w:rFonts w:eastAsia="Times New Roman" w:cs="Times New Roman"/>
        </w:rPr>
        <w:t>Create user accounts, including login name, password, and appropriate roles and permissions.</w:t>
      </w:r>
    </w:p>
    <w:p w14:paraId="6238D026" w14:textId="77777777" w:rsidR="00F36B68" w:rsidRPr="00F36B68" w:rsidRDefault="00F36B68" w:rsidP="00F36B68">
      <w:pPr>
        <w:numPr>
          <w:ilvl w:val="0"/>
          <w:numId w:val="32"/>
        </w:numPr>
        <w:spacing w:before="100" w:beforeAutospacing="1" w:after="100" w:afterAutospacing="1" w:line="240" w:lineRule="auto"/>
        <w:ind w:firstLine="0"/>
        <w:rPr>
          <w:rFonts w:eastAsia="Times New Roman" w:cs="Times New Roman"/>
        </w:rPr>
      </w:pPr>
      <w:r w:rsidRPr="00F36B68">
        <w:rPr>
          <w:rFonts w:eastAsia="Times New Roman" w:cs="Times New Roman"/>
        </w:rPr>
        <w:t>Activate and deactivate user accounts</w:t>
      </w:r>
    </w:p>
    <w:p w14:paraId="38961F77" w14:textId="77777777" w:rsidR="00F36B68" w:rsidRPr="00F36B68" w:rsidRDefault="00F36B68" w:rsidP="00F36B68">
      <w:pPr>
        <w:numPr>
          <w:ilvl w:val="0"/>
          <w:numId w:val="32"/>
        </w:numPr>
        <w:spacing w:before="100" w:beforeAutospacing="1" w:after="100" w:afterAutospacing="1" w:line="240" w:lineRule="auto"/>
        <w:ind w:firstLine="0"/>
        <w:rPr>
          <w:rFonts w:eastAsia="Times New Roman" w:cs="Times New Roman"/>
        </w:rPr>
      </w:pPr>
      <w:r w:rsidRPr="00F36B68">
        <w:rPr>
          <w:rFonts w:eastAsia="Times New Roman" w:cs="Times New Roman"/>
        </w:rPr>
        <w:t>Create rules/guidelines for password creation</w:t>
      </w:r>
    </w:p>
    <w:p w14:paraId="7241F404" w14:textId="77777777" w:rsidR="00F36B68" w:rsidRPr="00F36B68" w:rsidRDefault="00F36B68" w:rsidP="00F36B68">
      <w:pPr>
        <w:numPr>
          <w:ilvl w:val="2"/>
          <w:numId w:val="32"/>
        </w:numPr>
        <w:spacing w:before="100" w:beforeAutospacing="1" w:after="100" w:afterAutospacing="1" w:line="240" w:lineRule="auto"/>
        <w:ind w:left="720" w:firstLine="0"/>
        <w:rPr>
          <w:rFonts w:eastAsia="Times New Roman" w:cs="Times New Roman"/>
        </w:rPr>
      </w:pPr>
      <w:r w:rsidRPr="00F36B68">
        <w:rPr>
          <w:rFonts w:eastAsia="Times New Roman" w:cs="Times New Roman"/>
        </w:rPr>
        <w:t xml:space="preserve">Example:  </w:t>
      </w:r>
      <w:r w:rsidRPr="00F36B68">
        <w:rPr>
          <w:rFonts w:eastAsia="Times New Roman" w:cs="Times New Roman"/>
        </w:rPr>
        <w:tab/>
      </w:r>
    </w:p>
    <w:p w14:paraId="673B2AD9" w14:textId="77777777" w:rsidR="00F36B68" w:rsidRPr="00F36B68" w:rsidRDefault="00F36B68" w:rsidP="00F36B68">
      <w:pPr>
        <w:numPr>
          <w:ilvl w:val="2"/>
          <w:numId w:val="32"/>
        </w:numPr>
        <w:spacing w:before="100" w:beforeAutospacing="1" w:after="100" w:afterAutospacing="1" w:line="240" w:lineRule="auto"/>
        <w:ind w:left="720" w:firstLine="0"/>
        <w:rPr>
          <w:rFonts w:eastAsia="Times New Roman" w:cs="Times New Roman"/>
        </w:rPr>
      </w:pPr>
      <w:r w:rsidRPr="00F36B68">
        <w:rPr>
          <w:rFonts w:eastAsia="Times New Roman" w:cs="Times New Roman"/>
        </w:rPr>
        <w:t>Require users to change password up 1</w:t>
      </w:r>
      <w:r w:rsidRPr="00F36B68">
        <w:rPr>
          <w:rFonts w:eastAsia="Times New Roman" w:cs="Times New Roman"/>
          <w:vertAlign w:val="superscript"/>
        </w:rPr>
        <w:t>st</w:t>
      </w:r>
      <w:r w:rsidRPr="00F36B68">
        <w:rPr>
          <w:rFonts w:eastAsia="Times New Roman" w:cs="Times New Roman"/>
        </w:rPr>
        <w:t xml:space="preserve"> entering site</w:t>
      </w:r>
    </w:p>
    <w:p w14:paraId="63E7A829" w14:textId="77777777" w:rsidR="00F36B68" w:rsidRPr="00F36B68" w:rsidRDefault="00F36B68" w:rsidP="00F36B68">
      <w:pPr>
        <w:numPr>
          <w:ilvl w:val="2"/>
          <w:numId w:val="32"/>
        </w:numPr>
        <w:spacing w:before="100" w:beforeAutospacing="1" w:after="100" w:afterAutospacing="1" w:line="240" w:lineRule="auto"/>
        <w:ind w:left="720" w:firstLine="0"/>
        <w:rPr>
          <w:rFonts w:eastAsia="Times New Roman" w:cs="Times New Roman"/>
        </w:rPr>
      </w:pPr>
      <w:r w:rsidRPr="00F36B68">
        <w:rPr>
          <w:rFonts w:eastAsia="Times New Roman" w:cs="Times New Roman"/>
        </w:rPr>
        <w:t>Password length or special characters</w:t>
      </w:r>
    </w:p>
    <w:p w14:paraId="492B2B39" w14:textId="77777777" w:rsidR="00F36B68" w:rsidRPr="00F36B68" w:rsidRDefault="00F36B68" w:rsidP="00F36B68">
      <w:pPr>
        <w:pStyle w:val="NormalWeb"/>
        <w:numPr>
          <w:ilvl w:val="0"/>
          <w:numId w:val="32"/>
        </w:numPr>
        <w:ind w:firstLine="0"/>
        <w:rPr>
          <w:rFonts w:asciiTheme="minorHAnsi" w:hAnsiTheme="minorHAnsi"/>
          <w:sz w:val="22"/>
          <w:szCs w:val="22"/>
        </w:rPr>
      </w:pPr>
      <w:r w:rsidRPr="00F36B68">
        <w:rPr>
          <w:rFonts w:asciiTheme="minorHAnsi" w:hAnsiTheme="minorHAnsi"/>
          <w:sz w:val="22"/>
          <w:szCs w:val="22"/>
        </w:rPr>
        <w:t>Create a user profile or “Role”</w:t>
      </w:r>
    </w:p>
    <w:p w14:paraId="18260CFD" w14:textId="77777777" w:rsidR="00F36B68" w:rsidRPr="00F36B68" w:rsidRDefault="00F36B68" w:rsidP="00F36B68">
      <w:pPr>
        <w:pStyle w:val="NormalWeb"/>
        <w:numPr>
          <w:ilvl w:val="0"/>
          <w:numId w:val="32"/>
        </w:numPr>
        <w:ind w:firstLine="0"/>
        <w:rPr>
          <w:rFonts w:asciiTheme="minorHAnsi" w:hAnsiTheme="minorHAnsi"/>
          <w:sz w:val="22"/>
          <w:szCs w:val="22"/>
        </w:rPr>
      </w:pPr>
      <w:r w:rsidRPr="00F36B68">
        <w:rPr>
          <w:rFonts w:asciiTheme="minorHAnsi" w:hAnsiTheme="minorHAnsi"/>
          <w:sz w:val="22"/>
          <w:szCs w:val="22"/>
        </w:rPr>
        <w:t>Link a user account to the Role</w:t>
      </w:r>
    </w:p>
    <w:p w14:paraId="06CD133D" w14:textId="77777777" w:rsidR="00F36B68" w:rsidRPr="00F36B68" w:rsidRDefault="00F36B68" w:rsidP="00F36B68">
      <w:pPr>
        <w:pStyle w:val="NormalWeb"/>
        <w:numPr>
          <w:ilvl w:val="0"/>
          <w:numId w:val="32"/>
        </w:numPr>
        <w:ind w:firstLine="0"/>
        <w:rPr>
          <w:rFonts w:asciiTheme="minorHAnsi" w:hAnsiTheme="minorHAnsi"/>
          <w:sz w:val="22"/>
          <w:szCs w:val="22"/>
        </w:rPr>
      </w:pPr>
      <w:r w:rsidRPr="00F36B68">
        <w:rPr>
          <w:rFonts w:asciiTheme="minorHAnsi" w:hAnsiTheme="minorHAnsi"/>
          <w:sz w:val="22"/>
          <w:szCs w:val="22"/>
        </w:rPr>
        <w:t>Change a user's password</w:t>
      </w:r>
    </w:p>
    <w:p w14:paraId="0467D006" w14:textId="77777777" w:rsidR="00F36B68" w:rsidRPr="00F36B68" w:rsidRDefault="00F36B68" w:rsidP="00F36B68">
      <w:pPr>
        <w:pStyle w:val="NormalWeb"/>
        <w:numPr>
          <w:ilvl w:val="0"/>
          <w:numId w:val="32"/>
        </w:numPr>
        <w:ind w:firstLine="0"/>
        <w:rPr>
          <w:rFonts w:asciiTheme="minorHAnsi" w:hAnsiTheme="minorHAnsi"/>
          <w:sz w:val="22"/>
          <w:szCs w:val="22"/>
        </w:rPr>
      </w:pPr>
      <w:r w:rsidRPr="00F36B68">
        <w:rPr>
          <w:rFonts w:asciiTheme="minorHAnsi" w:hAnsiTheme="minorHAnsi"/>
          <w:sz w:val="22"/>
          <w:szCs w:val="22"/>
        </w:rPr>
        <w:t>Reset a user’s password to default</w:t>
      </w:r>
    </w:p>
    <w:p w14:paraId="1DA426E3" w14:textId="77777777" w:rsidR="00F36B68" w:rsidRPr="00F36B68" w:rsidRDefault="00F36B68" w:rsidP="00F36B68">
      <w:pPr>
        <w:pStyle w:val="NormalWeb"/>
        <w:numPr>
          <w:ilvl w:val="0"/>
          <w:numId w:val="32"/>
        </w:numPr>
        <w:ind w:firstLine="0"/>
        <w:rPr>
          <w:rFonts w:asciiTheme="minorHAnsi" w:hAnsiTheme="minorHAnsi"/>
          <w:sz w:val="22"/>
          <w:szCs w:val="22"/>
        </w:rPr>
      </w:pPr>
      <w:r w:rsidRPr="00F36B68">
        <w:rPr>
          <w:rFonts w:asciiTheme="minorHAnsi" w:hAnsiTheme="minorHAnsi"/>
          <w:sz w:val="22"/>
          <w:szCs w:val="22"/>
        </w:rPr>
        <w:t>Activate/inactivate a user account</w:t>
      </w:r>
    </w:p>
    <w:p w14:paraId="3D74887D" w14:textId="77777777" w:rsidR="00F36B68" w:rsidRPr="00F36B68" w:rsidRDefault="00F36B68" w:rsidP="00F36B68">
      <w:pPr>
        <w:pStyle w:val="NormalWeb"/>
        <w:numPr>
          <w:ilvl w:val="0"/>
          <w:numId w:val="32"/>
        </w:numPr>
        <w:ind w:firstLine="0"/>
        <w:rPr>
          <w:rFonts w:asciiTheme="minorHAnsi" w:hAnsiTheme="minorHAnsi"/>
          <w:sz w:val="22"/>
          <w:szCs w:val="22"/>
        </w:rPr>
      </w:pPr>
      <w:r w:rsidRPr="00F36B68">
        <w:rPr>
          <w:rFonts w:asciiTheme="minorHAnsi" w:hAnsiTheme="minorHAnsi"/>
          <w:sz w:val="22"/>
          <w:szCs w:val="22"/>
        </w:rPr>
        <w:t>View/export all user profiles</w:t>
      </w:r>
    </w:p>
    <w:p w14:paraId="3AA4FBD4" w14:textId="77777777" w:rsidR="00F36B68" w:rsidRPr="00F36B68" w:rsidRDefault="00F36B68" w:rsidP="00F36B68">
      <w:pPr>
        <w:pStyle w:val="NormalWeb"/>
        <w:ind w:left="720"/>
        <w:rPr>
          <w:rFonts w:asciiTheme="minorHAnsi" w:hAnsiTheme="minorHAnsi"/>
          <w:sz w:val="22"/>
          <w:szCs w:val="22"/>
        </w:rPr>
      </w:pPr>
      <w:r w:rsidRPr="00F36B68">
        <w:rPr>
          <w:rFonts w:asciiTheme="minorHAnsi" w:hAnsiTheme="minorHAnsi"/>
          <w:sz w:val="22"/>
          <w:szCs w:val="22"/>
        </w:rPr>
        <w:t>The system should allow authorized users to:</w:t>
      </w:r>
    </w:p>
    <w:p w14:paraId="665DB461" w14:textId="77777777" w:rsidR="00F36B68" w:rsidRPr="00F36B68" w:rsidRDefault="00F36B68" w:rsidP="00F36B68">
      <w:pPr>
        <w:numPr>
          <w:ilvl w:val="0"/>
          <w:numId w:val="30"/>
        </w:numPr>
        <w:spacing w:before="100" w:beforeAutospacing="1" w:after="100" w:afterAutospacing="1" w:line="240" w:lineRule="auto"/>
        <w:ind w:firstLine="0"/>
      </w:pPr>
      <w:r w:rsidRPr="00F36B68">
        <w:t>Provide security for different levels of users, e.g. Administrator, Customer Service Representative, Accounting, Sales, etc.</w:t>
      </w:r>
    </w:p>
    <w:p w14:paraId="33DDC834" w14:textId="77777777" w:rsidR="00F36B68" w:rsidRPr="00F36B68" w:rsidRDefault="00F36B68" w:rsidP="00F36B68">
      <w:pPr>
        <w:numPr>
          <w:ilvl w:val="0"/>
          <w:numId w:val="30"/>
        </w:numPr>
        <w:spacing w:before="100" w:beforeAutospacing="1" w:after="100" w:afterAutospacing="1" w:line="240" w:lineRule="auto"/>
        <w:ind w:firstLine="0"/>
      </w:pPr>
      <w:r w:rsidRPr="00F36B68">
        <w:rPr>
          <w:rFonts w:eastAsia="Times New Roman" w:cs="Times New Roman"/>
          <w:color w:val="FF0000"/>
        </w:rPr>
        <w:t>Send an email to the user (automatically) with the credentials and login URL when account is first created.</w:t>
      </w:r>
    </w:p>
    <w:p w14:paraId="5E5639FF" w14:textId="77777777" w:rsidR="00F36B68" w:rsidRPr="00F36B68" w:rsidRDefault="00F36B68" w:rsidP="00F36B68">
      <w:pPr>
        <w:numPr>
          <w:ilvl w:val="0"/>
          <w:numId w:val="30"/>
        </w:numPr>
        <w:spacing w:before="100" w:beforeAutospacing="1" w:after="100" w:afterAutospacing="1" w:line="240" w:lineRule="auto"/>
        <w:ind w:firstLine="0"/>
      </w:pPr>
      <w:r w:rsidRPr="00F36B68">
        <w:t>Define security at the function level, e.g. allow a user to read and/or write data entry functions only.</w:t>
      </w:r>
    </w:p>
    <w:p w14:paraId="2CFBD3F0" w14:textId="77777777" w:rsidR="00F36B68" w:rsidRPr="00F36B68" w:rsidRDefault="00F36B68" w:rsidP="00F36B68">
      <w:pPr>
        <w:numPr>
          <w:ilvl w:val="0"/>
          <w:numId w:val="30"/>
        </w:numPr>
        <w:spacing w:before="100" w:beforeAutospacing="1" w:after="100" w:afterAutospacing="1" w:line="240" w:lineRule="auto"/>
        <w:ind w:firstLine="0"/>
      </w:pPr>
      <w:r w:rsidRPr="00F36B68">
        <w:t>Limit access to one or more specific sections within the system, e.g. Fee Configuration, Sub-Site Configuration, View/Edit enrollment, etc.</w:t>
      </w:r>
    </w:p>
    <w:p w14:paraId="53FE7208" w14:textId="77777777" w:rsidR="00F36B68" w:rsidRPr="00F36B68" w:rsidRDefault="00F36B68" w:rsidP="00F36B68">
      <w:pPr>
        <w:numPr>
          <w:ilvl w:val="0"/>
          <w:numId w:val="30"/>
        </w:numPr>
        <w:spacing w:before="100" w:beforeAutospacing="1" w:after="100" w:afterAutospacing="1" w:line="240" w:lineRule="auto"/>
        <w:ind w:firstLine="0"/>
      </w:pPr>
      <w:r w:rsidRPr="00F36B68">
        <w:t>Limit access to a specific record or group of records within the system, e.g. (uTax users access all records, SVB-Main / MO-Main access only their Sub-sites, etc.).</w:t>
      </w:r>
    </w:p>
    <w:p w14:paraId="6369808F" w14:textId="77777777" w:rsidR="00F36B68" w:rsidRPr="00F36B68" w:rsidRDefault="00F36B68" w:rsidP="00F36B68">
      <w:pPr>
        <w:numPr>
          <w:ilvl w:val="0"/>
          <w:numId w:val="30"/>
        </w:numPr>
        <w:spacing w:before="100" w:beforeAutospacing="1" w:after="100" w:afterAutospacing="1" w:line="240" w:lineRule="auto"/>
        <w:ind w:firstLine="0"/>
      </w:pPr>
      <w:r w:rsidRPr="00F36B68">
        <w:t>Restrict certain functions to authorized personnel only, e.g. certain user group has read-only access, another user group has ability to modify/delete data.</w:t>
      </w:r>
    </w:p>
    <w:p w14:paraId="6175DE1D" w14:textId="77777777" w:rsidR="00F36B68" w:rsidRPr="00F36B68" w:rsidRDefault="00F36B68" w:rsidP="00F36B68">
      <w:pPr>
        <w:pStyle w:val="Heading3"/>
        <w:ind w:left="720"/>
      </w:pPr>
      <w:r w:rsidRPr="00F36B68">
        <w:t>Users</w:t>
      </w:r>
    </w:p>
    <w:p w14:paraId="01D6FB85" w14:textId="77777777" w:rsidR="00F36B68" w:rsidRPr="00F36B68" w:rsidRDefault="00F36B68" w:rsidP="00F36B68">
      <w:pPr>
        <w:ind w:left="720"/>
      </w:pPr>
      <w:r w:rsidRPr="00F36B68">
        <w:t xml:space="preserve">uTax needs the ability to create and manage EMP Portal users.  </w:t>
      </w:r>
      <w:bookmarkStart w:id="4" w:name="_GoBack"/>
      <w:bookmarkEnd w:id="4"/>
    </w:p>
    <w:p w14:paraId="2F7BCFE5" w14:textId="77777777" w:rsidR="00F36B68" w:rsidRPr="00F36B68" w:rsidRDefault="00F36B68" w:rsidP="00F36B68">
      <w:pPr>
        <w:ind w:left="720"/>
      </w:pPr>
      <w:r w:rsidRPr="00F36B68">
        <w:rPr>
          <w:noProof/>
        </w:rPr>
        <w:lastRenderedPageBreak/>
        <w:drawing>
          <wp:inline distT="0" distB="0" distL="0" distR="0" wp14:anchorId="0D49A9D6" wp14:editId="5E05244C">
            <wp:extent cx="5943600" cy="4683760"/>
            <wp:effectExtent l="0" t="0" r="0" b="254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4683760"/>
                    </a:xfrm>
                    <a:prstGeom prst="rect">
                      <a:avLst/>
                    </a:prstGeom>
                  </pic:spPr>
                </pic:pic>
              </a:graphicData>
            </a:graphic>
          </wp:inline>
        </w:drawing>
      </w:r>
    </w:p>
    <w:p w14:paraId="3BE34EF9" w14:textId="77777777" w:rsidR="00F36B68" w:rsidRPr="00F36B68" w:rsidRDefault="00F36B68" w:rsidP="00F36B68">
      <w:pPr>
        <w:ind w:left="720"/>
      </w:pPr>
      <w:r w:rsidRPr="00F36B68">
        <w:t>When creating a new user, the following fields will need to be completed and displayed in a grid for easy viewing and access:</w:t>
      </w:r>
    </w:p>
    <w:p w14:paraId="1A597B94" w14:textId="77777777" w:rsidR="00F36B68" w:rsidRPr="00F36B68" w:rsidRDefault="00F36B68" w:rsidP="00F36B68">
      <w:pPr>
        <w:pStyle w:val="ListParagraph"/>
        <w:numPr>
          <w:ilvl w:val="0"/>
          <w:numId w:val="33"/>
        </w:numPr>
        <w:ind w:firstLine="0"/>
      </w:pPr>
      <w:r w:rsidRPr="00F36B68">
        <w:t>Login Name</w:t>
      </w:r>
    </w:p>
    <w:p w14:paraId="75E69D6D" w14:textId="77777777" w:rsidR="00F36B68" w:rsidRPr="00F36B68" w:rsidRDefault="00F36B68" w:rsidP="00F36B68">
      <w:pPr>
        <w:pStyle w:val="ListParagraph"/>
        <w:numPr>
          <w:ilvl w:val="0"/>
          <w:numId w:val="33"/>
        </w:numPr>
        <w:ind w:firstLine="0"/>
      </w:pPr>
      <w:r w:rsidRPr="00F36B68">
        <w:t>User Name</w:t>
      </w:r>
    </w:p>
    <w:p w14:paraId="2B32556F" w14:textId="77777777" w:rsidR="00F36B68" w:rsidRPr="00F36B68" w:rsidRDefault="00F36B68" w:rsidP="00F36B68">
      <w:pPr>
        <w:pStyle w:val="ListParagraph"/>
        <w:numPr>
          <w:ilvl w:val="0"/>
          <w:numId w:val="33"/>
        </w:numPr>
        <w:ind w:firstLine="0"/>
      </w:pPr>
      <w:r w:rsidRPr="00F36B68">
        <w:t>Password</w:t>
      </w:r>
    </w:p>
    <w:p w14:paraId="45046076" w14:textId="77777777" w:rsidR="00F36B68" w:rsidRPr="00F36B68" w:rsidRDefault="00F36B68" w:rsidP="00F36B68">
      <w:pPr>
        <w:pStyle w:val="ListParagraph"/>
        <w:numPr>
          <w:ilvl w:val="0"/>
          <w:numId w:val="33"/>
        </w:numPr>
        <w:ind w:firstLine="0"/>
      </w:pPr>
      <w:r w:rsidRPr="00F36B68">
        <w:t>User Role(s) – as defined in the Roles and Permissions section</w:t>
      </w:r>
    </w:p>
    <w:p w14:paraId="53F5603D" w14:textId="77777777" w:rsidR="00F36B68" w:rsidRPr="00F36B68" w:rsidRDefault="00F36B68" w:rsidP="00F36B68">
      <w:pPr>
        <w:pStyle w:val="ListParagraph"/>
        <w:numPr>
          <w:ilvl w:val="0"/>
          <w:numId w:val="33"/>
        </w:numPr>
        <w:ind w:firstLine="0"/>
      </w:pPr>
      <w:r w:rsidRPr="00F36B68">
        <w:t>Access Type – Internal or External</w:t>
      </w:r>
    </w:p>
    <w:p w14:paraId="0779E80B" w14:textId="77777777" w:rsidR="00F36B68" w:rsidRPr="00F36B68" w:rsidRDefault="00F36B68" w:rsidP="00F36B68">
      <w:pPr>
        <w:pStyle w:val="ListParagraph"/>
        <w:numPr>
          <w:ilvl w:val="0"/>
          <w:numId w:val="33"/>
        </w:numPr>
        <w:ind w:firstLine="0"/>
      </w:pPr>
      <w:r w:rsidRPr="00F36B68">
        <w:t>Active Status – Active or Inactive</w:t>
      </w:r>
    </w:p>
    <w:p w14:paraId="6AC7A657" w14:textId="77777777" w:rsidR="002942FC" w:rsidRDefault="002942FC" w:rsidP="002942FC">
      <w:pPr>
        <w:pStyle w:val="ListParagraph"/>
        <w:numPr>
          <w:ilvl w:val="0"/>
          <w:numId w:val="33"/>
        </w:numPr>
        <w:ind w:firstLine="0"/>
        <w:rPr>
          <w:color w:val="FF0000"/>
        </w:rPr>
      </w:pPr>
      <w:r w:rsidRPr="00F36B68">
        <w:rPr>
          <w:color w:val="FF0000"/>
        </w:rPr>
        <w:t>Ability to sort columns by alphabetical order</w:t>
      </w:r>
    </w:p>
    <w:p w14:paraId="0845483A" w14:textId="77777777" w:rsidR="002942FC" w:rsidRPr="00F36B68" w:rsidRDefault="002942FC" w:rsidP="002942FC">
      <w:pPr>
        <w:pStyle w:val="ListParagraph"/>
        <w:numPr>
          <w:ilvl w:val="0"/>
          <w:numId w:val="33"/>
        </w:numPr>
        <w:ind w:firstLine="0"/>
        <w:rPr>
          <w:color w:val="FF0000"/>
        </w:rPr>
      </w:pPr>
      <w:r>
        <w:rPr>
          <w:color w:val="FF0000"/>
        </w:rPr>
        <w:t>Ability to search for login or user name</w:t>
      </w:r>
    </w:p>
    <w:p w14:paraId="64F08CD8" w14:textId="77777777" w:rsidR="00F36B68" w:rsidRPr="00F36B68" w:rsidRDefault="00F36B68" w:rsidP="00F36B68">
      <w:pPr>
        <w:ind w:left="720"/>
      </w:pPr>
      <w:r w:rsidRPr="00F36B68">
        <w:t>The grid should be used to access the user’s specific information and permissions by clicking on an edit icon.</w:t>
      </w:r>
    </w:p>
    <w:p w14:paraId="7B582803" w14:textId="77777777" w:rsidR="00F36B68" w:rsidRPr="00F36B68" w:rsidRDefault="00F36B68" w:rsidP="00F36B68">
      <w:pPr>
        <w:ind w:left="720"/>
      </w:pPr>
      <w:r w:rsidRPr="00F36B68">
        <w:t>A “new” button (or icon) should appear to add new users to the EMP system.</w:t>
      </w:r>
    </w:p>
    <w:p w14:paraId="0003EA5D" w14:textId="77777777" w:rsidR="00F36B68" w:rsidRPr="00F36B68" w:rsidRDefault="00F36B68" w:rsidP="00F36B68">
      <w:pPr>
        <w:ind w:left="720"/>
      </w:pPr>
      <w:r w:rsidRPr="00F36B68">
        <w:t xml:space="preserve">SO and Sub-sites will only have access to the Enrollment portion of EMP.  The SVB/MO Main site will control what the Sub-site sees and doesn’t see.  In the future, we plan to add Reports to this </w:t>
      </w:r>
      <w:r w:rsidRPr="00F36B68">
        <w:lastRenderedPageBreak/>
        <w:t>section of EMP for the SO and Sub-sites to access and report accessibility will need to be considered as some SVB/MO Main sites might not what their users to see certain reports.  This will likely be part of a Phase 2 or 3 request.</w:t>
      </w:r>
    </w:p>
    <w:p w14:paraId="31429B39" w14:textId="77777777" w:rsidR="00F36B68" w:rsidRPr="00F36B68" w:rsidRDefault="00F36B68" w:rsidP="00F36B68">
      <w:pPr>
        <w:pStyle w:val="Heading3"/>
        <w:ind w:left="720"/>
      </w:pPr>
      <w:r w:rsidRPr="00F36B68">
        <w:t>Roles and Permissions</w:t>
      </w:r>
    </w:p>
    <w:p w14:paraId="63499E57" w14:textId="77777777" w:rsidR="00F36B68" w:rsidRPr="00F36B68" w:rsidRDefault="00F36B68" w:rsidP="00F36B68">
      <w:pPr>
        <w:pStyle w:val="Heading4"/>
        <w:ind w:left="720"/>
      </w:pPr>
      <w:r w:rsidRPr="00F36B68">
        <w:t>Roles</w:t>
      </w:r>
    </w:p>
    <w:p w14:paraId="1A4C65F5" w14:textId="77777777" w:rsidR="00F36B68" w:rsidRPr="00F36B68" w:rsidRDefault="00F36B68" w:rsidP="00F36B68">
      <w:pPr>
        <w:ind w:left="720"/>
      </w:pPr>
      <w:r w:rsidRPr="00F36B68">
        <w:t>uTax needs a location to setup the different roles that are assigned to specific subsets of users. These roles will help define what the users will be able to view, edit, or not view at all.  A simple grid with these Roles needs to display:</w:t>
      </w:r>
    </w:p>
    <w:p w14:paraId="7FF02AD6" w14:textId="77777777" w:rsidR="00F36B68" w:rsidRPr="00F36B68" w:rsidRDefault="00F36B68" w:rsidP="00F36B68">
      <w:pPr>
        <w:pStyle w:val="ListParagraph"/>
        <w:numPr>
          <w:ilvl w:val="0"/>
          <w:numId w:val="34"/>
        </w:numPr>
        <w:ind w:firstLine="0"/>
      </w:pPr>
      <w:r w:rsidRPr="00F36B68">
        <w:t>Ability to Add a new Role</w:t>
      </w:r>
    </w:p>
    <w:p w14:paraId="3BA854D8" w14:textId="77777777" w:rsidR="00F36B68" w:rsidRPr="00F36B68" w:rsidRDefault="00F36B68" w:rsidP="00F36B68">
      <w:pPr>
        <w:pStyle w:val="ListParagraph"/>
        <w:numPr>
          <w:ilvl w:val="0"/>
          <w:numId w:val="34"/>
        </w:numPr>
        <w:ind w:firstLine="0"/>
      </w:pPr>
      <w:r w:rsidRPr="00F36B68">
        <w:t>Role Name</w:t>
      </w:r>
    </w:p>
    <w:p w14:paraId="43CBBB1C" w14:textId="77777777" w:rsidR="00F36B68" w:rsidRPr="00F36B68" w:rsidRDefault="00F36B68" w:rsidP="00F36B68">
      <w:pPr>
        <w:pStyle w:val="ListParagraph"/>
        <w:numPr>
          <w:ilvl w:val="0"/>
          <w:numId w:val="34"/>
        </w:numPr>
        <w:ind w:firstLine="0"/>
      </w:pPr>
      <w:r w:rsidRPr="00F36B68">
        <w:t>Group User Type</w:t>
      </w:r>
    </w:p>
    <w:p w14:paraId="79D5F670" w14:textId="77777777" w:rsidR="00F36B68" w:rsidRPr="00F36B68" w:rsidRDefault="00F36B68" w:rsidP="00F36B68">
      <w:pPr>
        <w:pStyle w:val="ListParagraph"/>
        <w:numPr>
          <w:ilvl w:val="0"/>
          <w:numId w:val="34"/>
        </w:numPr>
        <w:ind w:firstLine="0"/>
      </w:pPr>
      <w:r w:rsidRPr="00F36B68">
        <w:t>Access Type</w:t>
      </w:r>
    </w:p>
    <w:p w14:paraId="205C1BA7" w14:textId="77777777" w:rsidR="00F36B68" w:rsidRPr="00F36B68" w:rsidRDefault="00F36B68" w:rsidP="00F36B68">
      <w:pPr>
        <w:pStyle w:val="ListParagraph"/>
        <w:numPr>
          <w:ilvl w:val="0"/>
          <w:numId w:val="34"/>
        </w:numPr>
        <w:ind w:firstLine="0"/>
      </w:pPr>
      <w:r w:rsidRPr="00F36B68">
        <w:t>Ability to Edit/Modify the permissions</w:t>
      </w:r>
    </w:p>
    <w:p w14:paraId="089D9DFA" w14:textId="77777777" w:rsidR="00F36B68" w:rsidRPr="00F36B68" w:rsidRDefault="00F36B68" w:rsidP="00F36B68">
      <w:pPr>
        <w:ind w:left="720"/>
      </w:pPr>
      <w:r w:rsidRPr="00F36B68">
        <w:rPr>
          <w:noProof/>
        </w:rPr>
        <w:drawing>
          <wp:inline distT="0" distB="0" distL="0" distR="0" wp14:anchorId="064E623C" wp14:editId="081B5D7C">
            <wp:extent cx="2506980" cy="3023803"/>
            <wp:effectExtent l="0" t="0" r="762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507197" cy="3024065"/>
                    </a:xfrm>
                    <a:prstGeom prst="rect">
                      <a:avLst/>
                    </a:prstGeom>
                  </pic:spPr>
                </pic:pic>
              </a:graphicData>
            </a:graphic>
          </wp:inline>
        </w:drawing>
      </w:r>
    </w:p>
    <w:p w14:paraId="21C23E2A" w14:textId="77777777" w:rsidR="00F36B68" w:rsidRPr="00F36B68" w:rsidRDefault="00F36B68" w:rsidP="00F36B68">
      <w:pPr>
        <w:pStyle w:val="Heading4"/>
        <w:ind w:left="720"/>
      </w:pPr>
      <w:r w:rsidRPr="00F36B68">
        <w:t>Permissions</w:t>
      </w:r>
    </w:p>
    <w:p w14:paraId="33D78988" w14:textId="77777777" w:rsidR="00F36B68" w:rsidRPr="00F36B68" w:rsidRDefault="00F36B68" w:rsidP="00F36B68">
      <w:pPr>
        <w:ind w:left="720"/>
      </w:pPr>
      <w:r w:rsidRPr="00F36B68">
        <w:t>In the Permissions section, the User Administrator will be able to define which sub-sections the Role will have access to by assigning the flowing permissions to each section:</w:t>
      </w:r>
    </w:p>
    <w:p w14:paraId="6EC3E9B0" w14:textId="77777777" w:rsidR="00F36B68" w:rsidRPr="00F36B68" w:rsidRDefault="00F36B68" w:rsidP="00F36B68">
      <w:pPr>
        <w:pStyle w:val="ListParagraph"/>
        <w:numPr>
          <w:ilvl w:val="0"/>
          <w:numId w:val="35"/>
        </w:numPr>
        <w:ind w:firstLine="0"/>
      </w:pPr>
      <w:r w:rsidRPr="00F36B68">
        <w:t>No Access (Not viewable)</w:t>
      </w:r>
    </w:p>
    <w:p w14:paraId="6CE9097C" w14:textId="77777777" w:rsidR="00F36B68" w:rsidRPr="00F36B68" w:rsidRDefault="00F36B68" w:rsidP="00F36B68">
      <w:pPr>
        <w:pStyle w:val="ListParagraph"/>
        <w:numPr>
          <w:ilvl w:val="0"/>
          <w:numId w:val="35"/>
        </w:numPr>
        <w:ind w:firstLine="0"/>
      </w:pPr>
      <w:r w:rsidRPr="00F36B68">
        <w:t>Read (only)</w:t>
      </w:r>
    </w:p>
    <w:p w14:paraId="431DC053" w14:textId="77777777" w:rsidR="00F36B68" w:rsidRPr="00F36B68" w:rsidRDefault="00F36B68" w:rsidP="00F36B68">
      <w:pPr>
        <w:pStyle w:val="ListParagraph"/>
        <w:numPr>
          <w:ilvl w:val="0"/>
          <w:numId w:val="35"/>
        </w:numPr>
        <w:ind w:firstLine="0"/>
      </w:pPr>
      <w:r w:rsidRPr="00F36B68">
        <w:t>Edit/Modify</w:t>
      </w:r>
    </w:p>
    <w:p w14:paraId="676807BE" w14:textId="77777777" w:rsidR="00F36B68" w:rsidRPr="00F36B68" w:rsidRDefault="00F36B68" w:rsidP="00F36B68">
      <w:pPr>
        <w:ind w:left="720"/>
      </w:pPr>
      <w:r w:rsidRPr="00F36B68">
        <w:t>The Administrator will need the ability to:</w:t>
      </w:r>
    </w:p>
    <w:p w14:paraId="1CFDEAD4" w14:textId="77777777" w:rsidR="00F36B68" w:rsidRPr="00F36B68" w:rsidRDefault="00F36B68" w:rsidP="00F36B68">
      <w:pPr>
        <w:pStyle w:val="ListParagraph"/>
        <w:numPr>
          <w:ilvl w:val="0"/>
          <w:numId w:val="36"/>
        </w:numPr>
        <w:ind w:firstLine="0"/>
      </w:pPr>
      <w:r w:rsidRPr="00F36B68">
        <w:t>Create, Edit, and Delete a Role– alpha/numeric data entry box</w:t>
      </w:r>
    </w:p>
    <w:p w14:paraId="54268295" w14:textId="77777777" w:rsidR="00F36B68" w:rsidRPr="00F36B68" w:rsidRDefault="00F36B68" w:rsidP="00F36B68">
      <w:pPr>
        <w:pStyle w:val="ListParagraph"/>
        <w:numPr>
          <w:ilvl w:val="0"/>
          <w:numId w:val="36"/>
        </w:numPr>
        <w:ind w:firstLine="0"/>
      </w:pPr>
      <w:r w:rsidRPr="00F36B68">
        <w:t>Identify the Access Type – select Internal or External</w:t>
      </w:r>
    </w:p>
    <w:p w14:paraId="646C777A" w14:textId="77777777" w:rsidR="00F36B68" w:rsidRPr="00F36B68" w:rsidRDefault="00F36B68" w:rsidP="00F36B68">
      <w:pPr>
        <w:pStyle w:val="ListParagraph"/>
        <w:numPr>
          <w:ilvl w:val="0"/>
          <w:numId w:val="36"/>
        </w:numPr>
        <w:ind w:firstLine="0"/>
      </w:pPr>
      <w:r w:rsidRPr="00F36B68">
        <w:lastRenderedPageBreak/>
        <w:t>Define the group User Type</w:t>
      </w:r>
    </w:p>
    <w:p w14:paraId="30306BFF" w14:textId="77777777" w:rsidR="00F36B68" w:rsidRPr="00F36B68" w:rsidRDefault="00F36B68" w:rsidP="00F36B68">
      <w:pPr>
        <w:pStyle w:val="ListParagraph"/>
        <w:numPr>
          <w:ilvl w:val="0"/>
          <w:numId w:val="36"/>
        </w:numPr>
        <w:ind w:firstLine="0"/>
      </w:pPr>
      <w:r w:rsidRPr="00F36B68">
        <w:t>Add a description of the user role</w:t>
      </w:r>
    </w:p>
    <w:p w14:paraId="4CABE5F6" w14:textId="77777777" w:rsidR="00F36B68" w:rsidRPr="00F36B68" w:rsidRDefault="00F36B68" w:rsidP="00F36B68">
      <w:pPr>
        <w:ind w:left="720"/>
      </w:pPr>
      <w:r w:rsidRPr="00F36B68">
        <w:t>Security will be built around the tabs in the Management section of the EMP portal.  These tabs will be broken further into the sub-sections identified in each tab.  Access can be granted by tab or by section (when you expand the detail of the tab) as illustrated below.</w:t>
      </w:r>
    </w:p>
    <w:p w14:paraId="79A1DD6A" w14:textId="77777777" w:rsidR="00F36B68" w:rsidRPr="00F36B68" w:rsidRDefault="00F36B68" w:rsidP="00F36B68">
      <w:pPr>
        <w:ind w:left="720"/>
      </w:pPr>
      <w:r w:rsidRPr="00F36B68">
        <w:rPr>
          <w:noProof/>
        </w:rPr>
        <w:drawing>
          <wp:inline distT="0" distB="0" distL="0" distR="0" wp14:anchorId="1CDE0EAE" wp14:editId="0DE5D845">
            <wp:extent cx="5943600" cy="4930140"/>
            <wp:effectExtent l="0" t="0" r="0" b="381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4930140"/>
                    </a:xfrm>
                    <a:prstGeom prst="rect">
                      <a:avLst/>
                    </a:prstGeom>
                  </pic:spPr>
                </pic:pic>
              </a:graphicData>
            </a:graphic>
          </wp:inline>
        </w:drawing>
      </w:r>
    </w:p>
    <w:p w14:paraId="51B81D8C" w14:textId="77777777" w:rsidR="00F36B68" w:rsidRPr="00F36B68" w:rsidRDefault="00F36B68" w:rsidP="00F36B68">
      <w:pPr>
        <w:ind w:left="720"/>
      </w:pPr>
      <w:r w:rsidRPr="00F36B68">
        <w:t xml:space="preserve">Once the Roll Permissions are set, a Role can be assigned to a user or Group User Type.  Multiple rolls can be assigned to the user, with the least restrictive access taking priority – meaning – if a user is assigned a Support Role which has only read access and is assigned an Accounting roll which is able to edit the Account section, the Account section editing access with take priority.  </w:t>
      </w:r>
    </w:p>
    <w:p w14:paraId="1F526F62" w14:textId="77777777" w:rsidR="00F36B68" w:rsidRPr="00F36B68" w:rsidRDefault="00F36B68" w:rsidP="00F36B68">
      <w:pPr>
        <w:pStyle w:val="Heading3"/>
        <w:ind w:left="720"/>
      </w:pPr>
      <w:r w:rsidRPr="00F36B68">
        <w:t>Site Deactivation</w:t>
      </w:r>
    </w:p>
    <w:p w14:paraId="3887CF2E" w14:textId="77777777" w:rsidR="00F36B68" w:rsidRPr="00861128" w:rsidRDefault="00F36B68" w:rsidP="00F36B68">
      <w:pPr>
        <w:ind w:left="720"/>
      </w:pPr>
      <w:r w:rsidRPr="00F36B68">
        <w:t>We need functionality that will allow us to deactivate all EMP site access (and/or individually) for sites that have not  signed (Closed/Won) in SalesForce for the upcoming tax season or have not been Activated by the SVB/MO Main site at any time.</w:t>
      </w:r>
      <w:r>
        <w:t xml:space="preserve"> </w:t>
      </w:r>
    </w:p>
    <w:p w14:paraId="4D23E39D" w14:textId="77777777" w:rsidR="00BC1653" w:rsidRPr="00741F80" w:rsidRDefault="00700F0C" w:rsidP="00575BD5">
      <w:pPr>
        <w:pStyle w:val="Heading2"/>
        <w:numPr>
          <w:ilvl w:val="1"/>
          <w:numId w:val="8"/>
        </w:numPr>
        <w:rPr>
          <w:rStyle w:val="IntenseReference"/>
          <w:rFonts w:ascii="Calibri" w:hAnsi="Calibri"/>
          <w:b/>
          <w:bCs/>
          <w:smallCaps w:val="0"/>
          <w:color w:val="4F81BD" w:themeColor="accent1"/>
          <w:spacing w:val="0"/>
          <w:u w:val="none"/>
        </w:rPr>
      </w:pPr>
      <w:bookmarkStart w:id="5" w:name="_Toc455835989"/>
      <w:r>
        <w:rPr>
          <w:rStyle w:val="IntenseReference"/>
          <w:rFonts w:ascii="Calibri" w:hAnsi="Calibri"/>
          <w:b/>
          <w:bCs/>
          <w:smallCaps w:val="0"/>
          <w:color w:val="4F81BD" w:themeColor="accent1"/>
          <w:spacing w:val="0"/>
          <w:u w:val="none"/>
        </w:rPr>
        <w:lastRenderedPageBreak/>
        <w:t xml:space="preserve">Integration Requirements related to </w:t>
      </w:r>
      <w:r w:rsidR="00BC1653" w:rsidRPr="00741F80">
        <w:rPr>
          <w:rStyle w:val="IntenseReference"/>
          <w:rFonts w:ascii="Calibri" w:hAnsi="Calibri"/>
          <w:b/>
          <w:bCs/>
          <w:smallCaps w:val="0"/>
          <w:color w:val="4F81BD" w:themeColor="accent1"/>
          <w:spacing w:val="0"/>
          <w:u w:val="none"/>
        </w:rPr>
        <w:t>Salesforce, CL QB</w:t>
      </w:r>
      <w:r>
        <w:rPr>
          <w:rStyle w:val="IntenseReference"/>
          <w:rFonts w:ascii="Calibri" w:hAnsi="Calibri"/>
          <w:b/>
          <w:bCs/>
          <w:smallCaps w:val="0"/>
          <w:color w:val="4F81BD" w:themeColor="accent1"/>
          <w:spacing w:val="0"/>
          <w:u w:val="none"/>
        </w:rPr>
        <w:t xml:space="preserve">, </w:t>
      </w:r>
      <w:commentRangeStart w:id="6"/>
      <w:r>
        <w:rPr>
          <w:rStyle w:val="IntenseReference"/>
          <w:rFonts w:ascii="Calibri" w:hAnsi="Calibri"/>
          <w:b/>
          <w:bCs/>
          <w:smallCaps w:val="0"/>
          <w:color w:val="4F81BD" w:themeColor="accent1"/>
          <w:spacing w:val="0"/>
          <w:u w:val="none"/>
        </w:rPr>
        <w:t>etc</w:t>
      </w:r>
      <w:commentRangeEnd w:id="6"/>
      <w:r w:rsidR="002942FC">
        <w:rPr>
          <w:rStyle w:val="CommentReference"/>
          <w:rFonts w:asciiTheme="minorHAnsi" w:eastAsiaTheme="minorHAnsi" w:hAnsiTheme="minorHAnsi" w:cstheme="minorBidi"/>
          <w:b w:val="0"/>
          <w:bCs w:val="0"/>
          <w:color w:val="auto"/>
        </w:rPr>
        <w:commentReference w:id="6"/>
      </w:r>
      <w:r>
        <w:rPr>
          <w:rStyle w:val="IntenseReference"/>
          <w:rFonts w:ascii="Calibri" w:hAnsi="Calibri"/>
          <w:b/>
          <w:bCs/>
          <w:smallCaps w:val="0"/>
          <w:color w:val="4F81BD" w:themeColor="accent1"/>
          <w:spacing w:val="0"/>
          <w:u w:val="none"/>
        </w:rPr>
        <w:t>.</w:t>
      </w:r>
      <w:bookmarkEnd w:id="5"/>
      <w:r>
        <w:rPr>
          <w:rStyle w:val="IntenseReference"/>
          <w:rFonts w:ascii="Calibri" w:hAnsi="Calibri"/>
          <w:b/>
          <w:bCs/>
          <w:smallCaps w:val="0"/>
          <w:color w:val="4F81BD" w:themeColor="accent1"/>
          <w:spacing w:val="0"/>
          <w:u w:val="none"/>
        </w:rPr>
        <w:t xml:space="preserve"> </w:t>
      </w:r>
    </w:p>
    <w:p w14:paraId="74DFD7F2" w14:textId="77777777" w:rsidR="00700F0C" w:rsidRDefault="00BC1653" w:rsidP="00D02583">
      <w:pPr>
        <w:pStyle w:val="ListParagraph"/>
        <w:jc w:val="both"/>
        <w:rPr>
          <w:rFonts w:ascii="Calibri" w:hAnsi="Calibri"/>
        </w:rPr>
      </w:pPr>
      <w:r w:rsidRPr="00741F80">
        <w:rPr>
          <w:rFonts w:ascii="Calibri" w:hAnsi="Calibri"/>
        </w:rPr>
        <w:t>This section primarily controls and defines the credentials or information required for the EMP application to connect or interact with the various 3</w:t>
      </w:r>
      <w:r w:rsidRPr="00741F80">
        <w:rPr>
          <w:rFonts w:ascii="Calibri" w:hAnsi="Calibri"/>
          <w:vertAlign w:val="superscript"/>
        </w:rPr>
        <w:t>rd</w:t>
      </w:r>
      <w:r w:rsidRPr="00741F80">
        <w:rPr>
          <w:rFonts w:ascii="Calibri" w:hAnsi="Calibri"/>
        </w:rPr>
        <w:t xml:space="preserve"> party applications like Salesforce, Crosslink and Quickbooks. </w:t>
      </w:r>
    </w:p>
    <w:p w14:paraId="4A6C5DEB" w14:textId="77777777" w:rsidR="00700F0C" w:rsidRDefault="00700F0C" w:rsidP="00D02583">
      <w:pPr>
        <w:pStyle w:val="ListParagraph"/>
        <w:jc w:val="both"/>
        <w:rPr>
          <w:rFonts w:ascii="Calibri" w:hAnsi="Calibri"/>
        </w:rPr>
      </w:pPr>
    </w:p>
    <w:p w14:paraId="3A5BD5B7" w14:textId="77777777" w:rsidR="00BC1653" w:rsidRPr="00741F80" w:rsidRDefault="00BC1653" w:rsidP="00D02583">
      <w:pPr>
        <w:pStyle w:val="ListParagraph"/>
        <w:jc w:val="both"/>
        <w:rPr>
          <w:rFonts w:ascii="Calibri" w:hAnsi="Calibri"/>
        </w:rPr>
      </w:pPr>
      <w:r w:rsidRPr="00741F80">
        <w:rPr>
          <w:rFonts w:ascii="Calibri" w:hAnsi="Calibri"/>
        </w:rPr>
        <w:t xml:space="preserve">The key connectivity information, schedules, credentials and associated information is managed from this section.  </w:t>
      </w:r>
      <w:r w:rsidR="00A534C0">
        <w:rPr>
          <w:rFonts w:ascii="Calibri" w:hAnsi="Calibri"/>
        </w:rPr>
        <w:t>A SQL database will be used to manage the data that f</w:t>
      </w:r>
      <w:r w:rsidR="0099062D">
        <w:rPr>
          <w:rFonts w:ascii="Calibri" w:hAnsi="Calibri"/>
        </w:rPr>
        <w:t>l</w:t>
      </w:r>
      <w:r w:rsidR="00D91D82">
        <w:rPr>
          <w:rFonts w:ascii="Calibri" w:hAnsi="Calibri"/>
        </w:rPr>
        <w:t>ow</w:t>
      </w:r>
      <w:r w:rsidR="00A534C0">
        <w:rPr>
          <w:rFonts w:ascii="Calibri" w:hAnsi="Calibri"/>
        </w:rPr>
        <w:t>s from QuickBooks and to/from SalesForce and Crosslink.</w:t>
      </w:r>
    </w:p>
    <w:p w14:paraId="7022A30C" w14:textId="77777777" w:rsidR="00BC1653" w:rsidRDefault="00BC1653" w:rsidP="00D02583">
      <w:pPr>
        <w:ind w:left="720"/>
        <w:jc w:val="both"/>
        <w:rPr>
          <w:rFonts w:ascii="Calibri" w:hAnsi="Calibri"/>
        </w:rPr>
      </w:pPr>
      <w:r w:rsidRPr="00D02583">
        <w:rPr>
          <w:rFonts w:ascii="Calibri" w:hAnsi="Calibri"/>
        </w:rPr>
        <w:t>This section will also include the ability to manage the details of the Email Account to be used for sending out any notifications and alerts, etc. from the application.</w:t>
      </w:r>
      <w:r w:rsidRPr="00741F80">
        <w:rPr>
          <w:rFonts w:ascii="Calibri" w:hAnsi="Calibri"/>
        </w:rPr>
        <w:t xml:space="preserve"> </w:t>
      </w:r>
    </w:p>
    <w:p w14:paraId="7BD5EDD4" w14:textId="77777777" w:rsidR="00700F0C" w:rsidRDefault="00700F0C" w:rsidP="00D02583">
      <w:pPr>
        <w:ind w:left="720"/>
        <w:jc w:val="both"/>
        <w:rPr>
          <w:rFonts w:ascii="Calibri" w:hAnsi="Calibri"/>
        </w:rPr>
        <w:sectPr w:rsidR="00700F0C" w:rsidSect="00F367B3">
          <w:footerReference w:type="default" r:id="rId13"/>
          <w:pgSz w:w="12240" w:h="15840"/>
          <w:pgMar w:top="810" w:right="1440" w:bottom="1440" w:left="1440" w:header="720" w:footer="720" w:gutter="0"/>
          <w:cols w:space="720"/>
          <w:docGrid w:linePitch="360"/>
        </w:sectPr>
      </w:pPr>
    </w:p>
    <w:p w14:paraId="5911E290" w14:textId="77777777" w:rsidR="00700F0C" w:rsidRPr="00047595" w:rsidRDefault="00700F0C" w:rsidP="00D02583">
      <w:pPr>
        <w:ind w:left="720"/>
        <w:jc w:val="both"/>
        <w:rPr>
          <w:rStyle w:val="SubtleReference"/>
          <w:b/>
          <w:bCs/>
        </w:rPr>
      </w:pPr>
      <w:r w:rsidRPr="00047595">
        <w:rPr>
          <w:rStyle w:val="SubtleReference"/>
          <w:b/>
          <w:bCs/>
        </w:rPr>
        <w:t>User Interface</w:t>
      </w:r>
    </w:p>
    <w:p w14:paraId="1E2D9498" w14:textId="77777777" w:rsidR="00132CF8" w:rsidRDefault="00700F0C" w:rsidP="00D02583">
      <w:pPr>
        <w:ind w:left="720"/>
        <w:jc w:val="both"/>
        <w:rPr>
          <w:rFonts w:ascii="Calibri" w:hAnsi="Calibri"/>
        </w:rPr>
      </w:pPr>
      <w:r>
        <w:rPr>
          <w:rFonts w:ascii="Calibri" w:hAnsi="Calibri"/>
        </w:rPr>
        <w:t xml:space="preserve">The landing page for this function is accessible on the Administrative menu under “Integrations Management”. Clicking on this function presents the following user interface: </w:t>
      </w:r>
    </w:p>
    <w:p w14:paraId="55AA3C5F" w14:textId="77777777" w:rsidR="00700F0C" w:rsidRDefault="00700F0C" w:rsidP="00D02583">
      <w:pPr>
        <w:ind w:left="720"/>
        <w:jc w:val="both"/>
        <w:rPr>
          <w:rFonts w:ascii="Calibri" w:hAnsi="Calibri"/>
        </w:rPr>
      </w:pPr>
      <w:r w:rsidRPr="00700F0C">
        <w:rPr>
          <w:rFonts w:ascii="Calibri" w:hAnsi="Calibri"/>
          <w:noProof/>
        </w:rPr>
        <w:drawing>
          <wp:inline distT="0" distB="0" distL="0" distR="0" wp14:anchorId="45A6853D" wp14:editId="20525B84">
            <wp:extent cx="5484328" cy="27146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484328" cy="2714625"/>
                    </a:xfrm>
                    <a:prstGeom prst="rect">
                      <a:avLst/>
                    </a:prstGeom>
                  </pic:spPr>
                </pic:pic>
              </a:graphicData>
            </a:graphic>
          </wp:inline>
        </w:drawing>
      </w:r>
    </w:p>
    <w:p w14:paraId="7EDAE857" w14:textId="77777777" w:rsidR="00700F0C" w:rsidRDefault="00700F0C" w:rsidP="00D02583">
      <w:pPr>
        <w:ind w:left="720"/>
        <w:jc w:val="both"/>
        <w:rPr>
          <w:rFonts w:ascii="Calibri" w:hAnsi="Calibri"/>
        </w:rPr>
        <w:sectPr w:rsidR="00700F0C" w:rsidSect="00700F0C">
          <w:type w:val="continuous"/>
          <w:pgSz w:w="12240" w:h="15840"/>
          <w:pgMar w:top="1440" w:right="1440" w:bottom="1440" w:left="1440" w:header="720" w:footer="720" w:gutter="0"/>
          <w:cols w:space="720"/>
          <w:docGrid w:linePitch="360"/>
        </w:sectPr>
      </w:pPr>
    </w:p>
    <w:p w14:paraId="2F105E06" w14:textId="77777777" w:rsidR="00700F0C" w:rsidRPr="00047595" w:rsidRDefault="00700F0C" w:rsidP="00D02583">
      <w:pPr>
        <w:ind w:left="720"/>
        <w:jc w:val="both"/>
        <w:rPr>
          <w:rStyle w:val="SubtleReference"/>
          <w:b/>
          <w:bCs/>
        </w:rPr>
      </w:pPr>
      <w:r w:rsidRPr="00047595">
        <w:rPr>
          <w:rStyle w:val="SubtleReference"/>
          <w:b/>
          <w:bCs/>
        </w:rPr>
        <w:t xml:space="preserve">Functionality Description </w:t>
      </w:r>
    </w:p>
    <w:p w14:paraId="21F3CEF1" w14:textId="77777777" w:rsidR="00F83FF7" w:rsidRDefault="00700F0C" w:rsidP="00D02583">
      <w:pPr>
        <w:ind w:left="720"/>
        <w:jc w:val="both"/>
        <w:rPr>
          <w:rFonts w:ascii="Calibri" w:hAnsi="Calibri"/>
        </w:rPr>
      </w:pPr>
      <w:r>
        <w:rPr>
          <w:rFonts w:ascii="Calibri" w:hAnsi="Calibri"/>
        </w:rPr>
        <w:t xml:space="preserve">The application presents the user with the information related to the various applications which are being used for integrations. </w:t>
      </w:r>
      <w:r w:rsidR="00F83FF7">
        <w:rPr>
          <w:rFonts w:ascii="Calibri" w:hAnsi="Calibri"/>
        </w:rPr>
        <w:t xml:space="preserve">Access to this functionality will be </w:t>
      </w:r>
      <w:r w:rsidR="00306EC9">
        <w:rPr>
          <w:rFonts w:ascii="Calibri" w:hAnsi="Calibri"/>
        </w:rPr>
        <w:t>identified</w:t>
      </w:r>
      <w:r w:rsidR="00F83FF7">
        <w:rPr>
          <w:rFonts w:ascii="Calibri" w:hAnsi="Calibri"/>
        </w:rPr>
        <w:t xml:space="preserve"> based on the permissions defined for the logged in user’s role. </w:t>
      </w:r>
    </w:p>
    <w:p w14:paraId="2156C753" w14:textId="77777777" w:rsidR="00132CF8" w:rsidRDefault="00700F0C" w:rsidP="00D02583">
      <w:pPr>
        <w:ind w:left="720"/>
        <w:jc w:val="both"/>
        <w:rPr>
          <w:rFonts w:ascii="Calibri" w:hAnsi="Calibri"/>
        </w:rPr>
      </w:pPr>
      <w:r>
        <w:rPr>
          <w:rFonts w:ascii="Calibri" w:hAnsi="Calibri"/>
        </w:rPr>
        <w:t xml:space="preserve">The </w:t>
      </w:r>
      <w:r w:rsidR="00F83FF7">
        <w:rPr>
          <w:rFonts w:ascii="Calibri" w:hAnsi="Calibri"/>
        </w:rPr>
        <w:t xml:space="preserve">permitted </w:t>
      </w:r>
      <w:r>
        <w:rPr>
          <w:rFonts w:ascii="Calibri" w:hAnsi="Calibri"/>
        </w:rPr>
        <w:t xml:space="preserve">user </w:t>
      </w:r>
      <w:r w:rsidR="00F83FF7">
        <w:rPr>
          <w:rFonts w:ascii="Calibri" w:hAnsi="Calibri"/>
        </w:rPr>
        <w:t xml:space="preserve">will have the ability to Edit and manage the information with the configured integration partner(s). There will not be an ability to add a new one from the interface since the requirement for that will be determined based on the development process. </w:t>
      </w:r>
    </w:p>
    <w:p w14:paraId="1929717A" w14:textId="77777777" w:rsidR="00F83FF7" w:rsidRDefault="00F83FF7" w:rsidP="00D02583">
      <w:pPr>
        <w:ind w:left="720"/>
        <w:jc w:val="both"/>
        <w:rPr>
          <w:rFonts w:ascii="Calibri" w:hAnsi="Calibri"/>
        </w:rPr>
      </w:pPr>
      <w:r>
        <w:rPr>
          <w:rFonts w:ascii="Calibri" w:hAnsi="Calibri"/>
        </w:rPr>
        <w:t xml:space="preserve">Once an integration association or partner is required and there is a need for access details or credentials to be managed for business operations, the same would be made available in this interface. </w:t>
      </w:r>
    </w:p>
    <w:p w14:paraId="65F3233E" w14:textId="77777777" w:rsidR="00F83FF7" w:rsidRDefault="00F83FF7" w:rsidP="00D02583">
      <w:pPr>
        <w:ind w:left="720"/>
        <w:jc w:val="both"/>
        <w:rPr>
          <w:rFonts w:ascii="Calibri" w:hAnsi="Calibri"/>
        </w:rPr>
      </w:pPr>
      <w:r>
        <w:rPr>
          <w:rFonts w:ascii="Calibri" w:hAnsi="Calibri"/>
        </w:rPr>
        <w:lastRenderedPageBreak/>
        <w:t xml:space="preserve">Clicking on the “Edit” button next to the respective integration partner brings up an user interface block that looks like the following: </w:t>
      </w:r>
    </w:p>
    <w:p w14:paraId="3B9BFE21" w14:textId="77777777" w:rsidR="00F83FF7" w:rsidRDefault="00FB0EA6" w:rsidP="00D02583">
      <w:pPr>
        <w:ind w:left="720"/>
        <w:jc w:val="both"/>
        <w:rPr>
          <w:rFonts w:ascii="Calibri" w:hAnsi="Calibri"/>
        </w:rPr>
      </w:pPr>
      <w:r w:rsidRPr="00FB0EA6">
        <w:rPr>
          <w:rFonts w:ascii="Calibri" w:hAnsi="Calibri"/>
          <w:noProof/>
        </w:rPr>
        <w:drawing>
          <wp:inline distT="0" distB="0" distL="0" distR="0" wp14:anchorId="128D8F14" wp14:editId="5BB6A79D">
            <wp:extent cx="5106113" cy="2772162"/>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106113" cy="2772162"/>
                    </a:xfrm>
                    <a:prstGeom prst="rect">
                      <a:avLst/>
                    </a:prstGeom>
                  </pic:spPr>
                </pic:pic>
              </a:graphicData>
            </a:graphic>
          </wp:inline>
        </w:drawing>
      </w:r>
    </w:p>
    <w:p w14:paraId="6A711473" w14:textId="77777777" w:rsidR="00FB0EA6" w:rsidRDefault="00FB0EA6" w:rsidP="00D02583">
      <w:pPr>
        <w:ind w:left="720"/>
        <w:jc w:val="both"/>
        <w:rPr>
          <w:rFonts w:ascii="Calibri" w:hAnsi="Calibri"/>
        </w:rPr>
      </w:pPr>
    </w:p>
    <w:p w14:paraId="0F2A5F2A" w14:textId="77777777" w:rsidR="00E54CF3" w:rsidRDefault="00E54CF3" w:rsidP="00D02583">
      <w:pPr>
        <w:ind w:left="720"/>
        <w:jc w:val="both"/>
        <w:rPr>
          <w:rFonts w:ascii="Calibri" w:hAnsi="Calibri"/>
        </w:rPr>
      </w:pPr>
      <w:r>
        <w:rPr>
          <w:rFonts w:ascii="Calibri" w:hAnsi="Calibri"/>
        </w:rPr>
        <w:t xml:space="preserve">The name of the Integration partner or application is derived based on the entity for which the Edit button was clicked for.  </w:t>
      </w:r>
    </w:p>
    <w:p w14:paraId="67918A80" w14:textId="77777777" w:rsidR="000F7297" w:rsidRDefault="000F7297" w:rsidP="00D02583">
      <w:pPr>
        <w:ind w:left="720"/>
        <w:jc w:val="both"/>
        <w:rPr>
          <w:rFonts w:ascii="Calibri" w:hAnsi="Calibri"/>
        </w:rPr>
      </w:pPr>
      <w:r>
        <w:rPr>
          <w:rFonts w:ascii="Calibri" w:hAnsi="Calibri"/>
        </w:rPr>
        <w:t xml:space="preserve">The detailed description about the fields and actions involved are explained in the tabulation below: </w:t>
      </w:r>
    </w:p>
    <w:tbl>
      <w:tblPr>
        <w:tblW w:w="8621" w:type="dxa"/>
        <w:tblInd w:w="749" w:type="dxa"/>
        <w:tblLayout w:type="fixed"/>
        <w:tblCellMar>
          <w:left w:w="10" w:type="dxa"/>
          <w:right w:w="10" w:type="dxa"/>
        </w:tblCellMar>
        <w:tblLook w:val="04A0" w:firstRow="1" w:lastRow="0" w:firstColumn="1" w:lastColumn="0" w:noHBand="0" w:noVBand="1"/>
      </w:tblPr>
      <w:tblGrid>
        <w:gridCol w:w="1350"/>
        <w:gridCol w:w="7271"/>
      </w:tblGrid>
      <w:tr w:rsidR="00E54CF3" w14:paraId="49344BFF" w14:textId="77777777" w:rsidTr="0076319B">
        <w:tc>
          <w:tcPr>
            <w:tcW w:w="1350" w:type="dxa"/>
            <w:tcBorders>
              <w:top w:val="single" w:sz="4" w:space="0" w:color="000001"/>
              <w:left w:val="single" w:sz="4" w:space="0" w:color="000001"/>
              <w:bottom w:val="single" w:sz="4" w:space="0" w:color="000001"/>
              <w:right w:val="nil"/>
            </w:tcBorders>
            <w:shd w:val="clear" w:color="auto" w:fill="1F497D"/>
            <w:tcMar>
              <w:top w:w="43" w:type="dxa"/>
              <w:left w:w="72" w:type="dxa"/>
              <w:bottom w:w="43" w:type="dxa"/>
              <w:right w:w="72" w:type="dxa"/>
            </w:tcMar>
            <w:hideMark/>
          </w:tcPr>
          <w:p w14:paraId="557B2BD6" w14:textId="77777777" w:rsidR="00E54CF3" w:rsidRDefault="00E54CF3">
            <w:pPr>
              <w:pStyle w:val="Standard"/>
              <w:spacing w:after="120" w:line="100" w:lineRule="atLeast"/>
              <w:jc w:val="both"/>
              <w:rPr>
                <w:rFonts w:eastAsia="Times New Roman" w:cs="Calibri"/>
                <w:b/>
                <w:iCs/>
                <w:color w:val="FFFFFF"/>
              </w:rPr>
            </w:pPr>
            <w:r>
              <w:rPr>
                <w:rFonts w:eastAsia="Times New Roman" w:cs="Calibri"/>
                <w:b/>
                <w:iCs/>
                <w:color w:val="FFFFFF"/>
              </w:rPr>
              <w:t>Function ID</w:t>
            </w:r>
          </w:p>
        </w:tc>
        <w:tc>
          <w:tcPr>
            <w:tcW w:w="7271" w:type="dxa"/>
            <w:tcBorders>
              <w:top w:val="single" w:sz="4" w:space="0" w:color="000001"/>
              <w:left w:val="single" w:sz="4" w:space="0" w:color="000001"/>
              <w:bottom w:val="single" w:sz="4" w:space="0" w:color="000001"/>
              <w:right w:val="single" w:sz="4" w:space="0" w:color="000001"/>
            </w:tcBorders>
            <w:shd w:val="clear" w:color="auto" w:fill="FFFFFF"/>
            <w:tcMar>
              <w:top w:w="43" w:type="dxa"/>
              <w:left w:w="72" w:type="dxa"/>
              <w:bottom w:w="43" w:type="dxa"/>
              <w:right w:w="72" w:type="dxa"/>
            </w:tcMar>
            <w:hideMark/>
          </w:tcPr>
          <w:p w14:paraId="714D9AB0" w14:textId="77777777" w:rsidR="00E54CF3" w:rsidRDefault="00E54CF3">
            <w:pPr>
              <w:pStyle w:val="Standard"/>
              <w:spacing w:after="120" w:line="100" w:lineRule="atLeast"/>
              <w:jc w:val="both"/>
              <w:rPr>
                <w:rFonts w:eastAsia="Times New Roman" w:cs="Calibri"/>
              </w:rPr>
            </w:pPr>
            <w:r>
              <w:rPr>
                <w:rFonts w:eastAsia="Times New Roman" w:cs="Calibri"/>
              </w:rPr>
              <w:t xml:space="preserve">Integrations Management </w:t>
            </w:r>
          </w:p>
        </w:tc>
      </w:tr>
      <w:tr w:rsidR="00E54CF3" w14:paraId="67DFAF91" w14:textId="77777777" w:rsidTr="0076319B">
        <w:tc>
          <w:tcPr>
            <w:tcW w:w="1350" w:type="dxa"/>
            <w:tcBorders>
              <w:top w:val="single" w:sz="4" w:space="0" w:color="000001"/>
              <w:left w:val="single" w:sz="4" w:space="0" w:color="000001"/>
              <w:bottom w:val="single" w:sz="4" w:space="0" w:color="000001"/>
              <w:right w:val="nil"/>
            </w:tcBorders>
            <w:shd w:val="clear" w:color="auto" w:fill="1F497D"/>
            <w:tcMar>
              <w:top w:w="43" w:type="dxa"/>
              <w:left w:w="72" w:type="dxa"/>
              <w:bottom w:w="43" w:type="dxa"/>
              <w:right w:w="72" w:type="dxa"/>
            </w:tcMar>
            <w:hideMark/>
          </w:tcPr>
          <w:p w14:paraId="76544B6D" w14:textId="77777777" w:rsidR="00E54CF3" w:rsidRDefault="00E54CF3">
            <w:pPr>
              <w:pStyle w:val="Standard"/>
              <w:spacing w:after="120" w:line="100" w:lineRule="atLeast"/>
              <w:jc w:val="both"/>
              <w:rPr>
                <w:rFonts w:eastAsia="Times New Roman" w:cs="Calibri"/>
                <w:b/>
                <w:iCs/>
                <w:color w:val="FFFFFF"/>
              </w:rPr>
            </w:pPr>
            <w:r>
              <w:rPr>
                <w:rFonts w:eastAsia="Times New Roman" w:cs="Calibri"/>
                <w:b/>
                <w:iCs/>
                <w:color w:val="FFFFFF"/>
              </w:rPr>
              <w:t>TITLE</w:t>
            </w:r>
          </w:p>
        </w:tc>
        <w:tc>
          <w:tcPr>
            <w:tcW w:w="7271" w:type="dxa"/>
            <w:tcBorders>
              <w:top w:val="single" w:sz="4" w:space="0" w:color="000001"/>
              <w:left w:val="single" w:sz="4" w:space="0" w:color="000001"/>
              <w:bottom w:val="single" w:sz="4" w:space="0" w:color="000001"/>
              <w:right w:val="single" w:sz="4" w:space="0" w:color="000001"/>
            </w:tcBorders>
            <w:shd w:val="clear" w:color="auto" w:fill="FFFFFF"/>
            <w:tcMar>
              <w:top w:w="43" w:type="dxa"/>
              <w:left w:w="72" w:type="dxa"/>
              <w:bottom w:w="43" w:type="dxa"/>
              <w:right w:w="72" w:type="dxa"/>
            </w:tcMar>
            <w:hideMark/>
          </w:tcPr>
          <w:p w14:paraId="1ADE93FA" w14:textId="77777777" w:rsidR="00E54CF3" w:rsidRDefault="00E54CF3" w:rsidP="00E54CF3">
            <w:pPr>
              <w:pStyle w:val="Standard"/>
              <w:spacing w:after="120" w:line="100" w:lineRule="atLeast"/>
              <w:jc w:val="both"/>
              <w:rPr>
                <w:rFonts w:eastAsia="Times New Roman" w:cs="Calibri"/>
              </w:rPr>
            </w:pPr>
            <w:r>
              <w:rPr>
                <w:rFonts w:eastAsia="Times New Roman" w:cs="Calibri"/>
              </w:rPr>
              <w:t xml:space="preserve">Integrations Management – For Admin </w:t>
            </w:r>
          </w:p>
        </w:tc>
      </w:tr>
      <w:tr w:rsidR="00E54CF3" w14:paraId="140E49A3" w14:textId="77777777" w:rsidTr="0076319B">
        <w:trPr>
          <w:trHeight w:val="620"/>
        </w:trPr>
        <w:tc>
          <w:tcPr>
            <w:tcW w:w="1350" w:type="dxa"/>
            <w:tcBorders>
              <w:top w:val="single" w:sz="4" w:space="0" w:color="000001"/>
              <w:left w:val="single" w:sz="4" w:space="0" w:color="000001"/>
              <w:bottom w:val="single" w:sz="4" w:space="0" w:color="000001"/>
              <w:right w:val="nil"/>
            </w:tcBorders>
            <w:shd w:val="clear" w:color="auto" w:fill="1F497D"/>
            <w:tcMar>
              <w:top w:w="43" w:type="dxa"/>
              <w:left w:w="72" w:type="dxa"/>
              <w:bottom w:w="43" w:type="dxa"/>
              <w:right w:w="72" w:type="dxa"/>
            </w:tcMar>
            <w:hideMark/>
          </w:tcPr>
          <w:p w14:paraId="0B5F2E09" w14:textId="77777777" w:rsidR="00E54CF3" w:rsidRDefault="00E54CF3">
            <w:pPr>
              <w:pStyle w:val="Standard"/>
              <w:spacing w:after="120" w:line="100" w:lineRule="atLeast"/>
              <w:jc w:val="both"/>
              <w:rPr>
                <w:rFonts w:eastAsia="Times New Roman" w:cs="Calibri"/>
                <w:b/>
                <w:iCs/>
                <w:color w:val="FFFFFF"/>
              </w:rPr>
            </w:pPr>
            <w:r>
              <w:rPr>
                <w:rFonts w:eastAsia="Times New Roman" w:cs="Calibri"/>
                <w:b/>
                <w:iCs/>
                <w:color w:val="FFFFFF"/>
              </w:rPr>
              <w:t>INPUT</w:t>
            </w:r>
          </w:p>
        </w:tc>
        <w:tc>
          <w:tcPr>
            <w:tcW w:w="7271" w:type="dxa"/>
            <w:tcBorders>
              <w:top w:val="single" w:sz="4" w:space="0" w:color="000001"/>
              <w:left w:val="single" w:sz="4" w:space="0" w:color="000001"/>
              <w:bottom w:val="single" w:sz="4" w:space="0" w:color="000001"/>
              <w:right w:val="single" w:sz="4" w:space="0" w:color="000001"/>
            </w:tcBorders>
            <w:shd w:val="clear" w:color="auto" w:fill="FFFFFF"/>
            <w:tcMar>
              <w:top w:w="43" w:type="dxa"/>
              <w:left w:w="72" w:type="dxa"/>
              <w:bottom w:w="43" w:type="dxa"/>
              <w:right w:w="72" w:type="dxa"/>
            </w:tcMar>
            <w:hideMark/>
          </w:tcPr>
          <w:tbl>
            <w:tblPr>
              <w:tblW w:w="7130" w:type="dxa"/>
              <w:tblLayout w:type="fixed"/>
              <w:tblCellMar>
                <w:left w:w="10" w:type="dxa"/>
                <w:right w:w="10" w:type="dxa"/>
              </w:tblCellMar>
              <w:tblLook w:val="04A0" w:firstRow="1" w:lastRow="0" w:firstColumn="1" w:lastColumn="0" w:noHBand="0" w:noVBand="1"/>
            </w:tblPr>
            <w:tblGrid>
              <w:gridCol w:w="1660"/>
              <w:gridCol w:w="1288"/>
              <w:gridCol w:w="4182"/>
            </w:tblGrid>
            <w:tr w:rsidR="00E54CF3" w14:paraId="0512DE92" w14:textId="77777777" w:rsidTr="0076319B">
              <w:trPr>
                <w:trHeight w:val="390"/>
              </w:trPr>
              <w:tc>
                <w:tcPr>
                  <w:tcW w:w="1660" w:type="dxa"/>
                  <w:tcBorders>
                    <w:top w:val="single" w:sz="4" w:space="0" w:color="000001"/>
                    <w:left w:val="single" w:sz="4" w:space="0" w:color="000001"/>
                    <w:bottom w:val="single" w:sz="4" w:space="0" w:color="000001"/>
                    <w:right w:val="nil"/>
                  </w:tcBorders>
                  <w:shd w:val="clear" w:color="auto" w:fill="FFFFFF"/>
                  <w:tcMar>
                    <w:top w:w="43" w:type="dxa"/>
                    <w:left w:w="58" w:type="dxa"/>
                    <w:bottom w:w="43" w:type="dxa"/>
                    <w:right w:w="58" w:type="dxa"/>
                  </w:tcMar>
                  <w:hideMark/>
                </w:tcPr>
                <w:p w14:paraId="5D75D95F" w14:textId="77777777" w:rsidR="00E54CF3" w:rsidRDefault="00E54CF3">
                  <w:pPr>
                    <w:pStyle w:val="Standard"/>
                    <w:spacing w:after="120" w:line="100" w:lineRule="atLeast"/>
                    <w:jc w:val="both"/>
                    <w:rPr>
                      <w:rFonts w:eastAsia="Times New Roman" w:cs="Calibri"/>
                      <w:b/>
                      <w:iCs/>
                      <w:color w:val="17365D"/>
                    </w:rPr>
                  </w:pPr>
                  <w:r>
                    <w:rPr>
                      <w:rFonts w:eastAsia="Times New Roman" w:cs="Calibri"/>
                      <w:b/>
                      <w:iCs/>
                      <w:color w:val="17365D"/>
                    </w:rPr>
                    <w:t>Field Name</w:t>
                  </w:r>
                </w:p>
              </w:tc>
              <w:tc>
                <w:tcPr>
                  <w:tcW w:w="1288" w:type="dxa"/>
                  <w:tcBorders>
                    <w:top w:val="single" w:sz="4" w:space="0" w:color="000001"/>
                    <w:left w:val="single" w:sz="4" w:space="0" w:color="000001"/>
                    <w:bottom w:val="single" w:sz="4" w:space="0" w:color="000001"/>
                    <w:right w:val="nil"/>
                  </w:tcBorders>
                  <w:shd w:val="clear" w:color="auto" w:fill="FFFFFF"/>
                  <w:tcMar>
                    <w:top w:w="43" w:type="dxa"/>
                    <w:left w:w="58" w:type="dxa"/>
                    <w:bottom w:w="43" w:type="dxa"/>
                    <w:right w:w="58" w:type="dxa"/>
                  </w:tcMar>
                  <w:hideMark/>
                </w:tcPr>
                <w:p w14:paraId="0D210401" w14:textId="77777777" w:rsidR="00E54CF3" w:rsidRDefault="00E54CF3">
                  <w:pPr>
                    <w:pStyle w:val="Standard"/>
                    <w:spacing w:after="120" w:line="100" w:lineRule="atLeast"/>
                    <w:jc w:val="both"/>
                    <w:rPr>
                      <w:rFonts w:eastAsia="Times New Roman" w:cs="Calibri"/>
                      <w:b/>
                      <w:iCs/>
                      <w:color w:val="17365D"/>
                    </w:rPr>
                  </w:pPr>
                  <w:r>
                    <w:rPr>
                      <w:rFonts w:eastAsia="Times New Roman" w:cs="Calibri"/>
                      <w:b/>
                      <w:iCs/>
                      <w:color w:val="17365D"/>
                    </w:rPr>
                    <w:t>Data Type</w:t>
                  </w:r>
                </w:p>
              </w:tc>
              <w:tc>
                <w:tcPr>
                  <w:tcW w:w="4182" w:type="dxa"/>
                  <w:tcBorders>
                    <w:top w:val="single" w:sz="4" w:space="0" w:color="000001"/>
                    <w:left w:val="single" w:sz="4" w:space="0" w:color="000001"/>
                    <w:bottom w:val="single" w:sz="4" w:space="0" w:color="000001"/>
                    <w:right w:val="single" w:sz="4" w:space="0" w:color="000001"/>
                  </w:tcBorders>
                  <w:shd w:val="clear" w:color="auto" w:fill="FFFFFF"/>
                  <w:tcMar>
                    <w:top w:w="43" w:type="dxa"/>
                    <w:left w:w="58" w:type="dxa"/>
                    <w:bottom w:w="43" w:type="dxa"/>
                    <w:right w:w="58" w:type="dxa"/>
                  </w:tcMar>
                  <w:hideMark/>
                </w:tcPr>
                <w:p w14:paraId="46A362D2" w14:textId="77777777" w:rsidR="00E54CF3" w:rsidRDefault="00E54CF3">
                  <w:pPr>
                    <w:pStyle w:val="Standard"/>
                    <w:spacing w:after="120" w:line="100" w:lineRule="atLeast"/>
                    <w:jc w:val="both"/>
                    <w:rPr>
                      <w:rFonts w:eastAsia="Times New Roman" w:cs="Calibri"/>
                      <w:b/>
                      <w:iCs/>
                      <w:color w:val="17365D"/>
                    </w:rPr>
                  </w:pPr>
                  <w:r>
                    <w:rPr>
                      <w:rFonts w:eastAsia="Times New Roman" w:cs="Calibri"/>
                      <w:b/>
                      <w:iCs/>
                      <w:color w:val="17365D"/>
                    </w:rPr>
                    <w:t>Comments/value</w:t>
                  </w:r>
                </w:p>
              </w:tc>
            </w:tr>
            <w:tr w:rsidR="00E54CF3" w14:paraId="5EB016D9" w14:textId="77777777" w:rsidTr="0076319B">
              <w:trPr>
                <w:trHeight w:val="645"/>
              </w:trPr>
              <w:tc>
                <w:tcPr>
                  <w:tcW w:w="1660" w:type="dxa"/>
                  <w:tcBorders>
                    <w:top w:val="nil"/>
                    <w:left w:val="single" w:sz="4" w:space="0" w:color="000001"/>
                    <w:bottom w:val="single" w:sz="4" w:space="0" w:color="000001"/>
                    <w:right w:val="nil"/>
                  </w:tcBorders>
                  <w:shd w:val="clear" w:color="auto" w:fill="FFFFFF"/>
                  <w:tcMar>
                    <w:top w:w="43" w:type="dxa"/>
                    <w:left w:w="58" w:type="dxa"/>
                    <w:bottom w:w="43" w:type="dxa"/>
                    <w:right w:w="58" w:type="dxa"/>
                  </w:tcMar>
                  <w:hideMark/>
                </w:tcPr>
                <w:p w14:paraId="3FF13712" w14:textId="77777777" w:rsidR="00E54CF3" w:rsidRDefault="00E54CF3">
                  <w:pPr>
                    <w:spacing w:after="120" w:line="100" w:lineRule="atLeast"/>
                    <w:jc w:val="both"/>
                    <w:rPr>
                      <w:rFonts w:eastAsia="Times New Roman" w:cs="Calibri"/>
                      <w:iCs/>
                    </w:rPr>
                  </w:pPr>
                  <w:r>
                    <w:rPr>
                      <w:rFonts w:eastAsia="Times New Roman" w:cs="Calibri"/>
                      <w:iCs/>
                    </w:rPr>
                    <w:t>Application Name</w:t>
                  </w:r>
                </w:p>
              </w:tc>
              <w:tc>
                <w:tcPr>
                  <w:tcW w:w="1288" w:type="dxa"/>
                  <w:tcBorders>
                    <w:top w:val="nil"/>
                    <w:left w:val="single" w:sz="4" w:space="0" w:color="000001"/>
                    <w:bottom w:val="single" w:sz="4" w:space="0" w:color="000001"/>
                    <w:right w:val="nil"/>
                  </w:tcBorders>
                  <w:shd w:val="clear" w:color="auto" w:fill="FFFFFF"/>
                  <w:tcMar>
                    <w:top w:w="43" w:type="dxa"/>
                    <w:left w:w="58" w:type="dxa"/>
                    <w:bottom w:w="43" w:type="dxa"/>
                    <w:right w:w="58" w:type="dxa"/>
                  </w:tcMar>
                  <w:hideMark/>
                </w:tcPr>
                <w:p w14:paraId="23DA7193" w14:textId="77777777" w:rsidR="00E54CF3" w:rsidRDefault="00E54CF3">
                  <w:pPr>
                    <w:spacing w:after="120" w:line="100" w:lineRule="atLeast"/>
                    <w:jc w:val="both"/>
                    <w:rPr>
                      <w:rFonts w:eastAsia="Times New Roman" w:cs="Calibri"/>
                      <w:iCs/>
                    </w:rPr>
                  </w:pPr>
                  <w:r>
                    <w:rPr>
                      <w:rFonts w:eastAsia="Times New Roman" w:cs="Calibri"/>
                      <w:iCs/>
                    </w:rPr>
                    <w:t>Label</w:t>
                  </w:r>
                </w:p>
              </w:tc>
              <w:tc>
                <w:tcPr>
                  <w:tcW w:w="4182" w:type="dxa"/>
                  <w:tcBorders>
                    <w:top w:val="nil"/>
                    <w:left w:val="single" w:sz="4" w:space="0" w:color="000001"/>
                    <w:bottom w:val="single" w:sz="4" w:space="0" w:color="000001"/>
                    <w:right w:val="single" w:sz="4" w:space="0" w:color="000001"/>
                  </w:tcBorders>
                  <w:shd w:val="clear" w:color="auto" w:fill="FFFFFF"/>
                  <w:tcMar>
                    <w:top w:w="43" w:type="dxa"/>
                    <w:left w:w="58" w:type="dxa"/>
                    <w:bottom w:w="43" w:type="dxa"/>
                    <w:right w:w="58" w:type="dxa"/>
                  </w:tcMar>
                  <w:hideMark/>
                </w:tcPr>
                <w:p w14:paraId="0E43EB8C" w14:textId="77777777" w:rsidR="00E54CF3" w:rsidRDefault="00E54CF3" w:rsidP="00E54CF3">
                  <w:pPr>
                    <w:spacing w:after="120" w:line="100" w:lineRule="atLeast"/>
                    <w:jc w:val="both"/>
                    <w:rPr>
                      <w:rFonts w:eastAsia="Times New Roman" w:cs="Calibri"/>
                      <w:iCs/>
                    </w:rPr>
                  </w:pPr>
                  <w:r>
                    <w:rPr>
                      <w:rFonts w:eastAsia="Times New Roman" w:cs="Calibri"/>
                      <w:iCs/>
                    </w:rPr>
                    <w:t xml:space="preserve">The name of the integration partner or application will be displayed here  </w:t>
                  </w:r>
                </w:p>
              </w:tc>
            </w:tr>
            <w:tr w:rsidR="00E54CF3" w14:paraId="72F7A3D8" w14:textId="77777777" w:rsidTr="0076319B">
              <w:trPr>
                <w:trHeight w:val="660"/>
              </w:trPr>
              <w:tc>
                <w:tcPr>
                  <w:tcW w:w="1660" w:type="dxa"/>
                  <w:tcBorders>
                    <w:top w:val="nil"/>
                    <w:left w:val="single" w:sz="4" w:space="0" w:color="000001"/>
                    <w:bottom w:val="single" w:sz="4" w:space="0" w:color="000001"/>
                    <w:right w:val="nil"/>
                  </w:tcBorders>
                  <w:shd w:val="clear" w:color="auto" w:fill="FFFFFF"/>
                  <w:tcMar>
                    <w:top w:w="43" w:type="dxa"/>
                    <w:left w:w="58" w:type="dxa"/>
                    <w:bottom w:w="43" w:type="dxa"/>
                    <w:right w:w="58" w:type="dxa"/>
                  </w:tcMar>
                  <w:hideMark/>
                </w:tcPr>
                <w:p w14:paraId="24697D7E" w14:textId="77777777" w:rsidR="00E54CF3" w:rsidRDefault="00E54CF3">
                  <w:pPr>
                    <w:spacing w:after="120" w:line="100" w:lineRule="atLeast"/>
                    <w:jc w:val="both"/>
                    <w:rPr>
                      <w:rFonts w:eastAsia="Times New Roman" w:cs="Calibri"/>
                      <w:iCs/>
                    </w:rPr>
                  </w:pPr>
                  <w:r>
                    <w:rPr>
                      <w:rFonts w:eastAsia="Times New Roman" w:cs="Calibri"/>
                      <w:iCs/>
                    </w:rPr>
                    <w:t>Access URL</w:t>
                  </w:r>
                </w:p>
              </w:tc>
              <w:tc>
                <w:tcPr>
                  <w:tcW w:w="1288" w:type="dxa"/>
                  <w:tcBorders>
                    <w:top w:val="nil"/>
                    <w:left w:val="single" w:sz="4" w:space="0" w:color="000001"/>
                    <w:bottom w:val="single" w:sz="4" w:space="0" w:color="000001"/>
                    <w:right w:val="nil"/>
                  </w:tcBorders>
                  <w:shd w:val="clear" w:color="auto" w:fill="FFFFFF"/>
                  <w:tcMar>
                    <w:top w:w="43" w:type="dxa"/>
                    <w:left w:w="58" w:type="dxa"/>
                    <w:bottom w:w="43" w:type="dxa"/>
                    <w:right w:w="58" w:type="dxa"/>
                  </w:tcMar>
                  <w:hideMark/>
                </w:tcPr>
                <w:p w14:paraId="7E000B82" w14:textId="77777777" w:rsidR="00E54CF3" w:rsidRDefault="00E54CF3">
                  <w:pPr>
                    <w:spacing w:after="120" w:line="100" w:lineRule="atLeast"/>
                    <w:jc w:val="both"/>
                    <w:rPr>
                      <w:rFonts w:eastAsia="Times New Roman" w:cs="Calibri"/>
                      <w:iCs/>
                    </w:rPr>
                  </w:pPr>
                  <w:r>
                    <w:rPr>
                      <w:rFonts w:eastAsia="Times New Roman" w:cs="Calibri"/>
                      <w:iCs/>
                    </w:rPr>
                    <w:t>Text Field</w:t>
                  </w:r>
                </w:p>
              </w:tc>
              <w:tc>
                <w:tcPr>
                  <w:tcW w:w="4182" w:type="dxa"/>
                  <w:tcBorders>
                    <w:top w:val="nil"/>
                    <w:left w:val="single" w:sz="4" w:space="0" w:color="000001"/>
                    <w:bottom w:val="single" w:sz="4" w:space="0" w:color="000001"/>
                    <w:right w:val="single" w:sz="4" w:space="0" w:color="000001"/>
                  </w:tcBorders>
                  <w:shd w:val="clear" w:color="auto" w:fill="FFFFFF"/>
                  <w:tcMar>
                    <w:top w:w="43" w:type="dxa"/>
                    <w:left w:w="58" w:type="dxa"/>
                    <w:bottom w:w="43" w:type="dxa"/>
                    <w:right w:w="58" w:type="dxa"/>
                  </w:tcMar>
                  <w:hideMark/>
                </w:tcPr>
                <w:p w14:paraId="62C67808" w14:textId="77777777" w:rsidR="00E54CF3" w:rsidRDefault="00E54CF3" w:rsidP="00E54CF3">
                  <w:pPr>
                    <w:spacing w:after="120" w:line="100" w:lineRule="atLeast"/>
                    <w:jc w:val="both"/>
                    <w:rPr>
                      <w:rFonts w:eastAsia="Times New Roman" w:cs="Calibri"/>
                      <w:iCs/>
                    </w:rPr>
                  </w:pPr>
                  <w:r>
                    <w:rPr>
                      <w:rFonts w:ascii="Calibri" w:hAnsi="Calibri"/>
                    </w:rPr>
                    <w:t>This field captures the URL which is being accessed by the service processing the integration</w:t>
                  </w:r>
                </w:p>
              </w:tc>
            </w:tr>
            <w:tr w:rsidR="00E54CF3" w14:paraId="0C2D62FD" w14:textId="77777777" w:rsidTr="0076319B">
              <w:trPr>
                <w:trHeight w:val="1200"/>
              </w:trPr>
              <w:tc>
                <w:tcPr>
                  <w:tcW w:w="1660" w:type="dxa"/>
                  <w:tcBorders>
                    <w:top w:val="nil"/>
                    <w:left w:val="single" w:sz="4" w:space="0" w:color="000001"/>
                    <w:bottom w:val="single" w:sz="4" w:space="0" w:color="000001"/>
                    <w:right w:val="nil"/>
                  </w:tcBorders>
                  <w:shd w:val="clear" w:color="auto" w:fill="FFFFFF"/>
                  <w:tcMar>
                    <w:top w:w="43" w:type="dxa"/>
                    <w:left w:w="58" w:type="dxa"/>
                    <w:bottom w:w="43" w:type="dxa"/>
                    <w:right w:w="58" w:type="dxa"/>
                  </w:tcMar>
                  <w:hideMark/>
                </w:tcPr>
                <w:p w14:paraId="2155869D" w14:textId="77777777" w:rsidR="00E54CF3" w:rsidRDefault="00E54CF3">
                  <w:pPr>
                    <w:spacing w:after="120" w:line="100" w:lineRule="atLeast"/>
                    <w:jc w:val="both"/>
                    <w:rPr>
                      <w:rFonts w:eastAsia="Times New Roman" w:cs="Calibri"/>
                      <w:iCs/>
                    </w:rPr>
                  </w:pPr>
                  <w:r>
                    <w:rPr>
                      <w:rFonts w:eastAsia="Times New Roman" w:cs="Calibri"/>
                      <w:iCs/>
                    </w:rPr>
                    <w:t>Access Username</w:t>
                  </w:r>
                </w:p>
              </w:tc>
              <w:tc>
                <w:tcPr>
                  <w:tcW w:w="1288" w:type="dxa"/>
                  <w:tcBorders>
                    <w:top w:val="nil"/>
                    <w:left w:val="single" w:sz="4" w:space="0" w:color="000001"/>
                    <w:bottom w:val="single" w:sz="4" w:space="0" w:color="000001"/>
                    <w:right w:val="nil"/>
                  </w:tcBorders>
                  <w:shd w:val="clear" w:color="auto" w:fill="FFFFFF"/>
                  <w:tcMar>
                    <w:top w:w="43" w:type="dxa"/>
                    <w:left w:w="58" w:type="dxa"/>
                    <w:bottom w:w="43" w:type="dxa"/>
                    <w:right w:w="58" w:type="dxa"/>
                  </w:tcMar>
                  <w:hideMark/>
                </w:tcPr>
                <w:p w14:paraId="6919F34C" w14:textId="77777777" w:rsidR="00E54CF3" w:rsidRDefault="00E54CF3">
                  <w:pPr>
                    <w:spacing w:after="120" w:line="100" w:lineRule="atLeast"/>
                    <w:jc w:val="both"/>
                    <w:rPr>
                      <w:rFonts w:eastAsia="Times New Roman" w:cs="Calibri"/>
                      <w:iCs/>
                    </w:rPr>
                  </w:pPr>
                  <w:r>
                    <w:rPr>
                      <w:rFonts w:eastAsia="Times New Roman" w:cs="Calibri"/>
                      <w:iCs/>
                    </w:rPr>
                    <w:t>Text field</w:t>
                  </w:r>
                </w:p>
              </w:tc>
              <w:tc>
                <w:tcPr>
                  <w:tcW w:w="4182" w:type="dxa"/>
                  <w:tcBorders>
                    <w:top w:val="nil"/>
                    <w:left w:val="single" w:sz="4" w:space="0" w:color="000001"/>
                    <w:bottom w:val="single" w:sz="4" w:space="0" w:color="000001"/>
                    <w:right w:val="single" w:sz="4" w:space="0" w:color="000001"/>
                  </w:tcBorders>
                  <w:shd w:val="clear" w:color="auto" w:fill="FFFFFF"/>
                  <w:tcMar>
                    <w:top w:w="43" w:type="dxa"/>
                    <w:left w:w="58" w:type="dxa"/>
                    <w:bottom w:w="43" w:type="dxa"/>
                    <w:right w:w="58" w:type="dxa"/>
                  </w:tcMar>
                  <w:hideMark/>
                </w:tcPr>
                <w:p w14:paraId="2397A8A4" w14:textId="77777777" w:rsidR="00E54CF3" w:rsidRDefault="00E54CF3">
                  <w:pPr>
                    <w:spacing w:after="120" w:line="100" w:lineRule="atLeast"/>
                    <w:jc w:val="both"/>
                    <w:rPr>
                      <w:rFonts w:eastAsia="Times New Roman" w:cs="Calibri"/>
                      <w:iCs/>
                    </w:rPr>
                  </w:pPr>
                  <w:r>
                    <w:rPr>
                      <w:rFonts w:ascii="Calibri" w:hAnsi="Calibri"/>
                    </w:rPr>
                    <w:t>This field will be used to capture the information related to the Username or the API Key as required for the background service integrating with the partner application</w:t>
                  </w:r>
                </w:p>
              </w:tc>
            </w:tr>
            <w:tr w:rsidR="00E54CF3" w14:paraId="68004347" w14:textId="77777777" w:rsidTr="0076319B">
              <w:trPr>
                <w:trHeight w:val="915"/>
              </w:trPr>
              <w:tc>
                <w:tcPr>
                  <w:tcW w:w="1660" w:type="dxa"/>
                  <w:tcBorders>
                    <w:top w:val="nil"/>
                    <w:left w:val="single" w:sz="4" w:space="0" w:color="000001"/>
                    <w:bottom w:val="single" w:sz="4" w:space="0" w:color="000001"/>
                    <w:right w:val="nil"/>
                  </w:tcBorders>
                  <w:shd w:val="clear" w:color="auto" w:fill="FFFFFF"/>
                  <w:tcMar>
                    <w:top w:w="43" w:type="dxa"/>
                    <w:left w:w="58" w:type="dxa"/>
                    <w:bottom w:w="43" w:type="dxa"/>
                    <w:right w:w="58" w:type="dxa"/>
                  </w:tcMar>
                  <w:hideMark/>
                </w:tcPr>
                <w:p w14:paraId="443B3B5B" w14:textId="77777777" w:rsidR="00E54CF3" w:rsidRDefault="000F7297">
                  <w:pPr>
                    <w:spacing w:after="120" w:line="100" w:lineRule="atLeast"/>
                    <w:jc w:val="both"/>
                    <w:rPr>
                      <w:rFonts w:eastAsia="Times New Roman" w:cs="Calibri"/>
                      <w:iCs/>
                    </w:rPr>
                  </w:pPr>
                  <w:r>
                    <w:rPr>
                      <w:rFonts w:eastAsia="Times New Roman" w:cs="Calibri"/>
                      <w:iCs/>
                    </w:rPr>
                    <w:lastRenderedPageBreak/>
                    <w:t>Access Password</w:t>
                  </w:r>
                </w:p>
              </w:tc>
              <w:tc>
                <w:tcPr>
                  <w:tcW w:w="1288" w:type="dxa"/>
                  <w:tcBorders>
                    <w:top w:val="nil"/>
                    <w:left w:val="single" w:sz="4" w:space="0" w:color="000001"/>
                    <w:bottom w:val="single" w:sz="4" w:space="0" w:color="000001"/>
                    <w:right w:val="nil"/>
                  </w:tcBorders>
                  <w:shd w:val="clear" w:color="auto" w:fill="FFFFFF"/>
                  <w:tcMar>
                    <w:top w:w="43" w:type="dxa"/>
                    <w:left w:w="58" w:type="dxa"/>
                    <w:bottom w:w="43" w:type="dxa"/>
                    <w:right w:w="58" w:type="dxa"/>
                  </w:tcMar>
                  <w:hideMark/>
                </w:tcPr>
                <w:p w14:paraId="2F60FBC9" w14:textId="77777777" w:rsidR="00E54CF3" w:rsidRDefault="000F7297">
                  <w:pPr>
                    <w:spacing w:after="120" w:line="100" w:lineRule="atLeast"/>
                    <w:jc w:val="both"/>
                    <w:rPr>
                      <w:rFonts w:eastAsia="Times New Roman" w:cs="Calibri"/>
                      <w:iCs/>
                    </w:rPr>
                  </w:pPr>
                  <w:r>
                    <w:rPr>
                      <w:rFonts w:eastAsia="Times New Roman" w:cs="Calibri"/>
                      <w:iCs/>
                    </w:rPr>
                    <w:t>Text field (Masked)</w:t>
                  </w:r>
                </w:p>
              </w:tc>
              <w:tc>
                <w:tcPr>
                  <w:tcW w:w="4182" w:type="dxa"/>
                  <w:tcBorders>
                    <w:top w:val="nil"/>
                    <w:left w:val="single" w:sz="4" w:space="0" w:color="000001"/>
                    <w:bottom w:val="single" w:sz="4" w:space="0" w:color="000001"/>
                    <w:right w:val="single" w:sz="4" w:space="0" w:color="000001"/>
                  </w:tcBorders>
                  <w:shd w:val="clear" w:color="auto" w:fill="FFFFFF"/>
                  <w:tcMar>
                    <w:top w:w="43" w:type="dxa"/>
                    <w:left w:w="58" w:type="dxa"/>
                    <w:bottom w:w="43" w:type="dxa"/>
                    <w:right w:w="58" w:type="dxa"/>
                  </w:tcMar>
                  <w:hideMark/>
                </w:tcPr>
                <w:p w14:paraId="36A80CCF" w14:textId="77777777" w:rsidR="00E54CF3" w:rsidRDefault="000F7297">
                  <w:pPr>
                    <w:spacing w:after="120" w:line="100" w:lineRule="atLeast"/>
                    <w:jc w:val="both"/>
                  </w:pPr>
                  <w:r>
                    <w:rPr>
                      <w:rFonts w:eastAsia="Times New Roman" w:cs="Calibri"/>
                      <w:iCs/>
                    </w:rPr>
                    <w:t xml:space="preserve">This field will be used to capture the information about the password required to access the respective integration service </w:t>
                  </w:r>
                </w:p>
              </w:tc>
            </w:tr>
            <w:tr w:rsidR="000F7297" w14:paraId="4FA4F252" w14:textId="77777777" w:rsidTr="0076319B">
              <w:trPr>
                <w:trHeight w:val="915"/>
              </w:trPr>
              <w:tc>
                <w:tcPr>
                  <w:tcW w:w="1660" w:type="dxa"/>
                  <w:tcBorders>
                    <w:top w:val="nil"/>
                    <w:left w:val="single" w:sz="4" w:space="0" w:color="000001"/>
                    <w:bottom w:val="single" w:sz="4" w:space="0" w:color="000001"/>
                    <w:right w:val="nil"/>
                  </w:tcBorders>
                  <w:shd w:val="clear" w:color="auto" w:fill="FFFFFF"/>
                  <w:tcMar>
                    <w:top w:w="43" w:type="dxa"/>
                    <w:left w:w="58" w:type="dxa"/>
                    <w:bottom w:w="43" w:type="dxa"/>
                    <w:right w:w="58" w:type="dxa"/>
                  </w:tcMar>
                  <w:hideMark/>
                </w:tcPr>
                <w:p w14:paraId="6D21F214" w14:textId="77777777" w:rsidR="000F7297" w:rsidRDefault="000F7297" w:rsidP="0076319B">
                  <w:pPr>
                    <w:spacing w:after="120" w:line="100" w:lineRule="atLeast"/>
                    <w:jc w:val="both"/>
                    <w:rPr>
                      <w:rFonts w:eastAsia="Times New Roman" w:cs="Calibri"/>
                      <w:iCs/>
                    </w:rPr>
                  </w:pPr>
                  <w:r>
                    <w:rPr>
                      <w:rFonts w:eastAsia="Times New Roman" w:cs="Calibri"/>
                      <w:iCs/>
                    </w:rPr>
                    <w:t>Confirm Password</w:t>
                  </w:r>
                </w:p>
              </w:tc>
              <w:tc>
                <w:tcPr>
                  <w:tcW w:w="1288" w:type="dxa"/>
                  <w:tcBorders>
                    <w:top w:val="nil"/>
                    <w:left w:val="single" w:sz="4" w:space="0" w:color="000001"/>
                    <w:bottom w:val="single" w:sz="4" w:space="0" w:color="000001"/>
                    <w:right w:val="nil"/>
                  </w:tcBorders>
                  <w:shd w:val="clear" w:color="auto" w:fill="FFFFFF"/>
                  <w:tcMar>
                    <w:top w:w="43" w:type="dxa"/>
                    <w:left w:w="58" w:type="dxa"/>
                    <w:bottom w:w="43" w:type="dxa"/>
                    <w:right w:w="58" w:type="dxa"/>
                  </w:tcMar>
                  <w:hideMark/>
                </w:tcPr>
                <w:p w14:paraId="4A50C9B3" w14:textId="77777777" w:rsidR="000F7297" w:rsidRDefault="000F7297" w:rsidP="0076319B">
                  <w:pPr>
                    <w:spacing w:after="120" w:line="100" w:lineRule="atLeast"/>
                    <w:jc w:val="both"/>
                    <w:rPr>
                      <w:rFonts w:eastAsia="Times New Roman" w:cs="Calibri"/>
                      <w:iCs/>
                    </w:rPr>
                  </w:pPr>
                  <w:r>
                    <w:rPr>
                      <w:rFonts w:eastAsia="Times New Roman" w:cs="Calibri"/>
                      <w:iCs/>
                    </w:rPr>
                    <w:t>Text field (Masked)</w:t>
                  </w:r>
                </w:p>
              </w:tc>
              <w:tc>
                <w:tcPr>
                  <w:tcW w:w="4182" w:type="dxa"/>
                  <w:tcBorders>
                    <w:top w:val="nil"/>
                    <w:left w:val="single" w:sz="4" w:space="0" w:color="000001"/>
                    <w:bottom w:val="single" w:sz="4" w:space="0" w:color="000001"/>
                    <w:right w:val="single" w:sz="4" w:space="0" w:color="000001"/>
                  </w:tcBorders>
                  <w:shd w:val="clear" w:color="auto" w:fill="FFFFFF"/>
                  <w:tcMar>
                    <w:top w:w="43" w:type="dxa"/>
                    <w:left w:w="58" w:type="dxa"/>
                    <w:bottom w:w="43" w:type="dxa"/>
                    <w:right w:w="58" w:type="dxa"/>
                  </w:tcMar>
                  <w:hideMark/>
                </w:tcPr>
                <w:p w14:paraId="1856A92D" w14:textId="77777777" w:rsidR="000F7297" w:rsidRDefault="000F7297" w:rsidP="000F7297">
                  <w:pPr>
                    <w:spacing w:after="120" w:line="100" w:lineRule="atLeast"/>
                    <w:jc w:val="both"/>
                  </w:pPr>
                  <w:r>
                    <w:rPr>
                      <w:rFonts w:eastAsia="Times New Roman" w:cs="Calibri"/>
                      <w:iCs/>
                    </w:rPr>
                    <w:t xml:space="preserve">This field serves to make sure that the user has specified the right (and the same) information in the password field and verified it again in this field.  </w:t>
                  </w:r>
                </w:p>
              </w:tc>
            </w:tr>
            <w:tr w:rsidR="00E54CF3" w14:paraId="04CB5663" w14:textId="77777777" w:rsidTr="0076319B">
              <w:trPr>
                <w:trHeight w:val="930"/>
              </w:trPr>
              <w:tc>
                <w:tcPr>
                  <w:tcW w:w="1660" w:type="dxa"/>
                  <w:tcBorders>
                    <w:top w:val="nil"/>
                    <w:left w:val="single" w:sz="4" w:space="0" w:color="000001"/>
                    <w:bottom w:val="single" w:sz="4" w:space="0" w:color="000001"/>
                    <w:right w:val="nil"/>
                  </w:tcBorders>
                  <w:shd w:val="clear" w:color="auto" w:fill="FFFFFF"/>
                  <w:tcMar>
                    <w:top w:w="43" w:type="dxa"/>
                    <w:left w:w="58" w:type="dxa"/>
                    <w:bottom w:w="43" w:type="dxa"/>
                    <w:right w:w="58" w:type="dxa"/>
                  </w:tcMar>
                  <w:hideMark/>
                </w:tcPr>
                <w:p w14:paraId="05F11EDE" w14:textId="77777777" w:rsidR="00E54CF3" w:rsidRDefault="00E54CF3">
                  <w:pPr>
                    <w:spacing w:after="120" w:line="100" w:lineRule="atLeast"/>
                    <w:jc w:val="both"/>
                  </w:pPr>
                  <w:r>
                    <w:t>Save</w:t>
                  </w:r>
                </w:p>
              </w:tc>
              <w:tc>
                <w:tcPr>
                  <w:tcW w:w="1288" w:type="dxa"/>
                  <w:tcBorders>
                    <w:top w:val="nil"/>
                    <w:left w:val="single" w:sz="4" w:space="0" w:color="000001"/>
                    <w:bottom w:val="single" w:sz="4" w:space="0" w:color="000001"/>
                    <w:right w:val="nil"/>
                  </w:tcBorders>
                  <w:shd w:val="clear" w:color="auto" w:fill="FFFFFF"/>
                  <w:tcMar>
                    <w:top w:w="43" w:type="dxa"/>
                    <w:left w:w="58" w:type="dxa"/>
                    <w:bottom w:w="43" w:type="dxa"/>
                    <w:right w:w="58" w:type="dxa"/>
                  </w:tcMar>
                  <w:hideMark/>
                </w:tcPr>
                <w:p w14:paraId="0E39CD6B" w14:textId="77777777" w:rsidR="00E54CF3" w:rsidRDefault="00E54CF3">
                  <w:pPr>
                    <w:spacing w:after="120" w:line="100" w:lineRule="atLeast"/>
                    <w:jc w:val="both"/>
                  </w:pPr>
                  <w:r>
                    <w:t>Button</w:t>
                  </w:r>
                </w:p>
              </w:tc>
              <w:tc>
                <w:tcPr>
                  <w:tcW w:w="4182" w:type="dxa"/>
                  <w:tcBorders>
                    <w:top w:val="nil"/>
                    <w:left w:val="single" w:sz="4" w:space="0" w:color="000001"/>
                    <w:bottom w:val="single" w:sz="4" w:space="0" w:color="000001"/>
                    <w:right w:val="single" w:sz="4" w:space="0" w:color="000001"/>
                  </w:tcBorders>
                  <w:shd w:val="clear" w:color="auto" w:fill="FFFFFF"/>
                  <w:tcMar>
                    <w:top w:w="43" w:type="dxa"/>
                    <w:left w:w="58" w:type="dxa"/>
                    <w:bottom w:w="43" w:type="dxa"/>
                    <w:right w:w="58" w:type="dxa"/>
                  </w:tcMar>
                  <w:hideMark/>
                </w:tcPr>
                <w:p w14:paraId="5A8A4023" w14:textId="77777777" w:rsidR="00E54CF3" w:rsidRDefault="00E54CF3" w:rsidP="000F7297">
                  <w:pPr>
                    <w:spacing w:after="120" w:line="100" w:lineRule="atLeast"/>
                    <w:jc w:val="both"/>
                  </w:pPr>
                  <w:r>
                    <w:t xml:space="preserve">Used to </w:t>
                  </w:r>
                  <w:r w:rsidR="000F7297">
                    <w:t xml:space="preserve">update the access URL and Credentials associated with the respective integration service to the backend database. </w:t>
                  </w:r>
                </w:p>
              </w:tc>
            </w:tr>
            <w:tr w:rsidR="00E54CF3" w14:paraId="438056ED" w14:textId="77777777" w:rsidTr="0076319B">
              <w:trPr>
                <w:trHeight w:val="1200"/>
              </w:trPr>
              <w:tc>
                <w:tcPr>
                  <w:tcW w:w="1660" w:type="dxa"/>
                  <w:tcBorders>
                    <w:top w:val="nil"/>
                    <w:left w:val="single" w:sz="4" w:space="0" w:color="000001"/>
                    <w:bottom w:val="single" w:sz="4" w:space="0" w:color="000001"/>
                    <w:right w:val="nil"/>
                  </w:tcBorders>
                  <w:shd w:val="clear" w:color="auto" w:fill="FFFFFF"/>
                  <w:tcMar>
                    <w:top w:w="43" w:type="dxa"/>
                    <w:left w:w="58" w:type="dxa"/>
                    <w:bottom w:w="43" w:type="dxa"/>
                    <w:right w:w="58" w:type="dxa"/>
                  </w:tcMar>
                  <w:hideMark/>
                </w:tcPr>
                <w:p w14:paraId="07BDB503" w14:textId="77777777" w:rsidR="00E54CF3" w:rsidRDefault="00187E7F">
                  <w:pPr>
                    <w:spacing w:after="120" w:line="100" w:lineRule="atLeast"/>
                    <w:jc w:val="both"/>
                  </w:pPr>
                  <w:r>
                    <w:t>Cancel</w:t>
                  </w:r>
                </w:p>
              </w:tc>
              <w:tc>
                <w:tcPr>
                  <w:tcW w:w="1288" w:type="dxa"/>
                  <w:tcBorders>
                    <w:top w:val="nil"/>
                    <w:left w:val="single" w:sz="4" w:space="0" w:color="000001"/>
                    <w:bottom w:val="single" w:sz="4" w:space="0" w:color="000001"/>
                    <w:right w:val="nil"/>
                  </w:tcBorders>
                  <w:shd w:val="clear" w:color="auto" w:fill="FFFFFF"/>
                  <w:tcMar>
                    <w:top w:w="43" w:type="dxa"/>
                    <w:left w:w="58" w:type="dxa"/>
                    <w:bottom w:w="43" w:type="dxa"/>
                    <w:right w:w="58" w:type="dxa"/>
                  </w:tcMar>
                  <w:hideMark/>
                </w:tcPr>
                <w:p w14:paraId="13D5EB8A" w14:textId="77777777" w:rsidR="00E54CF3" w:rsidRDefault="00E54CF3">
                  <w:pPr>
                    <w:spacing w:after="120" w:line="100" w:lineRule="atLeast"/>
                    <w:jc w:val="both"/>
                  </w:pPr>
                  <w:r>
                    <w:t>Button</w:t>
                  </w:r>
                </w:p>
              </w:tc>
              <w:tc>
                <w:tcPr>
                  <w:tcW w:w="4182" w:type="dxa"/>
                  <w:tcBorders>
                    <w:top w:val="nil"/>
                    <w:left w:val="single" w:sz="4" w:space="0" w:color="000001"/>
                    <w:bottom w:val="single" w:sz="4" w:space="0" w:color="000001"/>
                    <w:right w:val="single" w:sz="4" w:space="0" w:color="000001"/>
                  </w:tcBorders>
                  <w:shd w:val="clear" w:color="auto" w:fill="FFFFFF"/>
                  <w:tcMar>
                    <w:top w:w="43" w:type="dxa"/>
                    <w:left w:w="58" w:type="dxa"/>
                    <w:bottom w:w="43" w:type="dxa"/>
                    <w:right w:w="58" w:type="dxa"/>
                  </w:tcMar>
                  <w:hideMark/>
                </w:tcPr>
                <w:p w14:paraId="10B9D07F" w14:textId="77777777" w:rsidR="00E54CF3" w:rsidRDefault="000F7297" w:rsidP="000F7297">
                  <w:pPr>
                    <w:spacing w:after="120" w:line="100" w:lineRule="atLeast"/>
                    <w:jc w:val="both"/>
                  </w:pPr>
                  <w:r>
                    <w:t xml:space="preserve">Used to cancel and discard any changes that were made on screen and return back to the main grid which displays the details of all active integration services </w:t>
                  </w:r>
                </w:p>
              </w:tc>
            </w:tr>
          </w:tbl>
          <w:p w14:paraId="2D93A42E" w14:textId="77777777" w:rsidR="00E54CF3" w:rsidRDefault="00E54CF3">
            <w:pPr>
              <w:pStyle w:val="Standard"/>
              <w:spacing w:after="120" w:line="100" w:lineRule="atLeast"/>
              <w:jc w:val="both"/>
              <w:rPr>
                <w:rFonts w:eastAsia="Times New Roman" w:cs="Calibri"/>
                <w:b/>
                <w:iCs/>
                <w:color w:val="FFFFFF"/>
              </w:rPr>
            </w:pPr>
          </w:p>
        </w:tc>
      </w:tr>
      <w:tr w:rsidR="00E54CF3" w14:paraId="4C87F82C" w14:textId="77777777" w:rsidTr="0076319B">
        <w:trPr>
          <w:trHeight w:val="1250"/>
        </w:trPr>
        <w:tc>
          <w:tcPr>
            <w:tcW w:w="1350" w:type="dxa"/>
            <w:tcBorders>
              <w:top w:val="single" w:sz="4" w:space="0" w:color="000001"/>
              <w:left w:val="single" w:sz="4" w:space="0" w:color="000001"/>
              <w:bottom w:val="single" w:sz="4" w:space="0" w:color="000001"/>
              <w:right w:val="nil"/>
            </w:tcBorders>
            <w:shd w:val="clear" w:color="auto" w:fill="1F497D"/>
            <w:tcMar>
              <w:top w:w="43" w:type="dxa"/>
              <w:left w:w="72" w:type="dxa"/>
              <w:bottom w:w="43" w:type="dxa"/>
              <w:right w:w="72" w:type="dxa"/>
            </w:tcMar>
            <w:hideMark/>
          </w:tcPr>
          <w:p w14:paraId="032BAC4A" w14:textId="77777777" w:rsidR="00E54CF3" w:rsidRDefault="00E54CF3">
            <w:pPr>
              <w:pStyle w:val="Standard"/>
              <w:spacing w:after="120" w:line="100" w:lineRule="atLeast"/>
              <w:jc w:val="both"/>
              <w:rPr>
                <w:rFonts w:eastAsia="Times New Roman" w:cs="Calibri"/>
                <w:b/>
                <w:iCs/>
                <w:color w:val="FFFFFF"/>
              </w:rPr>
            </w:pPr>
            <w:r>
              <w:rPr>
                <w:rFonts w:eastAsia="Times New Roman" w:cs="Calibri"/>
                <w:b/>
                <w:iCs/>
                <w:color w:val="FFFFFF"/>
              </w:rPr>
              <w:lastRenderedPageBreak/>
              <w:t>OPERATION</w:t>
            </w:r>
          </w:p>
        </w:tc>
        <w:tc>
          <w:tcPr>
            <w:tcW w:w="7271" w:type="dxa"/>
            <w:tcBorders>
              <w:top w:val="single" w:sz="4" w:space="0" w:color="000001"/>
              <w:left w:val="single" w:sz="4" w:space="0" w:color="000001"/>
              <w:bottom w:val="single" w:sz="4" w:space="0" w:color="000001"/>
              <w:right w:val="single" w:sz="4" w:space="0" w:color="000001"/>
            </w:tcBorders>
            <w:shd w:val="clear" w:color="auto" w:fill="FFFFFF"/>
            <w:tcMar>
              <w:top w:w="43" w:type="dxa"/>
              <w:left w:w="72" w:type="dxa"/>
              <w:bottom w:w="43" w:type="dxa"/>
              <w:right w:w="72" w:type="dxa"/>
            </w:tcMar>
          </w:tcPr>
          <w:p w14:paraId="3D7D3D98" w14:textId="77777777" w:rsidR="000F7297" w:rsidRDefault="000F7297" w:rsidP="00E54CF3">
            <w:pPr>
              <w:pStyle w:val="Standard"/>
              <w:numPr>
                <w:ilvl w:val="0"/>
                <w:numId w:val="17"/>
              </w:numPr>
              <w:spacing w:after="120" w:line="100" w:lineRule="atLeast"/>
              <w:jc w:val="both"/>
              <w:rPr>
                <w:rFonts w:eastAsia="Times New Roman" w:cs="Calibri"/>
              </w:rPr>
            </w:pPr>
            <w:r>
              <w:rPr>
                <w:rFonts w:eastAsia="Times New Roman" w:cs="Calibri"/>
              </w:rPr>
              <w:t xml:space="preserve">The landing page for the Integrations management is controlled and managed by user permissions as defined for the role that the user is assigned with </w:t>
            </w:r>
          </w:p>
          <w:p w14:paraId="08B0B83B" w14:textId="77777777" w:rsidR="00FB0EA6" w:rsidRDefault="00FB0EA6" w:rsidP="00E54CF3">
            <w:pPr>
              <w:pStyle w:val="Standard"/>
              <w:numPr>
                <w:ilvl w:val="0"/>
                <w:numId w:val="17"/>
              </w:numPr>
              <w:spacing w:after="120" w:line="100" w:lineRule="atLeast"/>
              <w:jc w:val="both"/>
              <w:rPr>
                <w:rFonts w:eastAsia="Times New Roman" w:cs="Calibri"/>
              </w:rPr>
            </w:pPr>
            <w:r>
              <w:rPr>
                <w:rFonts w:eastAsia="Times New Roman" w:cs="Calibri"/>
              </w:rPr>
              <w:t xml:space="preserve">Once the user has determined to have access to the Integrations Management feature in Admin Functions, this menu option will be made visible to the user </w:t>
            </w:r>
          </w:p>
          <w:p w14:paraId="7E9868E6" w14:textId="77777777" w:rsidR="00FB0EA6" w:rsidRDefault="00FB0EA6" w:rsidP="00E54CF3">
            <w:pPr>
              <w:pStyle w:val="Standard"/>
              <w:numPr>
                <w:ilvl w:val="0"/>
                <w:numId w:val="17"/>
              </w:numPr>
              <w:spacing w:after="120" w:line="100" w:lineRule="atLeast"/>
              <w:jc w:val="both"/>
              <w:rPr>
                <w:rFonts w:eastAsia="Times New Roman" w:cs="Calibri"/>
              </w:rPr>
            </w:pPr>
            <w:r>
              <w:rPr>
                <w:rFonts w:eastAsia="Times New Roman" w:cs="Calibri"/>
              </w:rPr>
              <w:t xml:space="preserve">Clicking on the menu, brings up a page which displays the information about all integration services which are currently defined in the application database and actively used </w:t>
            </w:r>
          </w:p>
          <w:p w14:paraId="37FD4BF9" w14:textId="77777777" w:rsidR="00FB0EA6" w:rsidRDefault="00FB0EA6" w:rsidP="00E54CF3">
            <w:pPr>
              <w:pStyle w:val="Standard"/>
              <w:numPr>
                <w:ilvl w:val="0"/>
                <w:numId w:val="17"/>
              </w:numPr>
              <w:spacing w:after="120" w:line="100" w:lineRule="atLeast"/>
              <w:jc w:val="both"/>
              <w:rPr>
                <w:rFonts w:eastAsia="Times New Roman" w:cs="Calibri"/>
              </w:rPr>
            </w:pPr>
            <w:r>
              <w:rPr>
                <w:rFonts w:eastAsia="Times New Roman" w:cs="Calibri"/>
              </w:rPr>
              <w:t xml:space="preserve">There is “No” provision to add a New Integration service from the interface instead that would be something which is managed at the backend based on the development requirements </w:t>
            </w:r>
          </w:p>
          <w:p w14:paraId="0B585239" w14:textId="77777777" w:rsidR="00FB0EA6" w:rsidRDefault="00FB0EA6" w:rsidP="00E54CF3">
            <w:pPr>
              <w:pStyle w:val="Standard"/>
              <w:numPr>
                <w:ilvl w:val="0"/>
                <w:numId w:val="17"/>
              </w:numPr>
              <w:spacing w:after="120" w:line="100" w:lineRule="atLeast"/>
              <w:jc w:val="both"/>
              <w:rPr>
                <w:rFonts w:eastAsia="Times New Roman" w:cs="Calibri"/>
              </w:rPr>
            </w:pPr>
            <w:r>
              <w:rPr>
                <w:rFonts w:eastAsia="Times New Roman" w:cs="Calibri"/>
              </w:rPr>
              <w:t xml:space="preserve">For each of the active integration services displayed, there is only one function available which is to “Edit” and modify </w:t>
            </w:r>
          </w:p>
          <w:p w14:paraId="5657021D" w14:textId="77777777" w:rsidR="00FB0EA6" w:rsidRDefault="00FB0EA6" w:rsidP="00E54CF3">
            <w:pPr>
              <w:pStyle w:val="Standard"/>
              <w:numPr>
                <w:ilvl w:val="0"/>
                <w:numId w:val="17"/>
              </w:numPr>
              <w:spacing w:after="120" w:line="100" w:lineRule="atLeast"/>
              <w:jc w:val="both"/>
              <w:rPr>
                <w:rFonts w:eastAsia="Times New Roman" w:cs="Calibri"/>
              </w:rPr>
            </w:pPr>
            <w:r>
              <w:rPr>
                <w:rFonts w:eastAsia="Times New Roman" w:cs="Calibri"/>
              </w:rPr>
              <w:t xml:space="preserve">Clicking on Edit presents the information related to the specific integration service as a popup  </w:t>
            </w:r>
          </w:p>
          <w:p w14:paraId="62F8EF38" w14:textId="77777777" w:rsidR="00FB0EA6" w:rsidRDefault="00FB0EA6" w:rsidP="00E54CF3">
            <w:pPr>
              <w:pStyle w:val="Standard"/>
              <w:numPr>
                <w:ilvl w:val="0"/>
                <w:numId w:val="17"/>
              </w:numPr>
              <w:spacing w:after="120" w:line="100" w:lineRule="atLeast"/>
              <w:jc w:val="both"/>
              <w:rPr>
                <w:rFonts w:eastAsia="Times New Roman" w:cs="Calibri"/>
              </w:rPr>
            </w:pPr>
            <w:r>
              <w:rPr>
                <w:rFonts w:eastAsia="Times New Roman" w:cs="Calibri"/>
              </w:rPr>
              <w:t xml:space="preserve">All the fields on the popup screen are mandatory for the user to be providing. All mandatory fields are indicated by a Red color asterisk next to the label representing the field </w:t>
            </w:r>
          </w:p>
          <w:p w14:paraId="02FE2BA3" w14:textId="77777777" w:rsidR="00E54CF3" w:rsidRDefault="00047595" w:rsidP="00047595">
            <w:pPr>
              <w:pStyle w:val="Standard"/>
              <w:numPr>
                <w:ilvl w:val="0"/>
                <w:numId w:val="17"/>
              </w:numPr>
              <w:spacing w:after="120" w:line="100" w:lineRule="atLeast"/>
              <w:jc w:val="both"/>
              <w:rPr>
                <w:rFonts w:eastAsia="Times New Roman" w:cs="Calibri"/>
              </w:rPr>
            </w:pPr>
            <w:r>
              <w:rPr>
                <w:rFonts w:eastAsia="Times New Roman" w:cs="Calibri"/>
              </w:rPr>
              <w:t xml:space="preserve">Once the user provides all the required information, the application allows the user to save the same and returns back to the main grid with the updated information reflected as applicable </w:t>
            </w:r>
          </w:p>
          <w:p w14:paraId="6BDCBC17" w14:textId="77777777" w:rsidR="00047595" w:rsidRDefault="00047595" w:rsidP="00047595">
            <w:pPr>
              <w:pStyle w:val="Standard"/>
              <w:numPr>
                <w:ilvl w:val="0"/>
                <w:numId w:val="17"/>
              </w:numPr>
              <w:spacing w:after="120" w:line="100" w:lineRule="atLeast"/>
              <w:jc w:val="both"/>
              <w:rPr>
                <w:rFonts w:eastAsia="Times New Roman" w:cs="Calibri"/>
              </w:rPr>
            </w:pPr>
            <w:r>
              <w:rPr>
                <w:rFonts w:eastAsia="Times New Roman" w:cs="Calibri"/>
              </w:rPr>
              <w:t xml:space="preserve">The application internally mains an audit trail and information about all changes which are made to the data fields on this screen. This can help </w:t>
            </w:r>
            <w:r>
              <w:rPr>
                <w:rFonts w:eastAsia="Times New Roman" w:cs="Calibri"/>
              </w:rPr>
              <w:lastRenderedPageBreak/>
              <w:t xml:space="preserve">for tracking as well as any reporting that may be required in the future </w:t>
            </w:r>
          </w:p>
          <w:p w14:paraId="0E28C130" w14:textId="77777777" w:rsidR="00047595" w:rsidRPr="00047595" w:rsidRDefault="00047595" w:rsidP="00047595">
            <w:pPr>
              <w:pStyle w:val="Standard"/>
              <w:spacing w:after="120" w:line="100" w:lineRule="atLeast"/>
              <w:ind w:left="720"/>
              <w:jc w:val="both"/>
              <w:rPr>
                <w:rFonts w:eastAsia="Times New Roman" w:cs="Calibri"/>
              </w:rPr>
            </w:pPr>
          </w:p>
        </w:tc>
      </w:tr>
      <w:tr w:rsidR="00E54CF3" w14:paraId="5900257D" w14:textId="77777777" w:rsidTr="0076319B">
        <w:tc>
          <w:tcPr>
            <w:tcW w:w="1350" w:type="dxa"/>
            <w:tcBorders>
              <w:top w:val="single" w:sz="4" w:space="0" w:color="000001"/>
              <w:left w:val="single" w:sz="4" w:space="0" w:color="000001"/>
              <w:bottom w:val="single" w:sz="4" w:space="0" w:color="000001"/>
              <w:right w:val="nil"/>
            </w:tcBorders>
            <w:shd w:val="clear" w:color="auto" w:fill="1F497D"/>
            <w:tcMar>
              <w:top w:w="43" w:type="dxa"/>
              <w:left w:w="72" w:type="dxa"/>
              <w:bottom w:w="43" w:type="dxa"/>
              <w:right w:w="72" w:type="dxa"/>
            </w:tcMar>
            <w:hideMark/>
          </w:tcPr>
          <w:p w14:paraId="1748907F" w14:textId="77777777" w:rsidR="00E54CF3" w:rsidRDefault="00E54CF3">
            <w:pPr>
              <w:pStyle w:val="Standard"/>
              <w:spacing w:after="120" w:line="100" w:lineRule="atLeast"/>
              <w:jc w:val="both"/>
              <w:rPr>
                <w:rFonts w:eastAsia="Times New Roman" w:cs="Calibri"/>
                <w:b/>
                <w:iCs/>
                <w:color w:val="FFFFFF"/>
              </w:rPr>
            </w:pPr>
            <w:r>
              <w:rPr>
                <w:rFonts w:eastAsia="Times New Roman" w:cs="Calibri"/>
                <w:b/>
                <w:iCs/>
                <w:color w:val="FFFFFF"/>
              </w:rPr>
              <w:lastRenderedPageBreak/>
              <w:t>Validations</w:t>
            </w:r>
          </w:p>
        </w:tc>
        <w:tc>
          <w:tcPr>
            <w:tcW w:w="7271" w:type="dxa"/>
            <w:tcBorders>
              <w:top w:val="single" w:sz="4" w:space="0" w:color="000001"/>
              <w:left w:val="single" w:sz="4" w:space="0" w:color="000001"/>
              <w:bottom w:val="single" w:sz="4" w:space="0" w:color="000001"/>
              <w:right w:val="single" w:sz="4" w:space="0" w:color="000001"/>
            </w:tcBorders>
            <w:shd w:val="clear" w:color="auto" w:fill="FFFFFF"/>
            <w:tcMar>
              <w:top w:w="43" w:type="dxa"/>
              <w:left w:w="72" w:type="dxa"/>
              <w:bottom w:w="43" w:type="dxa"/>
              <w:right w:w="72" w:type="dxa"/>
            </w:tcMar>
            <w:hideMark/>
          </w:tcPr>
          <w:p w14:paraId="55DC09D0" w14:textId="77777777" w:rsidR="00047595" w:rsidRPr="00047595" w:rsidRDefault="00047595" w:rsidP="00E54CF3">
            <w:pPr>
              <w:pStyle w:val="Standard"/>
              <w:numPr>
                <w:ilvl w:val="0"/>
                <w:numId w:val="19"/>
              </w:numPr>
              <w:spacing w:after="120" w:line="100" w:lineRule="atLeast"/>
              <w:jc w:val="both"/>
              <w:rPr>
                <w:rFonts w:eastAsia="Times New Roman" w:cs="Calibri"/>
                <w:iCs/>
                <w:color w:val="FFFFFF"/>
              </w:rPr>
            </w:pPr>
            <w:r>
              <w:rPr>
                <w:rFonts w:eastAsia="Times New Roman" w:cs="Calibri"/>
              </w:rPr>
              <w:t xml:space="preserve">The application ensures that the access to the Integrations Management feature is provided only for authorized users based on their roles and permissions </w:t>
            </w:r>
          </w:p>
          <w:p w14:paraId="75715ACF" w14:textId="77777777" w:rsidR="00047595" w:rsidRPr="0076319B" w:rsidRDefault="00047595" w:rsidP="00E54CF3">
            <w:pPr>
              <w:pStyle w:val="Standard"/>
              <w:numPr>
                <w:ilvl w:val="0"/>
                <w:numId w:val="19"/>
              </w:numPr>
              <w:spacing w:after="120" w:line="100" w:lineRule="atLeast"/>
              <w:jc w:val="both"/>
              <w:rPr>
                <w:rFonts w:eastAsia="Times New Roman" w:cs="Calibri"/>
                <w:iCs/>
                <w:color w:val="FFFFFF"/>
              </w:rPr>
            </w:pPr>
            <w:r>
              <w:rPr>
                <w:rFonts w:eastAsia="Times New Roman" w:cs="Calibri"/>
              </w:rPr>
              <w:t xml:space="preserve">On the popup for the individual service, all fields are mandatory and the application will show an Error message in Red Color just above the Save button to indicate the respective error </w:t>
            </w:r>
            <w:r w:rsidR="0076319B">
              <w:rPr>
                <w:rFonts w:eastAsia="Times New Roman" w:cs="Calibri"/>
              </w:rPr>
              <w:t xml:space="preserve">about the field which is missing or invalid </w:t>
            </w:r>
          </w:p>
          <w:p w14:paraId="18B5A6C5" w14:textId="77777777" w:rsidR="0076319B" w:rsidRPr="0076319B" w:rsidRDefault="0076319B" w:rsidP="00E54CF3">
            <w:pPr>
              <w:pStyle w:val="Standard"/>
              <w:numPr>
                <w:ilvl w:val="0"/>
                <w:numId w:val="19"/>
              </w:numPr>
              <w:spacing w:after="120" w:line="100" w:lineRule="atLeast"/>
              <w:jc w:val="both"/>
              <w:rPr>
                <w:rFonts w:eastAsia="Times New Roman" w:cs="Calibri"/>
                <w:iCs/>
                <w:color w:val="FFFFFF"/>
              </w:rPr>
            </w:pPr>
            <w:r>
              <w:rPr>
                <w:rFonts w:eastAsia="Times New Roman" w:cs="Calibri"/>
              </w:rPr>
              <w:t xml:space="preserve">Similarly, if the Password and the Confirm Password fields do not match, the application will display an error prompting the user to make sure that the Password and Confirm Password fields have matching values </w:t>
            </w:r>
          </w:p>
          <w:p w14:paraId="0BCB98E1" w14:textId="77777777" w:rsidR="0076319B" w:rsidRPr="00047595" w:rsidRDefault="0076319B" w:rsidP="00E54CF3">
            <w:pPr>
              <w:pStyle w:val="Standard"/>
              <w:numPr>
                <w:ilvl w:val="0"/>
                <w:numId w:val="19"/>
              </w:numPr>
              <w:spacing w:after="120" w:line="100" w:lineRule="atLeast"/>
              <w:jc w:val="both"/>
              <w:rPr>
                <w:rFonts w:eastAsia="Times New Roman" w:cs="Calibri"/>
                <w:iCs/>
                <w:color w:val="FFFFFF"/>
              </w:rPr>
            </w:pPr>
            <w:r>
              <w:rPr>
                <w:rFonts w:eastAsia="Times New Roman" w:cs="Calibri"/>
              </w:rPr>
              <w:t xml:space="preserve">When the user attempts to save the information, application will validate the URL being provided to make sure that it is matching the right format for a valid HTTP(S) URL. Else, the application displays the error message indicating the same and directs the user to enter a valid URL value </w:t>
            </w:r>
          </w:p>
          <w:p w14:paraId="1CB4A3E4" w14:textId="77777777" w:rsidR="00E54CF3" w:rsidRDefault="00E54CF3" w:rsidP="00047595">
            <w:pPr>
              <w:pStyle w:val="Standard"/>
              <w:spacing w:after="120" w:line="100" w:lineRule="atLeast"/>
              <w:ind w:left="774"/>
              <w:jc w:val="both"/>
              <w:rPr>
                <w:rFonts w:eastAsia="Times New Roman" w:cs="Calibri"/>
                <w:iCs/>
                <w:color w:val="FFFFFF"/>
              </w:rPr>
            </w:pPr>
          </w:p>
        </w:tc>
      </w:tr>
    </w:tbl>
    <w:p w14:paraId="75AB0712" w14:textId="77777777" w:rsidR="00E54CF3" w:rsidRDefault="00E54CF3" w:rsidP="00D02583">
      <w:pPr>
        <w:ind w:left="720"/>
        <w:jc w:val="both"/>
        <w:rPr>
          <w:rFonts w:ascii="Calibri" w:hAnsi="Calibri"/>
        </w:rPr>
      </w:pPr>
    </w:p>
    <w:p w14:paraId="3D3B3580" w14:textId="77777777" w:rsidR="00BC1653" w:rsidRPr="00741F80" w:rsidRDefault="00BC1653" w:rsidP="00575BD5">
      <w:pPr>
        <w:pStyle w:val="Heading2"/>
        <w:numPr>
          <w:ilvl w:val="1"/>
          <w:numId w:val="8"/>
        </w:numPr>
        <w:rPr>
          <w:rStyle w:val="IntenseReference"/>
          <w:rFonts w:ascii="Calibri" w:hAnsi="Calibri"/>
          <w:b/>
          <w:bCs/>
          <w:smallCaps w:val="0"/>
          <w:color w:val="4F81BD" w:themeColor="accent1"/>
          <w:spacing w:val="0"/>
          <w:u w:val="none"/>
        </w:rPr>
      </w:pPr>
      <w:bookmarkStart w:id="7" w:name="_Toc455835990"/>
      <w:r w:rsidRPr="00741F80">
        <w:rPr>
          <w:rStyle w:val="IntenseReference"/>
          <w:rFonts w:ascii="Calibri" w:hAnsi="Calibri"/>
          <w:b/>
          <w:bCs/>
          <w:smallCaps w:val="0"/>
          <w:color w:val="4F81BD" w:themeColor="accent1"/>
          <w:spacing w:val="0"/>
          <w:u w:val="none"/>
        </w:rPr>
        <w:t>Bank and Bank related Questions</w:t>
      </w:r>
      <w:bookmarkEnd w:id="7"/>
    </w:p>
    <w:p w14:paraId="23804200" w14:textId="77777777" w:rsidR="00BC1653" w:rsidRPr="00741F80" w:rsidRDefault="00BC1653" w:rsidP="00D02583">
      <w:pPr>
        <w:pStyle w:val="ListParagraph"/>
        <w:jc w:val="both"/>
        <w:rPr>
          <w:rFonts w:ascii="Calibri" w:hAnsi="Calibri"/>
        </w:rPr>
      </w:pPr>
      <w:r w:rsidRPr="00741F80">
        <w:rPr>
          <w:rFonts w:ascii="Calibri" w:hAnsi="Calibri"/>
        </w:rPr>
        <w:t xml:space="preserve">This section will be used to manage the various Banks that are offered by uTax to its customers for the enrollment process. This section will be used to hold the details about the Bank, the descriptions\notes, the maximum Fees amount restrictions, any code to be used while using this Bank for the enrollment with Crosslink, etc. </w:t>
      </w:r>
    </w:p>
    <w:p w14:paraId="0A70ACF4" w14:textId="77777777" w:rsidR="00FF3615" w:rsidRDefault="00FF3615" w:rsidP="00D02583">
      <w:pPr>
        <w:pStyle w:val="ListParagraph"/>
        <w:jc w:val="both"/>
        <w:rPr>
          <w:rFonts w:ascii="Calibri" w:hAnsi="Calibri"/>
        </w:rPr>
      </w:pPr>
    </w:p>
    <w:p w14:paraId="1FA7D3E6" w14:textId="77777777" w:rsidR="00BC1653" w:rsidRDefault="00BC1653" w:rsidP="00D02583">
      <w:pPr>
        <w:pStyle w:val="ListParagraph"/>
        <w:jc w:val="both"/>
        <w:rPr>
          <w:rFonts w:ascii="Calibri" w:hAnsi="Calibri"/>
        </w:rPr>
      </w:pPr>
      <w:r w:rsidRPr="00741F80">
        <w:rPr>
          <w:rFonts w:ascii="Calibri" w:hAnsi="Calibri"/>
        </w:rPr>
        <w:t xml:space="preserve">We understand that based on the Bank selected, there could be some questions that needs to be answered by the enrolling customers. We will include the ability to manage these dynamic questions in this section.  </w:t>
      </w:r>
    </w:p>
    <w:p w14:paraId="0478EE6F" w14:textId="77777777" w:rsidR="00FF3615" w:rsidRPr="00047595" w:rsidRDefault="002711CE" w:rsidP="008B58C2">
      <w:pPr>
        <w:ind w:firstLine="720"/>
        <w:rPr>
          <w:rStyle w:val="SubtleReference"/>
          <w:b/>
          <w:bCs/>
        </w:rPr>
      </w:pPr>
      <w:r>
        <w:rPr>
          <w:rStyle w:val="SubtleReference"/>
          <w:b/>
          <w:bCs/>
        </w:rPr>
        <w:t>U</w:t>
      </w:r>
      <w:r w:rsidR="00FF3615" w:rsidRPr="00047595">
        <w:rPr>
          <w:rStyle w:val="SubtleReference"/>
          <w:b/>
          <w:bCs/>
        </w:rPr>
        <w:t>ser Interface</w:t>
      </w:r>
    </w:p>
    <w:p w14:paraId="2E5FBD91" w14:textId="77777777" w:rsidR="00FF3615" w:rsidRDefault="00FF3615" w:rsidP="00FF3615">
      <w:pPr>
        <w:ind w:left="720"/>
        <w:jc w:val="both"/>
        <w:rPr>
          <w:rFonts w:ascii="Calibri" w:hAnsi="Calibri"/>
        </w:rPr>
      </w:pPr>
      <w:r>
        <w:rPr>
          <w:rFonts w:ascii="Calibri" w:hAnsi="Calibri"/>
        </w:rPr>
        <w:t>The landing page for this function is accessible on the Administrative menu under “</w:t>
      </w:r>
      <w:r w:rsidR="002711CE">
        <w:rPr>
          <w:rFonts w:ascii="Calibri" w:hAnsi="Calibri"/>
        </w:rPr>
        <w:t>Banks Management</w:t>
      </w:r>
      <w:r>
        <w:rPr>
          <w:rFonts w:ascii="Calibri" w:hAnsi="Calibri"/>
        </w:rPr>
        <w:t xml:space="preserve">”. Clicking on this function presents the following user interface: </w:t>
      </w:r>
    </w:p>
    <w:p w14:paraId="29F821B8" w14:textId="77777777" w:rsidR="008B58C2" w:rsidRDefault="008B58C2" w:rsidP="00FF3615">
      <w:pPr>
        <w:ind w:left="720"/>
        <w:jc w:val="both"/>
        <w:rPr>
          <w:rFonts w:ascii="Calibri" w:hAnsi="Calibri"/>
        </w:rPr>
      </w:pPr>
      <w:r w:rsidRPr="008B58C2">
        <w:rPr>
          <w:rFonts w:ascii="Calibri" w:hAnsi="Calibri"/>
          <w:noProof/>
        </w:rPr>
        <w:lastRenderedPageBreak/>
        <w:drawing>
          <wp:inline distT="0" distB="0" distL="0" distR="0" wp14:anchorId="09491877" wp14:editId="543C4C52">
            <wp:extent cx="5943600" cy="2084705"/>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2084705"/>
                    </a:xfrm>
                    <a:prstGeom prst="rect">
                      <a:avLst/>
                    </a:prstGeom>
                  </pic:spPr>
                </pic:pic>
              </a:graphicData>
            </a:graphic>
          </wp:inline>
        </w:drawing>
      </w:r>
    </w:p>
    <w:p w14:paraId="2F32529B" w14:textId="77777777" w:rsidR="00FF3615" w:rsidRDefault="00FF3615" w:rsidP="00FF3615">
      <w:pPr>
        <w:ind w:left="720"/>
        <w:jc w:val="both"/>
        <w:rPr>
          <w:rFonts w:ascii="Calibri" w:hAnsi="Calibri"/>
        </w:rPr>
        <w:sectPr w:rsidR="00FF3615" w:rsidSect="00700F0C">
          <w:footerReference w:type="default" r:id="rId17"/>
          <w:type w:val="continuous"/>
          <w:pgSz w:w="12240" w:h="15840"/>
          <w:pgMar w:top="1440" w:right="1440" w:bottom="1440" w:left="1440" w:header="720" w:footer="720" w:gutter="0"/>
          <w:cols w:space="720"/>
          <w:docGrid w:linePitch="360"/>
        </w:sectPr>
      </w:pPr>
    </w:p>
    <w:p w14:paraId="3897D814" w14:textId="77777777" w:rsidR="00FF3615" w:rsidRPr="00047595" w:rsidRDefault="00FF3615" w:rsidP="00FF3615">
      <w:pPr>
        <w:ind w:left="720"/>
        <w:jc w:val="both"/>
        <w:rPr>
          <w:rStyle w:val="SubtleReference"/>
          <w:b/>
          <w:bCs/>
        </w:rPr>
      </w:pPr>
      <w:r w:rsidRPr="00047595">
        <w:rPr>
          <w:rStyle w:val="SubtleReference"/>
          <w:b/>
          <w:bCs/>
        </w:rPr>
        <w:t xml:space="preserve">Functionality Description </w:t>
      </w:r>
    </w:p>
    <w:p w14:paraId="344953F4" w14:textId="77777777" w:rsidR="00FF3615" w:rsidRDefault="00FF3615" w:rsidP="00FF3615">
      <w:pPr>
        <w:ind w:left="720"/>
        <w:jc w:val="both"/>
        <w:rPr>
          <w:rFonts w:ascii="Calibri" w:hAnsi="Calibri"/>
        </w:rPr>
      </w:pPr>
      <w:r>
        <w:rPr>
          <w:rFonts w:ascii="Calibri" w:hAnsi="Calibri"/>
        </w:rPr>
        <w:t>The application presents the user with the information related to the various “</w:t>
      </w:r>
      <w:r w:rsidR="002711CE">
        <w:rPr>
          <w:rFonts w:ascii="Calibri" w:hAnsi="Calibri"/>
        </w:rPr>
        <w:t>Banks</w:t>
      </w:r>
      <w:r>
        <w:rPr>
          <w:rFonts w:ascii="Calibri" w:hAnsi="Calibri"/>
        </w:rPr>
        <w:t xml:space="preserve">” which have been created thus far. Access to this functionality will be identified based on the permissions defined for the logged in user’s role. </w:t>
      </w:r>
    </w:p>
    <w:p w14:paraId="7C268590" w14:textId="77777777" w:rsidR="00FF3615" w:rsidRPr="002711CE" w:rsidRDefault="00FF3615" w:rsidP="002711CE">
      <w:pPr>
        <w:ind w:left="720"/>
        <w:jc w:val="both"/>
        <w:rPr>
          <w:rFonts w:ascii="Calibri" w:hAnsi="Calibri"/>
        </w:rPr>
      </w:pPr>
      <w:r>
        <w:rPr>
          <w:rFonts w:ascii="Calibri" w:hAnsi="Calibri"/>
        </w:rPr>
        <w:t>The permitted user will have the ability to view the available information about the various “</w:t>
      </w:r>
      <w:r w:rsidR="002711CE">
        <w:rPr>
          <w:rFonts w:ascii="Calibri" w:hAnsi="Calibri"/>
        </w:rPr>
        <w:t>Banks</w:t>
      </w:r>
      <w:r>
        <w:rPr>
          <w:rFonts w:ascii="Calibri" w:hAnsi="Calibri"/>
        </w:rPr>
        <w:t xml:space="preserve">” and their respective applicability in the application. </w:t>
      </w:r>
      <w:r w:rsidR="002711CE">
        <w:rPr>
          <w:rFonts w:ascii="Calibri" w:hAnsi="Calibri"/>
        </w:rPr>
        <w:t xml:space="preserve"> </w:t>
      </w:r>
      <w:r>
        <w:rPr>
          <w:rFonts w:eastAsia="Times New Roman" w:cs="Calibri"/>
        </w:rPr>
        <w:t xml:space="preserve">The application allows the ability to view\edit the details of the respective </w:t>
      </w:r>
      <w:r w:rsidR="002711CE">
        <w:rPr>
          <w:rFonts w:eastAsia="Times New Roman" w:cs="Calibri"/>
        </w:rPr>
        <w:t xml:space="preserve">Banks. </w:t>
      </w:r>
    </w:p>
    <w:p w14:paraId="6CDEE1EA" w14:textId="77777777" w:rsidR="00FF3615" w:rsidRPr="00266418" w:rsidRDefault="00FF3615" w:rsidP="00FF3615">
      <w:pPr>
        <w:ind w:left="720"/>
        <w:jc w:val="both"/>
        <w:rPr>
          <w:rFonts w:ascii="Calibri" w:hAnsi="Calibri"/>
        </w:rPr>
      </w:pPr>
      <w:r w:rsidRPr="00266418">
        <w:rPr>
          <w:rFonts w:ascii="Calibri" w:hAnsi="Calibri"/>
        </w:rPr>
        <w:t xml:space="preserve">For each </w:t>
      </w:r>
      <w:r w:rsidR="002711CE">
        <w:rPr>
          <w:rFonts w:ascii="Calibri" w:hAnsi="Calibri"/>
        </w:rPr>
        <w:t>Bank</w:t>
      </w:r>
      <w:r w:rsidRPr="00266418">
        <w:rPr>
          <w:rFonts w:ascii="Calibri" w:hAnsi="Calibri"/>
        </w:rPr>
        <w:t xml:space="preserve">, the application has </w:t>
      </w:r>
      <w:r w:rsidR="002711CE">
        <w:rPr>
          <w:rFonts w:ascii="Calibri" w:hAnsi="Calibri"/>
        </w:rPr>
        <w:t xml:space="preserve">the following </w:t>
      </w:r>
      <w:r w:rsidRPr="00266418">
        <w:rPr>
          <w:rFonts w:ascii="Calibri" w:hAnsi="Calibri"/>
        </w:rPr>
        <w:t xml:space="preserve">distinct presentations </w:t>
      </w:r>
      <w:r w:rsidR="002711CE">
        <w:rPr>
          <w:rFonts w:ascii="Calibri" w:hAnsi="Calibri"/>
        </w:rPr>
        <w:t xml:space="preserve">for the various actions possible: </w:t>
      </w:r>
    </w:p>
    <w:p w14:paraId="3D8DD0E8" w14:textId="77777777" w:rsidR="002711CE" w:rsidRDefault="00C839CE" w:rsidP="002711CE">
      <w:pPr>
        <w:pStyle w:val="ListParagraph"/>
        <w:jc w:val="both"/>
        <w:rPr>
          <w:rFonts w:ascii="Calibri" w:hAnsi="Calibri"/>
        </w:rPr>
      </w:pPr>
      <w:r>
        <w:rPr>
          <w:noProof/>
        </w:rPr>
        <w:drawing>
          <wp:inline distT="0" distB="0" distL="0" distR="0" wp14:anchorId="2848BD62" wp14:editId="0996190B">
            <wp:extent cx="215900" cy="198120"/>
            <wp:effectExtent l="0" t="0" r="0" b="0"/>
            <wp:docPr id="12"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5900" cy="198120"/>
                    </a:xfrm>
                    <a:prstGeom prst="rect">
                      <a:avLst/>
                    </a:prstGeom>
                    <a:noFill/>
                    <a:ln>
                      <a:noFill/>
                    </a:ln>
                  </pic:spPr>
                </pic:pic>
              </a:graphicData>
            </a:graphic>
          </wp:inline>
        </w:drawing>
      </w:r>
      <w:r w:rsidR="002711CE">
        <w:t xml:space="preserve">  </w:t>
      </w:r>
      <w:r w:rsidR="00FF3615" w:rsidRPr="002711CE">
        <w:rPr>
          <w:rFonts w:ascii="Calibri" w:hAnsi="Calibri"/>
        </w:rPr>
        <w:t xml:space="preserve">: </w:t>
      </w:r>
      <w:r w:rsidR="002711CE">
        <w:rPr>
          <w:rFonts w:ascii="Calibri" w:hAnsi="Calibri"/>
        </w:rPr>
        <w:t xml:space="preserve">Allows the ability to Edit  </w:t>
      </w:r>
    </w:p>
    <w:p w14:paraId="04943AB6" w14:textId="77777777" w:rsidR="002711CE" w:rsidRDefault="002711CE" w:rsidP="002711CE">
      <w:pPr>
        <w:pStyle w:val="ListParagraph"/>
        <w:jc w:val="both"/>
        <w:rPr>
          <w:rFonts w:ascii="Calibri" w:hAnsi="Calibri"/>
        </w:rPr>
      </w:pPr>
      <w:r>
        <w:rPr>
          <w:rFonts w:ascii="Calibri" w:hAnsi="Calibri"/>
        </w:rPr>
        <w:t xml:space="preserve">Clicking on this icon displays the details associated with the specific Bank and modify the information as required.   </w:t>
      </w:r>
    </w:p>
    <w:p w14:paraId="459D1735" w14:textId="77777777" w:rsidR="002711CE" w:rsidRDefault="002711CE" w:rsidP="002711CE">
      <w:pPr>
        <w:pStyle w:val="ListParagraph"/>
        <w:jc w:val="both"/>
        <w:rPr>
          <w:rFonts w:ascii="Calibri" w:hAnsi="Calibri"/>
        </w:rPr>
      </w:pPr>
      <w:r>
        <w:rPr>
          <w:rFonts w:ascii="Calibri" w:hAnsi="Calibri"/>
        </w:rPr>
        <w:t xml:space="preserve"> </w:t>
      </w:r>
    </w:p>
    <w:p w14:paraId="369023D9" w14:textId="77777777" w:rsidR="002711CE" w:rsidRDefault="00C839CE" w:rsidP="002711CE">
      <w:pPr>
        <w:pStyle w:val="ListParagraph"/>
        <w:jc w:val="both"/>
        <w:rPr>
          <w:rFonts w:ascii="Calibri" w:hAnsi="Calibri"/>
        </w:rPr>
      </w:pPr>
      <w:r>
        <w:rPr>
          <w:rFonts w:ascii="Calibri" w:hAnsi="Calibri"/>
          <w:noProof/>
        </w:rPr>
        <w:drawing>
          <wp:inline distT="0" distB="0" distL="0" distR="0" wp14:anchorId="5E4B7690" wp14:editId="10105BAA">
            <wp:extent cx="180975" cy="180975"/>
            <wp:effectExtent l="0" t="0" r="9525" b="9525"/>
            <wp:docPr id="9"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002711CE">
        <w:rPr>
          <w:rFonts w:ascii="Calibri" w:hAnsi="Calibri"/>
          <w:noProof/>
          <w:lang w:bidi="hi-IN"/>
        </w:rPr>
        <w:t xml:space="preserve">   </w:t>
      </w:r>
      <w:r w:rsidR="002711CE">
        <w:rPr>
          <w:rFonts w:ascii="Calibri" w:hAnsi="Calibri"/>
        </w:rPr>
        <w:t>: Allows the ability to manage the Sub-questions applicable for a particular bank</w:t>
      </w:r>
    </w:p>
    <w:p w14:paraId="52BBFC45" w14:textId="77777777" w:rsidR="00FF3615" w:rsidRPr="002711CE" w:rsidRDefault="002711CE" w:rsidP="002711CE">
      <w:pPr>
        <w:pStyle w:val="ListParagraph"/>
        <w:jc w:val="both"/>
        <w:rPr>
          <w:rFonts w:ascii="Calibri" w:hAnsi="Calibri"/>
        </w:rPr>
      </w:pPr>
      <w:r>
        <w:rPr>
          <w:rFonts w:ascii="Calibri" w:hAnsi="Calibri"/>
        </w:rPr>
        <w:t xml:space="preserve">Clicking on this icon brings up a view that allows the ability to manage any specific questions related to that bank which needs to be answered by a customer.  </w:t>
      </w:r>
      <w:r w:rsidR="00FF3615" w:rsidRPr="002711CE">
        <w:rPr>
          <w:rFonts w:ascii="Calibri" w:hAnsi="Calibri"/>
        </w:rPr>
        <w:t xml:space="preserve"> </w:t>
      </w:r>
    </w:p>
    <w:p w14:paraId="10C9C500" w14:textId="77777777" w:rsidR="00FF3615" w:rsidRPr="00266418" w:rsidRDefault="00FF3615" w:rsidP="002711CE">
      <w:pPr>
        <w:ind w:left="720"/>
        <w:jc w:val="both"/>
        <w:rPr>
          <w:rFonts w:ascii="Calibri" w:hAnsi="Calibri"/>
        </w:rPr>
      </w:pPr>
      <w:r w:rsidRPr="00187E7F">
        <w:rPr>
          <w:noProof/>
        </w:rPr>
        <w:drawing>
          <wp:inline distT="0" distB="0" distL="0" distR="0" wp14:anchorId="5E994B11" wp14:editId="39E1C1DD">
            <wp:extent cx="247685" cy="228632"/>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47685" cy="228632"/>
                    </a:xfrm>
                    <a:prstGeom prst="rect">
                      <a:avLst/>
                    </a:prstGeom>
                  </pic:spPr>
                </pic:pic>
              </a:graphicData>
            </a:graphic>
          </wp:inline>
        </w:drawing>
      </w:r>
      <w:r w:rsidRPr="00266418">
        <w:rPr>
          <w:rFonts w:ascii="Calibri" w:hAnsi="Calibri"/>
        </w:rPr>
        <w:t xml:space="preserve"> : </w:t>
      </w:r>
      <w:r w:rsidR="002711CE">
        <w:rPr>
          <w:rFonts w:ascii="Calibri" w:hAnsi="Calibri"/>
        </w:rPr>
        <w:t xml:space="preserve">Allows the ability to Activate/Deactivate a particular Bank from the application database. Clicking on this icon allows the administrative user to either turn OFF a bank to not be available in the application database or turn it ON based on the business requirements at any time </w:t>
      </w:r>
    </w:p>
    <w:p w14:paraId="279753FD" w14:textId="77777777" w:rsidR="00FF3615" w:rsidRDefault="00FF3615" w:rsidP="00FF3615">
      <w:pPr>
        <w:ind w:left="720"/>
        <w:jc w:val="both"/>
        <w:rPr>
          <w:rFonts w:ascii="Calibri" w:hAnsi="Calibri"/>
        </w:rPr>
      </w:pPr>
    </w:p>
    <w:p w14:paraId="737DD338" w14:textId="77777777" w:rsidR="00FF3615" w:rsidRDefault="00FF3615" w:rsidP="00FF3615">
      <w:pPr>
        <w:ind w:left="720"/>
        <w:jc w:val="both"/>
        <w:rPr>
          <w:rFonts w:ascii="Calibri" w:hAnsi="Calibri"/>
        </w:rPr>
      </w:pPr>
      <w:r>
        <w:rPr>
          <w:rFonts w:ascii="Calibri" w:hAnsi="Calibri"/>
        </w:rPr>
        <w:t>Clicking on the “</w:t>
      </w:r>
      <w:r w:rsidR="00B50D98">
        <w:rPr>
          <w:rFonts w:ascii="Calibri" w:hAnsi="Calibri"/>
        </w:rPr>
        <w:t>Add New Master Bank</w:t>
      </w:r>
      <w:r>
        <w:rPr>
          <w:rFonts w:ascii="Calibri" w:hAnsi="Calibri"/>
        </w:rPr>
        <w:t xml:space="preserve">” link button at the top of the grid </w:t>
      </w:r>
      <w:r w:rsidR="00B50D98">
        <w:rPr>
          <w:rFonts w:ascii="Calibri" w:hAnsi="Calibri"/>
        </w:rPr>
        <w:t xml:space="preserve">or the Edit icon at an individual Bank Level </w:t>
      </w:r>
      <w:r>
        <w:rPr>
          <w:rFonts w:ascii="Calibri" w:hAnsi="Calibri"/>
        </w:rPr>
        <w:t xml:space="preserve">brings up the user interface block that looks like the following: </w:t>
      </w:r>
    </w:p>
    <w:p w14:paraId="3D1D0208" w14:textId="77777777" w:rsidR="00FF3615" w:rsidRDefault="008B58C2" w:rsidP="00FF3615">
      <w:pPr>
        <w:ind w:left="720"/>
        <w:jc w:val="both"/>
        <w:rPr>
          <w:rFonts w:ascii="Calibri" w:hAnsi="Calibri"/>
        </w:rPr>
      </w:pPr>
      <w:r w:rsidRPr="008B58C2">
        <w:rPr>
          <w:rFonts w:ascii="Calibri" w:hAnsi="Calibri"/>
          <w:noProof/>
        </w:rPr>
        <w:lastRenderedPageBreak/>
        <w:drawing>
          <wp:inline distT="0" distB="0" distL="0" distR="0" wp14:anchorId="24D70A56" wp14:editId="68B450EB">
            <wp:extent cx="5943600" cy="3961765"/>
            <wp:effectExtent l="0" t="0" r="0" b="63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3961765"/>
                    </a:xfrm>
                    <a:prstGeom prst="rect">
                      <a:avLst/>
                    </a:prstGeom>
                  </pic:spPr>
                </pic:pic>
              </a:graphicData>
            </a:graphic>
          </wp:inline>
        </w:drawing>
      </w:r>
    </w:p>
    <w:p w14:paraId="1CE3BBF5" w14:textId="77777777" w:rsidR="00FF3615" w:rsidRDefault="00FF3615" w:rsidP="00FF3615">
      <w:pPr>
        <w:ind w:left="720"/>
        <w:jc w:val="both"/>
        <w:rPr>
          <w:rFonts w:ascii="Calibri" w:hAnsi="Calibri"/>
        </w:rPr>
      </w:pPr>
      <w:r>
        <w:rPr>
          <w:rFonts w:ascii="Calibri" w:hAnsi="Calibri"/>
        </w:rPr>
        <w:t xml:space="preserve">The detailed description about the fields and actions involved are explained in the tabulation below: </w:t>
      </w:r>
    </w:p>
    <w:tbl>
      <w:tblPr>
        <w:tblW w:w="8621" w:type="dxa"/>
        <w:tblInd w:w="749" w:type="dxa"/>
        <w:tblLayout w:type="fixed"/>
        <w:tblCellMar>
          <w:left w:w="10" w:type="dxa"/>
          <w:right w:w="10" w:type="dxa"/>
        </w:tblCellMar>
        <w:tblLook w:val="04A0" w:firstRow="1" w:lastRow="0" w:firstColumn="1" w:lastColumn="0" w:noHBand="0" w:noVBand="1"/>
      </w:tblPr>
      <w:tblGrid>
        <w:gridCol w:w="1350"/>
        <w:gridCol w:w="7271"/>
      </w:tblGrid>
      <w:tr w:rsidR="00FF3615" w14:paraId="42653822" w14:textId="77777777" w:rsidTr="00B67D76">
        <w:tc>
          <w:tcPr>
            <w:tcW w:w="1350" w:type="dxa"/>
            <w:tcBorders>
              <w:top w:val="single" w:sz="4" w:space="0" w:color="000001"/>
              <w:left w:val="single" w:sz="4" w:space="0" w:color="000001"/>
              <w:bottom w:val="single" w:sz="4" w:space="0" w:color="000001"/>
              <w:right w:val="nil"/>
            </w:tcBorders>
            <w:shd w:val="clear" w:color="auto" w:fill="1F497D"/>
            <w:tcMar>
              <w:top w:w="43" w:type="dxa"/>
              <w:left w:w="29" w:type="dxa"/>
              <w:bottom w:w="43" w:type="dxa"/>
              <w:right w:w="29" w:type="dxa"/>
            </w:tcMar>
            <w:hideMark/>
          </w:tcPr>
          <w:p w14:paraId="67AE71AE" w14:textId="77777777" w:rsidR="00FF3615" w:rsidRDefault="00FF3615" w:rsidP="00B67D76">
            <w:pPr>
              <w:pStyle w:val="Standard"/>
              <w:spacing w:after="120" w:line="100" w:lineRule="atLeast"/>
              <w:jc w:val="both"/>
              <w:rPr>
                <w:rFonts w:eastAsia="Times New Roman" w:cs="Calibri"/>
                <w:b/>
                <w:iCs/>
                <w:color w:val="FFFFFF"/>
              </w:rPr>
            </w:pPr>
            <w:r>
              <w:rPr>
                <w:rFonts w:eastAsia="Times New Roman" w:cs="Calibri"/>
                <w:b/>
                <w:iCs/>
                <w:color w:val="FFFFFF"/>
              </w:rPr>
              <w:t>Function ID</w:t>
            </w:r>
          </w:p>
        </w:tc>
        <w:tc>
          <w:tcPr>
            <w:tcW w:w="7271" w:type="dxa"/>
            <w:tcBorders>
              <w:top w:val="single" w:sz="4" w:space="0" w:color="000001"/>
              <w:left w:val="single" w:sz="4" w:space="0" w:color="000001"/>
              <w:bottom w:val="single" w:sz="4" w:space="0" w:color="000001"/>
              <w:right w:val="single" w:sz="4" w:space="0" w:color="000001"/>
            </w:tcBorders>
            <w:shd w:val="clear" w:color="auto" w:fill="FFFFFF"/>
            <w:tcMar>
              <w:top w:w="43" w:type="dxa"/>
              <w:left w:w="29" w:type="dxa"/>
              <w:bottom w:w="43" w:type="dxa"/>
              <w:right w:w="29" w:type="dxa"/>
            </w:tcMar>
            <w:hideMark/>
          </w:tcPr>
          <w:p w14:paraId="2A4C0B96" w14:textId="77777777" w:rsidR="00FF3615" w:rsidRDefault="00B50D98" w:rsidP="00B67D76">
            <w:pPr>
              <w:pStyle w:val="Standard"/>
              <w:spacing w:after="120" w:line="100" w:lineRule="atLeast"/>
              <w:jc w:val="both"/>
              <w:rPr>
                <w:rFonts w:eastAsia="Times New Roman" w:cs="Calibri"/>
              </w:rPr>
            </w:pPr>
            <w:r>
              <w:rPr>
                <w:rFonts w:eastAsia="Times New Roman" w:cs="Calibri"/>
              </w:rPr>
              <w:t xml:space="preserve">Banks Master </w:t>
            </w:r>
            <w:r w:rsidR="00FF3615">
              <w:rPr>
                <w:rFonts w:eastAsia="Times New Roman" w:cs="Calibri"/>
              </w:rPr>
              <w:t xml:space="preserve">Management </w:t>
            </w:r>
          </w:p>
        </w:tc>
      </w:tr>
      <w:tr w:rsidR="00FF3615" w14:paraId="491B8AA8" w14:textId="77777777" w:rsidTr="00B67D76">
        <w:tc>
          <w:tcPr>
            <w:tcW w:w="1350" w:type="dxa"/>
            <w:tcBorders>
              <w:top w:val="single" w:sz="4" w:space="0" w:color="000001"/>
              <w:left w:val="single" w:sz="4" w:space="0" w:color="000001"/>
              <w:bottom w:val="single" w:sz="4" w:space="0" w:color="000001"/>
              <w:right w:val="nil"/>
            </w:tcBorders>
            <w:shd w:val="clear" w:color="auto" w:fill="1F497D"/>
            <w:tcMar>
              <w:top w:w="43" w:type="dxa"/>
              <w:left w:w="29" w:type="dxa"/>
              <w:bottom w:w="43" w:type="dxa"/>
              <w:right w:w="29" w:type="dxa"/>
            </w:tcMar>
            <w:hideMark/>
          </w:tcPr>
          <w:p w14:paraId="4027447F" w14:textId="77777777" w:rsidR="00FF3615" w:rsidRDefault="00FF3615" w:rsidP="00B67D76">
            <w:pPr>
              <w:pStyle w:val="Standard"/>
              <w:spacing w:after="120" w:line="100" w:lineRule="atLeast"/>
              <w:jc w:val="both"/>
              <w:rPr>
                <w:rFonts w:eastAsia="Times New Roman" w:cs="Calibri"/>
                <w:b/>
                <w:iCs/>
                <w:color w:val="FFFFFF"/>
              </w:rPr>
            </w:pPr>
            <w:r>
              <w:rPr>
                <w:rFonts w:eastAsia="Times New Roman" w:cs="Calibri"/>
                <w:b/>
                <w:iCs/>
                <w:color w:val="FFFFFF"/>
              </w:rPr>
              <w:t>TITLE</w:t>
            </w:r>
          </w:p>
        </w:tc>
        <w:tc>
          <w:tcPr>
            <w:tcW w:w="7271" w:type="dxa"/>
            <w:tcBorders>
              <w:top w:val="single" w:sz="4" w:space="0" w:color="000001"/>
              <w:left w:val="single" w:sz="4" w:space="0" w:color="000001"/>
              <w:bottom w:val="single" w:sz="4" w:space="0" w:color="000001"/>
              <w:right w:val="single" w:sz="4" w:space="0" w:color="000001"/>
            </w:tcBorders>
            <w:shd w:val="clear" w:color="auto" w:fill="FFFFFF"/>
            <w:tcMar>
              <w:top w:w="43" w:type="dxa"/>
              <w:left w:w="29" w:type="dxa"/>
              <w:bottom w:w="43" w:type="dxa"/>
              <w:right w:w="29" w:type="dxa"/>
            </w:tcMar>
            <w:hideMark/>
          </w:tcPr>
          <w:p w14:paraId="3D7B954D" w14:textId="77777777" w:rsidR="00FF3615" w:rsidRDefault="00B50D98" w:rsidP="00B67D76">
            <w:pPr>
              <w:pStyle w:val="Standard"/>
              <w:spacing w:after="120" w:line="100" w:lineRule="atLeast"/>
              <w:jc w:val="both"/>
              <w:rPr>
                <w:rFonts w:eastAsia="Times New Roman" w:cs="Calibri"/>
              </w:rPr>
            </w:pPr>
            <w:r>
              <w:rPr>
                <w:rFonts w:eastAsia="Times New Roman" w:cs="Calibri"/>
              </w:rPr>
              <w:t xml:space="preserve">Banks Master </w:t>
            </w:r>
            <w:r w:rsidR="00FF3615">
              <w:rPr>
                <w:rFonts w:eastAsia="Times New Roman" w:cs="Calibri"/>
              </w:rPr>
              <w:t xml:space="preserve">Management – For Admin </w:t>
            </w:r>
          </w:p>
        </w:tc>
      </w:tr>
      <w:tr w:rsidR="00FF3615" w14:paraId="2E2B8934" w14:textId="77777777" w:rsidTr="00B67D76">
        <w:trPr>
          <w:trHeight w:val="620"/>
        </w:trPr>
        <w:tc>
          <w:tcPr>
            <w:tcW w:w="1350" w:type="dxa"/>
            <w:tcBorders>
              <w:top w:val="single" w:sz="4" w:space="0" w:color="000001"/>
              <w:left w:val="single" w:sz="4" w:space="0" w:color="000001"/>
              <w:bottom w:val="single" w:sz="4" w:space="0" w:color="000001"/>
              <w:right w:val="nil"/>
            </w:tcBorders>
            <w:shd w:val="clear" w:color="auto" w:fill="1F497D"/>
            <w:tcMar>
              <w:top w:w="43" w:type="dxa"/>
              <w:left w:w="29" w:type="dxa"/>
              <w:bottom w:w="43" w:type="dxa"/>
              <w:right w:w="29" w:type="dxa"/>
            </w:tcMar>
            <w:hideMark/>
          </w:tcPr>
          <w:p w14:paraId="40A32726" w14:textId="77777777" w:rsidR="00FF3615" w:rsidRDefault="00FF3615" w:rsidP="00B67D76">
            <w:pPr>
              <w:pStyle w:val="Standard"/>
              <w:spacing w:after="120" w:line="100" w:lineRule="atLeast"/>
              <w:jc w:val="both"/>
              <w:rPr>
                <w:rFonts w:eastAsia="Times New Roman" w:cs="Calibri"/>
                <w:b/>
                <w:iCs/>
                <w:color w:val="FFFFFF"/>
              </w:rPr>
            </w:pPr>
            <w:r>
              <w:rPr>
                <w:rFonts w:eastAsia="Times New Roman" w:cs="Calibri"/>
                <w:b/>
                <w:iCs/>
                <w:color w:val="FFFFFF"/>
              </w:rPr>
              <w:t>INPUT</w:t>
            </w:r>
          </w:p>
        </w:tc>
        <w:tc>
          <w:tcPr>
            <w:tcW w:w="7271" w:type="dxa"/>
            <w:tcBorders>
              <w:top w:val="single" w:sz="4" w:space="0" w:color="000001"/>
              <w:left w:val="single" w:sz="4" w:space="0" w:color="000001"/>
              <w:bottom w:val="single" w:sz="4" w:space="0" w:color="000001"/>
              <w:right w:val="single" w:sz="4" w:space="0" w:color="000001"/>
            </w:tcBorders>
            <w:shd w:val="clear" w:color="auto" w:fill="FFFFFF"/>
            <w:tcMar>
              <w:top w:w="43" w:type="dxa"/>
              <w:left w:w="29" w:type="dxa"/>
              <w:bottom w:w="43" w:type="dxa"/>
              <w:right w:w="29" w:type="dxa"/>
            </w:tcMar>
            <w:hideMark/>
          </w:tcPr>
          <w:tbl>
            <w:tblPr>
              <w:tblW w:w="7130" w:type="dxa"/>
              <w:tblLayout w:type="fixed"/>
              <w:tblCellMar>
                <w:left w:w="10" w:type="dxa"/>
                <w:right w:w="10" w:type="dxa"/>
              </w:tblCellMar>
              <w:tblLook w:val="04A0" w:firstRow="1" w:lastRow="0" w:firstColumn="1" w:lastColumn="0" w:noHBand="0" w:noVBand="1"/>
            </w:tblPr>
            <w:tblGrid>
              <w:gridCol w:w="1660"/>
              <w:gridCol w:w="1288"/>
              <w:gridCol w:w="4182"/>
            </w:tblGrid>
            <w:tr w:rsidR="00FF3615" w14:paraId="65E70C58" w14:textId="77777777" w:rsidTr="00B67D76">
              <w:trPr>
                <w:trHeight w:val="390"/>
              </w:trPr>
              <w:tc>
                <w:tcPr>
                  <w:tcW w:w="1660" w:type="dxa"/>
                  <w:tcBorders>
                    <w:top w:val="single" w:sz="4" w:space="0" w:color="000001"/>
                    <w:left w:val="single" w:sz="4" w:space="0" w:color="000001"/>
                    <w:bottom w:val="single" w:sz="4" w:space="0" w:color="000001"/>
                    <w:right w:val="nil"/>
                  </w:tcBorders>
                  <w:shd w:val="clear" w:color="auto" w:fill="FFFFFF"/>
                  <w:tcMar>
                    <w:top w:w="43" w:type="dxa"/>
                    <w:left w:w="58" w:type="dxa"/>
                    <w:bottom w:w="43" w:type="dxa"/>
                    <w:right w:w="58" w:type="dxa"/>
                  </w:tcMar>
                  <w:hideMark/>
                </w:tcPr>
                <w:p w14:paraId="4E21A7A8" w14:textId="77777777" w:rsidR="00FF3615" w:rsidRDefault="00FF3615" w:rsidP="00B67D76">
                  <w:pPr>
                    <w:pStyle w:val="Standard"/>
                    <w:spacing w:after="120" w:line="100" w:lineRule="atLeast"/>
                    <w:jc w:val="both"/>
                    <w:rPr>
                      <w:rFonts w:eastAsia="Times New Roman" w:cs="Calibri"/>
                      <w:b/>
                      <w:iCs/>
                      <w:color w:val="17365D"/>
                    </w:rPr>
                  </w:pPr>
                  <w:r>
                    <w:rPr>
                      <w:rFonts w:eastAsia="Times New Roman" w:cs="Calibri"/>
                      <w:b/>
                      <w:iCs/>
                      <w:color w:val="17365D"/>
                    </w:rPr>
                    <w:t>Field Name</w:t>
                  </w:r>
                </w:p>
              </w:tc>
              <w:tc>
                <w:tcPr>
                  <w:tcW w:w="1288" w:type="dxa"/>
                  <w:tcBorders>
                    <w:top w:val="single" w:sz="4" w:space="0" w:color="000001"/>
                    <w:left w:val="single" w:sz="4" w:space="0" w:color="000001"/>
                    <w:bottom w:val="single" w:sz="4" w:space="0" w:color="000001"/>
                    <w:right w:val="nil"/>
                  </w:tcBorders>
                  <w:shd w:val="clear" w:color="auto" w:fill="FFFFFF"/>
                  <w:tcMar>
                    <w:top w:w="43" w:type="dxa"/>
                    <w:left w:w="58" w:type="dxa"/>
                    <w:bottom w:w="43" w:type="dxa"/>
                    <w:right w:w="58" w:type="dxa"/>
                  </w:tcMar>
                  <w:hideMark/>
                </w:tcPr>
                <w:p w14:paraId="7C29C37A" w14:textId="77777777" w:rsidR="00FF3615" w:rsidRDefault="00FF3615" w:rsidP="00B67D76">
                  <w:pPr>
                    <w:pStyle w:val="Standard"/>
                    <w:spacing w:after="120" w:line="100" w:lineRule="atLeast"/>
                    <w:jc w:val="both"/>
                    <w:rPr>
                      <w:rFonts w:eastAsia="Times New Roman" w:cs="Calibri"/>
                      <w:b/>
                      <w:iCs/>
                      <w:color w:val="17365D"/>
                    </w:rPr>
                  </w:pPr>
                  <w:r>
                    <w:rPr>
                      <w:rFonts w:eastAsia="Times New Roman" w:cs="Calibri"/>
                      <w:b/>
                      <w:iCs/>
                      <w:color w:val="17365D"/>
                    </w:rPr>
                    <w:t>Data Type</w:t>
                  </w:r>
                </w:p>
              </w:tc>
              <w:tc>
                <w:tcPr>
                  <w:tcW w:w="4182" w:type="dxa"/>
                  <w:tcBorders>
                    <w:top w:val="single" w:sz="4" w:space="0" w:color="000001"/>
                    <w:left w:val="single" w:sz="4" w:space="0" w:color="000001"/>
                    <w:bottom w:val="single" w:sz="4" w:space="0" w:color="000001"/>
                    <w:right w:val="single" w:sz="4" w:space="0" w:color="000001"/>
                  </w:tcBorders>
                  <w:shd w:val="clear" w:color="auto" w:fill="FFFFFF"/>
                  <w:tcMar>
                    <w:top w:w="43" w:type="dxa"/>
                    <w:left w:w="58" w:type="dxa"/>
                    <w:bottom w:w="43" w:type="dxa"/>
                    <w:right w:w="58" w:type="dxa"/>
                  </w:tcMar>
                  <w:hideMark/>
                </w:tcPr>
                <w:p w14:paraId="693D0B4A" w14:textId="77777777" w:rsidR="00FF3615" w:rsidRDefault="00FF3615" w:rsidP="00B67D76">
                  <w:pPr>
                    <w:pStyle w:val="Standard"/>
                    <w:spacing w:after="120" w:line="100" w:lineRule="atLeast"/>
                    <w:jc w:val="both"/>
                    <w:rPr>
                      <w:rFonts w:eastAsia="Times New Roman" w:cs="Calibri"/>
                      <w:b/>
                      <w:iCs/>
                      <w:color w:val="17365D"/>
                    </w:rPr>
                  </w:pPr>
                  <w:r>
                    <w:rPr>
                      <w:rFonts w:eastAsia="Times New Roman" w:cs="Calibri"/>
                      <w:b/>
                      <w:iCs/>
                      <w:color w:val="17365D"/>
                    </w:rPr>
                    <w:t>Comments/value</w:t>
                  </w:r>
                </w:p>
              </w:tc>
            </w:tr>
            <w:tr w:rsidR="00FF3615" w14:paraId="4BF5B28F" w14:textId="77777777" w:rsidTr="00B67D76">
              <w:trPr>
                <w:trHeight w:val="645"/>
              </w:trPr>
              <w:tc>
                <w:tcPr>
                  <w:tcW w:w="1660" w:type="dxa"/>
                  <w:tcBorders>
                    <w:top w:val="nil"/>
                    <w:left w:val="single" w:sz="4" w:space="0" w:color="000001"/>
                    <w:bottom w:val="single" w:sz="4" w:space="0" w:color="000001"/>
                    <w:right w:val="nil"/>
                  </w:tcBorders>
                  <w:shd w:val="clear" w:color="auto" w:fill="FFFFFF"/>
                  <w:tcMar>
                    <w:top w:w="43" w:type="dxa"/>
                    <w:left w:w="58" w:type="dxa"/>
                    <w:bottom w:w="43" w:type="dxa"/>
                    <w:right w:w="58" w:type="dxa"/>
                  </w:tcMar>
                  <w:hideMark/>
                </w:tcPr>
                <w:p w14:paraId="6BD16C79" w14:textId="77777777" w:rsidR="00FF3615" w:rsidRDefault="00B50D98" w:rsidP="00B67D76">
                  <w:pPr>
                    <w:spacing w:after="120" w:line="100" w:lineRule="atLeast"/>
                    <w:jc w:val="both"/>
                    <w:rPr>
                      <w:rFonts w:eastAsia="Times New Roman" w:cs="Calibri"/>
                      <w:iCs/>
                    </w:rPr>
                  </w:pPr>
                  <w:r>
                    <w:rPr>
                      <w:rFonts w:eastAsia="Times New Roman" w:cs="Calibri"/>
                      <w:iCs/>
                    </w:rPr>
                    <w:t xml:space="preserve">Bank </w:t>
                  </w:r>
                  <w:r w:rsidR="00FF3615">
                    <w:rPr>
                      <w:rFonts w:eastAsia="Times New Roman" w:cs="Calibri"/>
                      <w:iCs/>
                    </w:rPr>
                    <w:t>Name</w:t>
                  </w:r>
                </w:p>
              </w:tc>
              <w:tc>
                <w:tcPr>
                  <w:tcW w:w="1288" w:type="dxa"/>
                  <w:tcBorders>
                    <w:top w:val="nil"/>
                    <w:left w:val="single" w:sz="4" w:space="0" w:color="000001"/>
                    <w:bottom w:val="single" w:sz="4" w:space="0" w:color="000001"/>
                    <w:right w:val="nil"/>
                  </w:tcBorders>
                  <w:shd w:val="clear" w:color="auto" w:fill="FFFFFF"/>
                  <w:tcMar>
                    <w:top w:w="43" w:type="dxa"/>
                    <w:left w:w="58" w:type="dxa"/>
                    <w:bottom w:w="43" w:type="dxa"/>
                    <w:right w:w="58" w:type="dxa"/>
                  </w:tcMar>
                  <w:hideMark/>
                </w:tcPr>
                <w:p w14:paraId="5C3B5C5C" w14:textId="77777777" w:rsidR="00FF3615" w:rsidRDefault="00FF3615" w:rsidP="00B67D76">
                  <w:pPr>
                    <w:spacing w:after="120" w:line="100" w:lineRule="atLeast"/>
                    <w:jc w:val="both"/>
                    <w:rPr>
                      <w:rFonts w:eastAsia="Times New Roman" w:cs="Calibri"/>
                      <w:iCs/>
                    </w:rPr>
                  </w:pPr>
                  <w:r>
                    <w:rPr>
                      <w:rFonts w:eastAsia="Times New Roman" w:cs="Calibri"/>
                      <w:iCs/>
                    </w:rPr>
                    <w:t>Text Field</w:t>
                  </w:r>
                </w:p>
              </w:tc>
              <w:tc>
                <w:tcPr>
                  <w:tcW w:w="4182" w:type="dxa"/>
                  <w:tcBorders>
                    <w:top w:val="nil"/>
                    <w:left w:val="single" w:sz="4" w:space="0" w:color="000001"/>
                    <w:bottom w:val="single" w:sz="4" w:space="0" w:color="000001"/>
                    <w:right w:val="single" w:sz="4" w:space="0" w:color="000001"/>
                  </w:tcBorders>
                  <w:shd w:val="clear" w:color="auto" w:fill="FFFFFF"/>
                  <w:tcMar>
                    <w:top w:w="43" w:type="dxa"/>
                    <w:left w:w="58" w:type="dxa"/>
                    <w:bottom w:w="43" w:type="dxa"/>
                    <w:right w:w="58" w:type="dxa"/>
                  </w:tcMar>
                  <w:hideMark/>
                </w:tcPr>
                <w:p w14:paraId="6C531FBE" w14:textId="77777777" w:rsidR="00FF3615" w:rsidRDefault="00B50D98" w:rsidP="00B67D76">
                  <w:pPr>
                    <w:spacing w:after="120" w:line="100" w:lineRule="atLeast"/>
                    <w:jc w:val="both"/>
                    <w:rPr>
                      <w:rFonts w:eastAsia="Times New Roman" w:cs="Calibri"/>
                      <w:iCs/>
                    </w:rPr>
                  </w:pPr>
                  <w:r>
                    <w:rPr>
                      <w:rFonts w:eastAsia="Times New Roman" w:cs="Calibri"/>
                      <w:iCs/>
                    </w:rPr>
                    <w:t xml:space="preserve">This is the field that stores the name of the Bank to be displayed for all transactions on the application </w:t>
                  </w:r>
                </w:p>
              </w:tc>
            </w:tr>
            <w:tr w:rsidR="00FF3615" w14:paraId="467A69DB" w14:textId="77777777" w:rsidTr="00B67D76">
              <w:trPr>
                <w:trHeight w:val="660"/>
              </w:trPr>
              <w:tc>
                <w:tcPr>
                  <w:tcW w:w="1660" w:type="dxa"/>
                  <w:tcBorders>
                    <w:top w:val="nil"/>
                    <w:left w:val="single" w:sz="4" w:space="0" w:color="000001"/>
                    <w:bottom w:val="single" w:sz="4" w:space="0" w:color="000001"/>
                    <w:right w:val="nil"/>
                  </w:tcBorders>
                  <w:shd w:val="clear" w:color="auto" w:fill="FFFFFF"/>
                  <w:tcMar>
                    <w:top w:w="43" w:type="dxa"/>
                    <w:left w:w="58" w:type="dxa"/>
                    <w:bottom w:w="43" w:type="dxa"/>
                    <w:right w:w="58" w:type="dxa"/>
                  </w:tcMar>
                  <w:hideMark/>
                </w:tcPr>
                <w:p w14:paraId="2BCFFF94" w14:textId="77777777" w:rsidR="00FF3615" w:rsidRPr="008B58C2" w:rsidRDefault="00C60062" w:rsidP="00B67D76">
                  <w:pPr>
                    <w:spacing w:after="120" w:line="100" w:lineRule="atLeast"/>
                    <w:jc w:val="both"/>
                    <w:rPr>
                      <w:rFonts w:eastAsia="Times New Roman" w:cs="Calibri"/>
                      <w:iCs/>
                      <w:highlight w:val="yellow"/>
                    </w:rPr>
                  </w:pPr>
                  <w:r w:rsidRPr="008B58C2">
                    <w:rPr>
                      <w:rFonts w:eastAsia="Times New Roman" w:cs="Calibri"/>
                      <w:iCs/>
                      <w:highlight w:val="yellow"/>
                    </w:rPr>
                    <w:t>Maximum</w:t>
                  </w:r>
                  <w:ins w:id="8" w:author="Lori" w:date="2016-07-12T14:22:00Z">
                    <w:r w:rsidR="002942FC">
                      <w:rPr>
                        <w:rFonts w:eastAsia="Times New Roman" w:cs="Calibri"/>
                        <w:iCs/>
                        <w:highlight w:val="yellow"/>
                      </w:rPr>
                      <w:t xml:space="preserve"> SVB</w:t>
                    </w:r>
                  </w:ins>
                  <w:r w:rsidRPr="008B58C2">
                    <w:rPr>
                      <w:rFonts w:eastAsia="Times New Roman" w:cs="Calibri"/>
                      <w:iCs/>
                      <w:highlight w:val="yellow"/>
                    </w:rPr>
                    <w:t xml:space="preserve"> Fee Amount</w:t>
                  </w:r>
                  <w:r w:rsidR="008B58C2" w:rsidRPr="008B58C2">
                    <w:rPr>
                      <w:rFonts w:eastAsia="Times New Roman" w:cs="Calibri"/>
                      <w:iCs/>
                      <w:highlight w:val="yellow"/>
                    </w:rPr>
                    <w:t xml:space="preserve"> (Desktop)</w:t>
                  </w:r>
                </w:p>
              </w:tc>
              <w:tc>
                <w:tcPr>
                  <w:tcW w:w="1288" w:type="dxa"/>
                  <w:tcBorders>
                    <w:top w:val="nil"/>
                    <w:left w:val="single" w:sz="4" w:space="0" w:color="000001"/>
                    <w:bottom w:val="single" w:sz="4" w:space="0" w:color="000001"/>
                    <w:right w:val="nil"/>
                  </w:tcBorders>
                  <w:shd w:val="clear" w:color="auto" w:fill="FFFFFF"/>
                  <w:tcMar>
                    <w:top w:w="43" w:type="dxa"/>
                    <w:left w:w="58" w:type="dxa"/>
                    <w:bottom w:w="43" w:type="dxa"/>
                    <w:right w:w="58" w:type="dxa"/>
                  </w:tcMar>
                  <w:hideMark/>
                </w:tcPr>
                <w:p w14:paraId="658C8C42" w14:textId="77777777" w:rsidR="00FF3615" w:rsidRPr="008B58C2" w:rsidRDefault="00C60062" w:rsidP="00B67D76">
                  <w:pPr>
                    <w:spacing w:after="120" w:line="100" w:lineRule="atLeast"/>
                    <w:jc w:val="both"/>
                    <w:rPr>
                      <w:rFonts w:eastAsia="Times New Roman" w:cs="Calibri"/>
                      <w:iCs/>
                      <w:highlight w:val="yellow"/>
                    </w:rPr>
                  </w:pPr>
                  <w:r w:rsidRPr="008B58C2">
                    <w:rPr>
                      <w:rFonts w:eastAsia="Times New Roman" w:cs="Calibri"/>
                      <w:iCs/>
                      <w:highlight w:val="yellow"/>
                    </w:rPr>
                    <w:t>Text Field</w:t>
                  </w:r>
                </w:p>
              </w:tc>
              <w:tc>
                <w:tcPr>
                  <w:tcW w:w="4182" w:type="dxa"/>
                  <w:tcBorders>
                    <w:top w:val="nil"/>
                    <w:left w:val="single" w:sz="4" w:space="0" w:color="000001"/>
                    <w:bottom w:val="single" w:sz="4" w:space="0" w:color="000001"/>
                    <w:right w:val="single" w:sz="4" w:space="0" w:color="000001"/>
                  </w:tcBorders>
                  <w:shd w:val="clear" w:color="auto" w:fill="FFFFFF"/>
                  <w:tcMar>
                    <w:top w:w="43" w:type="dxa"/>
                    <w:left w:w="58" w:type="dxa"/>
                    <w:bottom w:w="43" w:type="dxa"/>
                    <w:right w:w="58" w:type="dxa"/>
                  </w:tcMar>
                  <w:hideMark/>
                </w:tcPr>
                <w:p w14:paraId="5BEDA25B" w14:textId="77777777" w:rsidR="00FF3615" w:rsidRPr="008B58C2" w:rsidRDefault="00C60062" w:rsidP="00B67D76">
                  <w:pPr>
                    <w:spacing w:after="120" w:line="100" w:lineRule="atLeast"/>
                    <w:jc w:val="both"/>
                    <w:rPr>
                      <w:rFonts w:ascii="Calibri" w:hAnsi="Calibri"/>
                      <w:highlight w:val="yellow"/>
                    </w:rPr>
                  </w:pPr>
                  <w:r w:rsidRPr="008B58C2">
                    <w:rPr>
                      <w:rFonts w:ascii="Calibri" w:hAnsi="Calibri"/>
                      <w:highlight w:val="yellow"/>
                    </w:rPr>
                    <w:t xml:space="preserve">This field is used to capture the information about the maximum fee that would be chargeable </w:t>
                  </w:r>
                  <w:r w:rsidR="008B58C2" w:rsidRPr="008B58C2">
                    <w:rPr>
                      <w:rFonts w:ascii="Calibri" w:hAnsi="Calibri"/>
                      <w:highlight w:val="yellow"/>
                    </w:rPr>
                    <w:t xml:space="preserve">for a Desktop version </w:t>
                  </w:r>
                  <w:r w:rsidRPr="008B58C2">
                    <w:rPr>
                      <w:rFonts w:ascii="Calibri" w:hAnsi="Calibri"/>
                      <w:highlight w:val="yellow"/>
                    </w:rPr>
                    <w:t xml:space="preserve">when an enrollment happens with the specific bank being selected </w:t>
                  </w:r>
                </w:p>
              </w:tc>
            </w:tr>
            <w:tr w:rsidR="002942FC" w14:paraId="4FE0A2D4" w14:textId="77777777" w:rsidTr="00B67D76">
              <w:trPr>
                <w:trHeight w:val="660"/>
                <w:ins w:id="9" w:author="Lori" w:date="2016-07-12T14:22:00Z"/>
              </w:trPr>
              <w:tc>
                <w:tcPr>
                  <w:tcW w:w="1660" w:type="dxa"/>
                  <w:tcBorders>
                    <w:top w:val="nil"/>
                    <w:left w:val="single" w:sz="4" w:space="0" w:color="000001"/>
                    <w:bottom w:val="single" w:sz="4" w:space="0" w:color="000001"/>
                    <w:right w:val="nil"/>
                  </w:tcBorders>
                  <w:shd w:val="clear" w:color="auto" w:fill="FFFFFF"/>
                  <w:tcMar>
                    <w:top w:w="43" w:type="dxa"/>
                    <w:left w:w="58" w:type="dxa"/>
                    <w:bottom w:w="43" w:type="dxa"/>
                    <w:right w:w="58" w:type="dxa"/>
                  </w:tcMar>
                </w:tcPr>
                <w:p w14:paraId="613BC681" w14:textId="77777777" w:rsidR="002942FC" w:rsidRPr="008B58C2" w:rsidRDefault="002942FC" w:rsidP="002942FC">
                  <w:pPr>
                    <w:spacing w:after="120" w:line="100" w:lineRule="atLeast"/>
                    <w:jc w:val="both"/>
                    <w:rPr>
                      <w:ins w:id="10" w:author="Lori" w:date="2016-07-12T14:22:00Z"/>
                      <w:rFonts w:eastAsia="Times New Roman" w:cs="Calibri"/>
                      <w:iCs/>
                      <w:highlight w:val="yellow"/>
                    </w:rPr>
                  </w:pPr>
                  <w:ins w:id="11" w:author="Lori" w:date="2016-07-12T14:23:00Z">
                    <w:r w:rsidRPr="008B58C2">
                      <w:rPr>
                        <w:rFonts w:eastAsia="Times New Roman" w:cs="Calibri"/>
                        <w:iCs/>
                        <w:highlight w:val="yellow"/>
                      </w:rPr>
                      <w:t>Maximum</w:t>
                    </w:r>
                    <w:r>
                      <w:rPr>
                        <w:rFonts w:eastAsia="Times New Roman" w:cs="Calibri"/>
                        <w:iCs/>
                        <w:highlight w:val="yellow"/>
                      </w:rPr>
                      <w:t xml:space="preserve"> Transmission</w:t>
                    </w:r>
                    <w:r w:rsidRPr="008B58C2">
                      <w:rPr>
                        <w:rFonts w:eastAsia="Times New Roman" w:cs="Calibri"/>
                        <w:iCs/>
                        <w:highlight w:val="yellow"/>
                      </w:rPr>
                      <w:t xml:space="preserve"> Fee Amount </w:t>
                    </w:r>
                    <w:r w:rsidRPr="008B58C2">
                      <w:rPr>
                        <w:rFonts w:eastAsia="Times New Roman" w:cs="Calibri"/>
                        <w:iCs/>
                        <w:highlight w:val="yellow"/>
                      </w:rPr>
                      <w:lastRenderedPageBreak/>
                      <w:t>(Desktop)</w:t>
                    </w:r>
                  </w:ins>
                </w:p>
              </w:tc>
              <w:tc>
                <w:tcPr>
                  <w:tcW w:w="1288" w:type="dxa"/>
                  <w:tcBorders>
                    <w:top w:val="nil"/>
                    <w:left w:val="single" w:sz="4" w:space="0" w:color="000001"/>
                    <w:bottom w:val="single" w:sz="4" w:space="0" w:color="000001"/>
                    <w:right w:val="nil"/>
                  </w:tcBorders>
                  <w:shd w:val="clear" w:color="auto" w:fill="FFFFFF"/>
                  <w:tcMar>
                    <w:top w:w="43" w:type="dxa"/>
                    <w:left w:w="58" w:type="dxa"/>
                    <w:bottom w:w="43" w:type="dxa"/>
                    <w:right w:w="58" w:type="dxa"/>
                  </w:tcMar>
                </w:tcPr>
                <w:p w14:paraId="4D3B3BCC" w14:textId="77777777" w:rsidR="002942FC" w:rsidRPr="008B58C2" w:rsidRDefault="002942FC" w:rsidP="00B67D76">
                  <w:pPr>
                    <w:spacing w:after="120" w:line="100" w:lineRule="atLeast"/>
                    <w:jc w:val="both"/>
                    <w:rPr>
                      <w:ins w:id="12" w:author="Lori" w:date="2016-07-12T14:22:00Z"/>
                      <w:rFonts w:eastAsia="Times New Roman" w:cs="Calibri"/>
                      <w:iCs/>
                      <w:highlight w:val="yellow"/>
                    </w:rPr>
                  </w:pPr>
                  <w:ins w:id="13" w:author="Lori" w:date="2016-07-12T14:23:00Z">
                    <w:r w:rsidRPr="008B58C2">
                      <w:rPr>
                        <w:rFonts w:eastAsia="Times New Roman" w:cs="Calibri"/>
                        <w:iCs/>
                        <w:highlight w:val="yellow"/>
                      </w:rPr>
                      <w:lastRenderedPageBreak/>
                      <w:t>Text Field</w:t>
                    </w:r>
                  </w:ins>
                </w:p>
              </w:tc>
              <w:tc>
                <w:tcPr>
                  <w:tcW w:w="4182" w:type="dxa"/>
                  <w:tcBorders>
                    <w:top w:val="nil"/>
                    <w:left w:val="single" w:sz="4" w:space="0" w:color="000001"/>
                    <w:bottom w:val="single" w:sz="4" w:space="0" w:color="000001"/>
                    <w:right w:val="single" w:sz="4" w:space="0" w:color="000001"/>
                  </w:tcBorders>
                  <w:shd w:val="clear" w:color="auto" w:fill="FFFFFF"/>
                  <w:tcMar>
                    <w:top w:w="43" w:type="dxa"/>
                    <w:left w:w="58" w:type="dxa"/>
                    <w:bottom w:w="43" w:type="dxa"/>
                    <w:right w:w="58" w:type="dxa"/>
                  </w:tcMar>
                </w:tcPr>
                <w:p w14:paraId="7471E164" w14:textId="77777777" w:rsidR="002942FC" w:rsidRPr="008B58C2" w:rsidRDefault="002942FC" w:rsidP="00B67D76">
                  <w:pPr>
                    <w:spacing w:after="120" w:line="100" w:lineRule="atLeast"/>
                    <w:jc w:val="both"/>
                    <w:rPr>
                      <w:ins w:id="14" w:author="Lori" w:date="2016-07-12T14:22:00Z"/>
                      <w:rFonts w:ascii="Calibri" w:hAnsi="Calibri"/>
                      <w:highlight w:val="yellow"/>
                    </w:rPr>
                  </w:pPr>
                  <w:ins w:id="15" w:author="Lori" w:date="2016-07-12T14:23:00Z">
                    <w:r w:rsidRPr="008B58C2">
                      <w:rPr>
                        <w:rFonts w:ascii="Calibri" w:hAnsi="Calibri"/>
                        <w:highlight w:val="yellow"/>
                      </w:rPr>
                      <w:t xml:space="preserve">This field is used to capture the information about the maximum fee that would be chargeable for a Desktop version when an </w:t>
                    </w:r>
                    <w:r w:rsidRPr="008B58C2">
                      <w:rPr>
                        <w:rFonts w:ascii="Calibri" w:hAnsi="Calibri"/>
                        <w:highlight w:val="yellow"/>
                      </w:rPr>
                      <w:lastRenderedPageBreak/>
                      <w:t xml:space="preserve">enrollment happens with the specific bank being selected </w:t>
                    </w:r>
                  </w:ins>
                </w:p>
              </w:tc>
            </w:tr>
            <w:tr w:rsidR="002942FC" w14:paraId="1E1855AB" w14:textId="77777777" w:rsidTr="00B67D76">
              <w:trPr>
                <w:trHeight w:val="660"/>
              </w:trPr>
              <w:tc>
                <w:tcPr>
                  <w:tcW w:w="1660" w:type="dxa"/>
                  <w:tcBorders>
                    <w:top w:val="nil"/>
                    <w:left w:val="single" w:sz="4" w:space="0" w:color="000001"/>
                    <w:bottom w:val="single" w:sz="4" w:space="0" w:color="000001"/>
                    <w:right w:val="nil"/>
                  </w:tcBorders>
                  <w:shd w:val="clear" w:color="auto" w:fill="FFFFFF"/>
                  <w:tcMar>
                    <w:top w:w="43" w:type="dxa"/>
                    <w:left w:w="58" w:type="dxa"/>
                    <w:bottom w:w="43" w:type="dxa"/>
                    <w:right w:w="58" w:type="dxa"/>
                  </w:tcMar>
                </w:tcPr>
                <w:p w14:paraId="77D36F43" w14:textId="77777777" w:rsidR="002942FC" w:rsidRPr="008B58C2" w:rsidRDefault="002942FC" w:rsidP="008B58C2">
                  <w:pPr>
                    <w:spacing w:after="120" w:line="100" w:lineRule="atLeast"/>
                    <w:jc w:val="both"/>
                    <w:rPr>
                      <w:rFonts w:eastAsia="Times New Roman" w:cs="Calibri"/>
                      <w:iCs/>
                      <w:highlight w:val="yellow"/>
                    </w:rPr>
                  </w:pPr>
                  <w:r w:rsidRPr="008B58C2">
                    <w:rPr>
                      <w:rFonts w:eastAsia="Times New Roman" w:cs="Calibri"/>
                      <w:iCs/>
                      <w:highlight w:val="yellow"/>
                    </w:rPr>
                    <w:lastRenderedPageBreak/>
                    <w:t>Maximum</w:t>
                  </w:r>
                  <w:ins w:id="16" w:author="Lori" w:date="2016-07-12T14:23:00Z">
                    <w:r>
                      <w:rPr>
                        <w:rFonts w:eastAsia="Times New Roman" w:cs="Calibri"/>
                        <w:iCs/>
                        <w:highlight w:val="yellow"/>
                      </w:rPr>
                      <w:t xml:space="preserve"> SVB</w:t>
                    </w:r>
                  </w:ins>
                  <w:r w:rsidRPr="008B58C2">
                    <w:rPr>
                      <w:rFonts w:eastAsia="Times New Roman" w:cs="Calibri"/>
                      <w:iCs/>
                      <w:highlight w:val="yellow"/>
                    </w:rPr>
                    <w:t xml:space="preserve"> Fee Amount (MSO)</w:t>
                  </w:r>
                </w:p>
              </w:tc>
              <w:tc>
                <w:tcPr>
                  <w:tcW w:w="1288" w:type="dxa"/>
                  <w:tcBorders>
                    <w:top w:val="nil"/>
                    <w:left w:val="single" w:sz="4" w:space="0" w:color="000001"/>
                    <w:bottom w:val="single" w:sz="4" w:space="0" w:color="000001"/>
                    <w:right w:val="nil"/>
                  </w:tcBorders>
                  <w:shd w:val="clear" w:color="auto" w:fill="FFFFFF"/>
                  <w:tcMar>
                    <w:top w:w="43" w:type="dxa"/>
                    <w:left w:w="58" w:type="dxa"/>
                    <w:bottom w:w="43" w:type="dxa"/>
                    <w:right w:w="58" w:type="dxa"/>
                  </w:tcMar>
                </w:tcPr>
                <w:p w14:paraId="05604BCA" w14:textId="77777777" w:rsidR="002942FC" w:rsidRPr="008B58C2" w:rsidRDefault="002942FC" w:rsidP="00F54F5A">
                  <w:pPr>
                    <w:spacing w:after="120" w:line="100" w:lineRule="atLeast"/>
                    <w:jc w:val="both"/>
                    <w:rPr>
                      <w:rFonts w:eastAsia="Times New Roman" w:cs="Calibri"/>
                      <w:iCs/>
                      <w:highlight w:val="yellow"/>
                    </w:rPr>
                  </w:pPr>
                  <w:r w:rsidRPr="008B58C2">
                    <w:rPr>
                      <w:rFonts w:eastAsia="Times New Roman" w:cs="Calibri"/>
                      <w:iCs/>
                      <w:highlight w:val="yellow"/>
                    </w:rPr>
                    <w:t>Text Field</w:t>
                  </w:r>
                </w:p>
              </w:tc>
              <w:tc>
                <w:tcPr>
                  <w:tcW w:w="4182" w:type="dxa"/>
                  <w:tcBorders>
                    <w:top w:val="nil"/>
                    <w:left w:val="single" w:sz="4" w:space="0" w:color="000001"/>
                    <w:bottom w:val="single" w:sz="4" w:space="0" w:color="000001"/>
                    <w:right w:val="single" w:sz="4" w:space="0" w:color="000001"/>
                  </w:tcBorders>
                  <w:shd w:val="clear" w:color="auto" w:fill="FFFFFF"/>
                  <w:tcMar>
                    <w:top w:w="43" w:type="dxa"/>
                    <w:left w:w="58" w:type="dxa"/>
                    <w:bottom w:w="43" w:type="dxa"/>
                    <w:right w:w="58" w:type="dxa"/>
                  </w:tcMar>
                </w:tcPr>
                <w:p w14:paraId="5A482DF7" w14:textId="77777777" w:rsidR="002942FC" w:rsidRPr="008B58C2" w:rsidRDefault="002942FC" w:rsidP="008B58C2">
                  <w:pPr>
                    <w:spacing w:after="120" w:line="100" w:lineRule="atLeast"/>
                    <w:jc w:val="both"/>
                    <w:rPr>
                      <w:rFonts w:ascii="Calibri" w:hAnsi="Calibri"/>
                      <w:highlight w:val="yellow"/>
                    </w:rPr>
                  </w:pPr>
                  <w:r w:rsidRPr="008B58C2">
                    <w:rPr>
                      <w:rFonts w:ascii="Calibri" w:hAnsi="Calibri"/>
                      <w:highlight w:val="yellow"/>
                    </w:rPr>
                    <w:t xml:space="preserve">This field is used to capture the information about the maximum fee that would be chargeable for a MSO version when an enrollment happens with the specific bank being selected </w:t>
                  </w:r>
                </w:p>
              </w:tc>
            </w:tr>
            <w:tr w:rsidR="002942FC" w14:paraId="7A0ABC06" w14:textId="77777777" w:rsidTr="00B67D76">
              <w:trPr>
                <w:trHeight w:val="660"/>
                <w:ins w:id="17" w:author="Lori" w:date="2016-07-12T14:23:00Z"/>
              </w:trPr>
              <w:tc>
                <w:tcPr>
                  <w:tcW w:w="1660" w:type="dxa"/>
                  <w:tcBorders>
                    <w:top w:val="nil"/>
                    <w:left w:val="single" w:sz="4" w:space="0" w:color="000001"/>
                    <w:bottom w:val="single" w:sz="4" w:space="0" w:color="000001"/>
                    <w:right w:val="nil"/>
                  </w:tcBorders>
                  <w:shd w:val="clear" w:color="auto" w:fill="FFFFFF"/>
                  <w:tcMar>
                    <w:top w:w="43" w:type="dxa"/>
                    <w:left w:w="58" w:type="dxa"/>
                    <w:bottom w:w="43" w:type="dxa"/>
                    <w:right w:w="58" w:type="dxa"/>
                  </w:tcMar>
                </w:tcPr>
                <w:p w14:paraId="269B3B0B" w14:textId="77777777" w:rsidR="002942FC" w:rsidRPr="008B58C2" w:rsidRDefault="002942FC" w:rsidP="002942FC">
                  <w:pPr>
                    <w:spacing w:after="120" w:line="100" w:lineRule="atLeast"/>
                    <w:jc w:val="both"/>
                    <w:rPr>
                      <w:ins w:id="18" w:author="Lori" w:date="2016-07-12T14:23:00Z"/>
                      <w:rFonts w:eastAsia="Times New Roman" w:cs="Calibri"/>
                      <w:iCs/>
                      <w:highlight w:val="yellow"/>
                    </w:rPr>
                  </w:pPr>
                  <w:ins w:id="19" w:author="Lori" w:date="2016-07-12T14:23:00Z">
                    <w:r w:rsidRPr="008B58C2">
                      <w:rPr>
                        <w:rFonts w:eastAsia="Times New Roman" w:cs="Calibri"/>
                        <w:iCs/>
                        <w:highlight w:val="yellow"/>
                      </w:rPr>
                      <w:t>Maximum</w:t>
                    </w:r>
                    <w:r>
                      <w:rPr>
                        <w:rFonts w:eastAsia="Times New Roman" w:cs="Calibri"/>
                        <w:iCs/>
                        <w:highlight w:val="yellow"/>
                      </w:rPr>
                      <w:t xml:space="preserve"> Transmission </w:t>
                    </w:r>
                    <w:r w:rsidRPr="008B58C2">
                      <w:rPr>
                        <w:rFonts w:eastAsia="Times New Roman" w:cs="Calibri"/>
                        <w:iCs/>
                        <w:highlight w:val="yellow"/>
                      </w:rPr>
                      <w:t>Fee Amount (MSO)</w:t>
                    </w:r>
                  </w:ins>
                </w:p>
              </w:tc>
              <w:tc>
                <w:tcPr>
                  <w:tcW w:w="1288" w:type="dxa"/>
                  <w:tcBorders>
                    <w:top w:val="nil"/>
                    <w:left w:val="single" w:sz="4" w:space="0" w:color="000001"/>
                    <w:bottom w:val="single" w:sz="4" w:space="0" w:color="000001"/>
                    <w:right w:val="nil"/>
                  </w:tcBorders>
                  <w:shd w:val="clear" w:color="auto" w:fill="FFFFFF"/>
                  <w:tcMar>
                    <w:top w:w="43" w:type="dxa"/>
                    <w:left w:w="58" w:type="dxa"/>
                    <w:bottom w:w="43" w:type="dxa"/>
                    <w:right w:w="58" w:type="dxa"/>
                  </w:tcMar>
                </w:tcPr>
                <w:p w14:paraId="2C34D822" w14:textId="77777777" w:rsidR="002942FC" w:rsidRPr="008B58C2" w:rsidRDefault="002942FC" w:rsidP="00F54F5A">
                  <w:pPr>
                    <w:spacing w:after="120" w:line="100" w:lineRule="atLeast"/>
                    <w:jc w:val="both"/>
                    <w:rPr>
                      <w:ins w:id="20" w:author="Lori" w:date="2016-07-12T14:23:00Z"/>
                      <w:rFonts w:eastAsia="Times New Roman" w:cs="Calibri"/>
                      <w:iCs/>
                      <w:highlight w:val="yellow"/>
                    </w:rPr>
                  </w:pPr>
                  <w:ins w:id="21" w:author="Lori" w:date="2016-07-12T14:23:00Z">
                    <w:r w:rsidRPr="008B58C2">
                      <w:rPr>
                        <w:rFonts w:eastAsia="Times New Roman" w:cs="Calibri"/>
                        <w:iCs/>
                        <w:highlight w:val="yellow"/>
                      </w:rPr>
                      <w:t>Text Field</w:t>
                    </w:r>
                  </w:ins>
                </w:p>
              </w:tc>
              <w:tc>
                <w:tcPr>
                  <w:tcW w:w="4182" w:type="dxa"/>
                  <w:tcBorders>
                    <w:top w:val="nil"/>
                    <w:left w:val="single" w:sz="4" w:space="0" w:color="000001"/>
                    <w:bottom w:val="single" w:sz="4" w:space="0" w:color="000001"/>
                    <w:right w:val="single" w:sz="4" w:space="0" w:color="000001"/>
                  </w:tcBorders>
                  <w:shd w:val="clear" w:color="auto" w:fill="FFFFFF"/>
                  <w:tcMar>
                    <w:top w:w="43" w:type="dxa"/>
                    <w:left w:w="58" w:type="dxa"/>
                    <w:bottom w:w="43" w:type="dxa"/>
                    <w:right w:w="58" w:type="dxa"/>
                  </w:tcMar>
                </w:tcPr>
                <w:p w14:paraId="0254609B" w14:textId="77777777" w:rsidR="002942FC" w:rsidRPr="008B58C2" w:rsidRDefault="002942FC" w:rsidP="008B58C2">
                  <w:pPr>
                    <w:spacing w:after="120" w:line="100" w:lineRule="atLeast"/>
                    <w:jc w:val="both"/>
                    <w:rPr>
                      <w:ins w:id="22" w:author="Lori" w:date="2016-07-12T14:23:00Z"/>
                      <w:rFonts w:ascii="Calibri" w:hAnsi="Calibri"/>
                      <w:highlight w:val="yellow"/>
                    </w:rPr>
                  </w:pPr>
                  <w:ins w:id="23" w:author="Lori" w:date="2016-07-12T14:23:00Z">
                    <w:r w:rsidRPr="008B58C2">
                      <w:rPr>
                        <w:rFonts w:ascii="Calibri" w:hAnsi="Calibri"/>
                        <w:highlight w:val="yellow"/>
                      </w:rPr>
                      <w:t xml:space="preserve">This field is used to capture the information about the maximum fee that would be chargeable for a MSO version when an enrollment happens with the specific bank being selected </w:t>
                    </w:r>
                  </w:ins>
                </w:p>
              </w:tc>
            </w:tr>
            <w:tr w:rsidR="002942FC" w14:paraId="2D1BC8C8" w14:textId="77777777" w:rsidTr="00B67D76">
              <w:trPr>
                <w:trHeight w:val="1200"/>
              </w:trPr>
              <w:tc>
                <w:tcPr>
                  <w:tcW w:w="1660" w:type="dxa"/>
                  <w:tcBorders>
                    <w:top w:val="nil"/>
                    <w:left w:val="single" w:sz="4" w:space="0" w:color="000001"/>
                    <w:bottom w:val="single" w:sz="4" w:space="0" w:color="000001"/>
                    <w:right w:val="nil"/>
                  </w:tcBorders>
                  <w:shd w:val="clear" w:color="auto" w:fill="FFFFFF"/>
                  <w:tcMar>
                    <w:top w:w="43" w:type="dxa"/>
                    <w:left w:w="58" w:type="dxa"/>
                    <w:bottom w:w="43" w:type="dxa"/>
                    <w:right w:w="58" w:type="dxa"/>
                  </w:tcMar>
                  <w:hideMark/>
                </w:tcPr>
                <w:p w14:paraId="08DC2859" w14:textId="77777777" w:rsidR="002942FC" w:rsidRDefault="002942FC" w:rsidP="00B67D76">
                  <w:pPr>
                    <w:spacing w:after="120" w:line="100" w:lineRule="atLeast"/>
                    <w:jc w:val="both"/>
                    <w:rPr>
                      <w:rFonts w:eastAsia="Times New Roman" w:cs="Calibri"/>
                      <w:iCs/>
                    </w:rPr>
                  </w:pPr>
                  <w:r>
                    <w:rPr>
                      <w:rFonts w:eastAsia="Times New Roman" w:cs="Calibri"/>
                      <w:iCs/>
                    </w:rPr>
                    <w:t>Available for use by</w:t>
                  </w:r>
                </w:p>
              </w:tc>
              <w:tc>
                <w:tcPr>
                  <w:tcW w:w="1288" w:type="dxa"/>
                  <w:tcBorders>
                    <w:top w:val="nil"/>
                    <w:left w:val="single" w:sz="4" w:space="0" w:color="000001"/>
                    <w:bottom w:val="single" w:sz="4" w:space="0" w:color="000001"/>
                    <w:right w:val="nil"/>
                  </w:tcBorders>
                  <w:shd w:val="clear" w:color="auto" w:fill="FFFFFF"/>
                  <w:tcMar>
                    <w:top w:w="43" w:type="dxa"/>
                    <w:left w:w="58" w:type="dxa"/>
                    <w:bottom w:w="43" w:type="dxa"/>
                    <w:right w:w="58" w:type="dxa"/>
                  </w:tcMar>
                  <w:hideMark/>
                </w:tcPr>
                <w:p w14:paraId="0104939C" w14:textId="77777777" w:rsidR="002942FC" w:rsidRDefault="002942FC" w:rsidP="00B67D76">
                  <w:pPr>
                    <w:spacing w:after="120" w:line="100" w:lineRule="atLeast"/>
                    <w:jc w:val="both"/>
                    <w:rPr>
                      <w:rFonts w:eastAsia="Times New Roman" w:cs="Calibri"/>
                      <w:iCs/>
                    </w:rPr>
                  </w:pPr>
                  <w:r>
                    <w:rPr>
                      <w:rFonts w:eastAsia="Times New Roman" w:cs="Calibri"/>
                      <w:iCs/>
                    </w:rPr>
                    <w:t>Multiple Checkboxes</w:t>
                  </w:r>
                </w:p>
              </w:tc>
              <w:tc>
                <w:tcPr>
                  <w:tcW w:w="4182" w:type="dxa"/>
                  <w:tcBorders>
                    <w:top w:val="nil"/>
                    <w:left w:val="single" w:sz="4" w:space="0" w:color="000001"/>
                    <w:bottom w:val="single" w:sz="4" w:space="0" w:color="000001"/>
                    <w:right w:val="single" w:sz="4" w:space="0" w:color="000001"/>
                  </w:tcBorders>
                  <w:shd w:val="clear" w:color="auto" w:fill="FFFFFF"/>
                  <w:tcMar>
                    <w:top w:w="43" w:type="dxa"/>
                    <w:left w:w="58" w:type="dxa"/>
                    <w:bottom w:w="43" w:type="dxa"/>
                    <w:right w:w="58" w:type="dxa"/>
                  </w:tcMar>
                  <w:hideMark/>
                </w:tcPr>
                <w:p w14:paraId="279F80C5" w14:textId="77777777" w:rsidR="002942FC" w:rsidRPr="00C60062" w:rsidRDefault="002942FC" w:rsidP="00C60062">
                  <w:pPr>
                    <w:spacing w:after="120" w:line="100" w:lineRule="atLeast"/>
                    <w:jc w:val="both"/>
                    <w:rPr>
                      <w:rFonts w:eastAsia="Times New Roman" w:cs="Calibri"/>
                      <w:iCs/>
                    </w:rPr>
                  </w:pPr>
                  <w:r>
                    <w:rPr>
                      <w:rFonts w:eastAsia="Times New Roman" w:cs="Calibri"/>
                      <w:iCs/>
                    </w:rPr>
                    <w:t xml:space="preserve">This section is used to indicate the availability of a specific bank to the various customer types. By default all options will be selected and made available, but uTax has the ability to turn off the selections for specific customer type(s) </w:t>
                  </w:r>
                </w:p>
              </w:tc>
            </w:tr>
            <w:tr w:rsidR="002942FC" w14:paraId="747C9054" w14:textId="77777777" w:rsidTr="00B67D76">
              <w:trPr>
                <w:trHeight w:val="930"/>
              </w:trPr>
              <w:tc>
                <w:tcPr>
                  <w:tcW w:w="1660" w:type="dxa"/>
                  <w:tcBorders>
                    <w:top w:val="nil"/>
                    <w:left w:val="single" w:sz="4" w:space="0" w:color="000001"/>
                    <w:bottom w:val="single" w:sz="4" w:space="0" w:color="000001"/>
                    <w:right w:val="nil"/>
                  </w:tcBorders>
                  <w:shd w:val="clear" w:color="auto" w:fill="FFFFFF"/>
                  <w:tcMar>
                    <w:top w:w="43" w:type="dxa"/>
                    <w:left w:w="58" w:type="dxa"/>
                    <w:bottom w:w="43" w:type="dxa"/>
                    <w:right w:w="58" w:type="dxa"/>
                  </w:tcMar>
                </w:tcPr>
                <w:p w14:paraId="1DF25D03" w14:textId="77777777" w:rsidR="002942FC" w:rsidRPr="00F367B3" w:rsidRDefault="002942FC" w:rsidP="00B67D76">
                  <w:pPr>
                    <w:spacing w:after="120" w:line="100" w:lineRule="atLeast"/>
                    <w:jc w:val="both"/>
                    <w:rPr>
                      <w:highlight w:val="yellow"/>
                    </w:rPr>
                  </w:pPr>
                  <w:r w:rsidRPr="00F367B3">
                    <w:rPr>
                      <w:highlight w:val="yellow"/>
                    </w:rPr>
                    <w:t>Bank Product Document</w:t>
                  </w:r>
                </w:p>
              </w:tc>
              <w:tc>
                <w:tcPr>
                  <w:tcW w:w="1288" w:type="dxa"/>
                  <w:tcBorders>
                    <w:top w:val="nil"/>
                    <w:left w:val="single" w:sz="4" w:space="0" w:color="000001"/>
                    <w:bottom w:val="single" w:sz="4" w:space="0" w:color="000001"/>
                    <w:right w:val="nil"/>
                  </w:tcBorders>
                  <w:shd w:val="clear" w:color="auto" w:fill="FFFFFF"/>
                  <w:tcMar>
                    <w:top w:w="43" w:type="dxa"/>
                    <w:left w:w="58" w:type="dxa"/>
                    <w:bottom w:w="43" w:type="dxa"/>
                    <w:right w:w="58" w:type="dxa"/>
                  </w:tcMar>
                </w:tcPr>
                <w:p w14:paraId="75E70EB2" w14:textId="77777777" w:rsidR="002942FC" w:rsidRPr="00F367B3" w:rsidRDefault="002942FC" w:rsidP="00B67D76">
                  <w:pPr>
                    <w:spacing w:after="120" w:line="100" w:lineRule="atLeast"/>
                    <w:jc w:val="both"/>
                    <w:rPr>
                      <w:highlight w:val="yellow"/>
                    </w:rPr>
                  </w:pPr>
                  <w:r w:rsidRPr="00F367B3">
                    <w:rPr>
                      <w:highlight w:val="yellow"/>
                    </w:rPr>
                    <w:t>File field</w:t>
                  </w:r>
                </w:p>
              </w:tc>
              <w:tc>
                <w:tcPr>
                  <w:tcW w:w="4182" w:type="dxa"/>
                  <w:tcBorders>
                    <w:top w:val="nil"/>
                    <w:left w:val="single" w:sz="4" w:space="0" w:color="000001"/>
                    <w:bottom w:val="single" w:sz="4" w:space="0" w:color="000001"/>
                    <w:right w:val="single" w:sz="4" w:space="0" w:color="000001"/>
                  </w:tcBorders>
                  <w:shd w:val="clear" w:color="auto" w:fill="FFFFFF"/>
                  <w:tcMar>
                    <w:top w:w="43" w:type="dxa"/>
                    <w:left w:w="58" w:type="dxa"/>
                    <w:bottom w:w="43" w:type="dxa"/>
                    <w:right w:w="58" w:type="dxa"/>
                  </w:tcMar>
                </w:tcPr>
                <w:p w14:paraId="3C2BB99D" w14:textId="77777777" w:rsidR="002942FC" w:rsidRPr="00F367B3" w:rsidRDefault="002942FC" w:rsidP="00F367B3">
                  <w:pPr>
                    <w:spacing w:after="120" w:line="100" w:lineRule="atLeast"/>
                    <w:jc w:val="both"/>
                    <w:rPr>
                      <w:highlight w:val="yellow"/>
                    </w:rPr>
                  </w:pPr>
                  <w:r w:rsidRPr="00F367B3">
                    <w:rPr>
                      <w:highlight w:val="yellow"/>
                    </w:rPr>
                    <w:t xml:space="preserve">This field accepts the user to upload a document describing or explaining more about the Bank Product. This document can be made available for download or view on the front end transaction side for the users to understand the details and make the Bank selection accordingly. </w:t>
                  </w:r>
                </w:p>
              </w:tc>
            </w:tr>
            <w:tr w:rsidR="002942FC" w14:paraId="1BD98945" w14:textId="77777777" w:rsidTr="00B67D76">
              <w:trPr>
                <w:trHeight w:val="930"/>
              </w:trPr>
              <w:tc>
                <w:tcPr>
                  <w:tcW w:w="1660" w:type="dxa"/>
                  <w:tcBorders>
                    <w:top w:val="nil"/>
                    <w:left w:val="single" w:sz="4" w:space="0" w:color="000001"/>
                    <w:bottom w:val="single" w:sz="4" w:space="0" w:color="000001"/>
                    <w:right w:val="nil"/>
                  </w:tcBorders>
                  <w:shd w:val="clear" w:color="auto" w:fill="FFFFFF"/>
                  <w:tcMar>
                    <w:top w:w="43" w:type="dxa"/>
                    <w:left w:w="58" w:type="dxa"/>
                    <w:bottom w:w="43" w:type="dxa"/>
                    <w:right w:w="58" w:type="dxa"/>
                  </w:tcMar>
                  <w:hideMark/>
                </w:tcPr>
                <w:p w14:paraId="69B9CD9D" w14:textId="77777777" w:rsidR="002942FC" w:rsidRDefault="002942FC" w:rsidP="00B67D76">
                  <w:pPr>
                    <w:spacing w:after="120" w:line="100" w:lineRule="atLeast"/>
                    <w:jc w:val="both"/>
                  </w:pPr>
                  <w:r>
                    <w:t>Save</w:t>
                  </w:r>
                </w:p>
              </w:tc>
              <w:tc>
                <w:tcPr>
                  <w:tcW w:w="1288" w:type="dxa"/>
                  <w:tcBorders>
                    <w:top w:val="nil"/>
                    <w:left w:val="single" w:sz="4" w:space="0" w:color="000001"/>
                    <w:bottom w:val="single" w:sz="4" w:space="0" w:color="000001"/>
                    <w:right w:val="nil"/>
                  </w:tcBorders>
                  <w:shd w:val="clear" w:color="auto" w:fill="FFFFFF"/>
                  <w:tcMar>
                    <w:top w:w="43" w:type="dxa"/>
                    <w:left w:w="58" w:type="dxa"/>
                    <w:bottom w:w="43" w:type="dxa"/>
                    <w:right w:w="58" w:type="dxa"/>
                  </w:tcMar>
                  <w:hideMark/>
                </w:tcPr>
                <w:p w14:paraId="1811FDD8" w14:textId="77777777" w:rsidR="002942FC" w:rsidRDefault="002942FC" w:rsidP="00B67D76">
                  <w:pPr>
                    <w:spacing w:after="120" w:line="100" w:lineRule="atLeast"/>
                    <w:jc w:val="both"/>
                  </w:pPr>
                  <w:r>
                    <w:t>Button</w:t>
                  </w:r>
                </w:p>
              </w:tc>
              <w:tc>
                <w:tcPr>
                  <w:tcW w:w="4182" w:type="dxa"/>
                  <w:tcBorders>
                    <w:top w:val="nil"/>
                    <w:left w:val="single" w:sz="4" w:space="0" w:color="000001"/>
                    <w:bottom w:val="single" w:sz="4" w:space="0" w:color="000001"/>
                    <w:right w:val="single" w:sz="4" w:space="0" w:color="000001"/>
                  </w:tcBorders>
                  <w:shd w:val="clear" w:color="auto" w:fill="FFFFFF"/>
                  <w:tcMar>
                    <w:top w:w="43" w:type="dxa"/>
                    <w:left w:w="58" w:type="dxa"/>
                    <w:bottom w:w="43" w:type="dxa"/>
                    <w:right w:w="58" w:type="dxa"/>
                  </w:tcMar>
                  <w:hideMark/>
                </w:tcPr>
                <w:p w14:paraId="0543F9F9" w14:textId="77777777" w:rsidR="002942FC" w:rsidRDefault="002942FC" w:rsidP="00C60062">
                  <w:pPr>
                    <w:spacing w:after="120" w:line="100" w:lineRule="atLeast"/>
                    <w:jc w:val="both"/>
                  </w:pPr>
                  <w:r>
                    <w:t xml:space="preserve">Used to add\update the Banks information provided.    </w:t>
                  </w:r>
                </w:p>
              </w:tc>
            </w:tr>
            <w:tr w:rsidR="002942FC" w14:paraId="7EDF9942" w14:textId="77777777" w:rsidTr="00B67D76">
              <w:trPr>
                <w:trHeight w:val="1200"/>
              </w:trPr>
              <w:tc>
                <w:tcPr>
                  <w:tcW w:w="1660" w:type="dxa"/>
                  <w:tcBorders>
                    <w:top w:val="nil"/>
                    <w:left w:val="single" w:sz="4" w:space="0" w:color="000001"/>
                    <w:bottom w:val="single" w:sz="4" w:space="0" w:color="000001"/>
                    <w:right w:val="nil"/>
                  </w:tcBorders>
                  <w:shd w:val="clear" w:color="auto" w:fill="FFFFFF"/>
                  <w:tcMar>
                    <w:top w:w="43" w:type="dxa"/>
                    <w:left w:w="58" w:type="dxa"/>
                    <w:bottom w:w="43" w:type="dxa"/>
                    <w:right w:w="58" w:type="dxa"/>
                  </w:tcMar>
                  <w:hideMark/>
                </w:tcPr>
                <w:p w14:paraId="0373DE4F" w14:textId="77777777" w:rsidR="002942FC" w:rsidRDefault="002942FC" w:rsidP="00B67D76">
                  <w:pPr>
                    <w:spacing w:after="120" w:line="100" w:lineRule="atLeast"/>
                    <w:jc w:val="both"/>
                  </w:pPr>
                  <w:r>
                    <w:t>Cancel</w:t>
                  </w:r>
                </w:p>
              </w:tc>
              <w:tc>
                <w:tcPr>
                  <w:tcW w:w="1288" w:type="dxa"/>
                  <w:tcBorders>
                    <w:top w:val="nil"/>
                    <w:left w:val="single" w:sz="4" w:space="0" w:color="000001"/>
                    <w:bottom w:val="single" w:sz="4" w:space="0" w:color="000001"/>
                    <w:right w:val="nil"/>
                  </w:tcBorders>
                  <w:shd w:val="clear" w:color="auto" w:fill="FFFFFF"/>
                  <w:tcMar>
                    <w:top w:w="43" w:type="dxa"/>
                    <w:left w:w="58" w:type="dxa"/>
                    <w:bottom w:w="43" w:type="dxa"/>
                    <w:right w:w="58" w:type="dxa"/>
                  </w:tcMar>
                  <w:hideMark/>
                </w:tcPr>
                <w:p w14:paraId="0F241FB2" w14:textId="77777777" w:rsidR="002942FC" w:rsidRDefault="002942FC" w:rsidP="00B67D76">
                  <w:pPr>
                    <w:spacing w:after="120" w:line="100" w:lineRule="atLeast"/>
                    <w:jc w:val="both"/>
                  </w:pPr>
                  <w:r>
                    <w:t>Button</w:t>
                  </w:r>
                </w:p>
              </w:tc>
              <w:tc>
                <w:tcPr>
                  <w:tcW w:w="4182" w:type="dxa"/>
                  <w:tcBorders>
                    <w:top w:val="nil"/>
                    <w:left w:val="single" w:sz="4" w:space="0" w:color="000001"/>
                    <w:bottom w:val="single" w:sz="4" w:space="0" w:color="000001"/>
                    <w:right w:val="single" w:sz="4" w:space="0" w:color="000001"/>
                  </w:tcBorders>
                  <w:shd w:val="clear" w:color="auto" w:fill="FFFFFF"/>
                  <w:tcMar>
                    <w:top w:w="43" w:type="dxa"/>
                    <w:left w:w="58" w:type="dxa"/>
                    <w:bottom w:w="43" w:type="dxa"/>
                    <w:right w:w="58" w:type="dxa"/>
                  </w:tcMar>
                  <w:hideMark/>
                </w:tcPr>
                <w:p w14:paraId="77E09C78" w14:textId="77777777" w:rsidR="002942FC" w:rsidRDefault="002942FC" w:rsidP="00A25CCC">
                  <w:pPr>
                    <w:spacing w:after="120" w:line="100" w:lineRule="atLeast"/>
                    <w:jc w:val="both"/>
                  </w:pPr>
                  <w:r>
                    <w:t xml:space="preserve">Used to cancel and discard any changes that were made on screen and return back to the main grid which displays the details of all the Master Banks listing  </w:t>
                  </w:r>
                </w:p>
              </w:tc>
            </w:tr>
          </w:tbl>
          <w:p w14:paraId="630767F2" w14:textId="77777777" w:rsidR="00FF3615" w:rsidRDefault="00FF3615" w:rsidP="00B67D76">
            <w:pPr>
              <w:pStyle w:val="Standard"/>
              <w:spacing w:after="120" w:line="100" w:lineRule="atLeast"/>
              <w:jc w:val="both"/>
              <w:rPr>
                <w:rFonts w:eastAsia="Times New Roman" w:cs="Calibri"/>
                <w:b/>
                <w:iCs/>
                <w:color w:val="FFFFFF"/>
              </w:rPr>
            </w:pPr>
          </w:p>
        </w:tc>
      </w:tr>
      <w:tr w:rsidR="00FF3615" w14:paraId="2F150097" w14:textId="77777777" w:rsidTr="00B67D76">
        <w:trPr>
          <w:trHeight w:val="577"/>
        </w:trPr>
        <w:tc>
          <w:tcPr>
            <w:tcW w:w="1350" w:type="dxa"/>
            <w:tcBorders>
              <w:top w:val="single" w:sz="4" w:space="0" w:color="000001"/>
              <w:left w:val="single" w:sz="4" w:space="0" w:color="000001"/>
              <w:bottom w:val="single" w:sz="4" w:space="0" w:color="000001"/>
              <w:right w:val="nil"/>
            </w:tcBorders>
            <w:shd w:val="clear" w:color="auto" w:fill="1F497D"/>
            <w:tcMar>
              <w:top w:w="43" w:type="dxa"/>
              <w:left w:w="29" w:type="dxa"/>
              <w:bottom w:w="43" w:type="dxa"/>
              <w:right w:w="29" w:type="dxa"/>
            </w:tcMar>
            <w:hideMark/>
          </w:tcPr>
          <w:p w14:paraId="573B6502" w14:textId="77777777" w:rsidR="00FF3615" w:rsidRDefault="00FF3615" w:rsidP="00B67D76">
            <w:pPr>
              <w:pStyle w:val="Standard"/>
              <w:spacing w:after="120" w:line="100" w:lineRule="atLeast"/>
              <w:jc w:val="both"/>
              <w:rPr>
                <w:rFonts w:eastAsia="Times New Roman" w:cs="Calibri"/>
                <w:b/>
                <w:iCs/>
                <w:color w:val="FFFFFF"/>
              </w:rPr>
            </w:pPr>
            <w:r>
              <w:rPr>
                <w:rFonts w:eastAsia="Times New Roman" w:cs="Calibri"/>
                <w:b/>
                <w:iCs/>
                <w:color w:val="FFFFFF"/>
              </w:rPr>
              <w:lastRenderedPageBreak/>
              <w:t>OPERATION</w:t>
            </w:r>
          </w:p>
        </w:tc>
        <w:tc>
          <w:tcPr>
            <w:tcW w:w="7271" w:type="dxa"/>
            <w:tcBorders>
              <w:top w:val="single" w:sz="4" w:space="0" w:color="000001"/>
              <w:left w:val="single" w:sz="4" w:space="0" w:color="000001"/>
              <w:bottom w:val="single" w:sz="4" w:space="0" w:color="000001"/>
              <w:right w:val="single" w:sz="4" w:space="0" w:color="000001"/>
            </w:tcBorders>
            <w:shd w:val="clear" w:color="auto" w:fill="FFFFFF"/>
            <w:tcMar>
              <w:top w:w="43" w:type="dxa"/>
              <w:left w:w="29" w:type="dxa"/>
              <w:bottom w:w="43" w:type="dxa"/>
              <w:right w:w="29" w:type="dxa"/>
            </w:tcMar>
          </w:tcPr>
          <w:p w14:paraId="1C9EE4C1" w14:textId="77777777" w:rsidR="00FF3615" w:rsidRDefault="00FF3615" w:rsidP="00B67D76">
            <w:pPr>
              <w:pStyle w:val="Standard"/>
              <w:numPr>
                <w:ilvl w:val="0"/>
                <w:numId w:val="17"/>
              </w:numPr>
              <w:spacing w:after="120" w:line="100" w:lineRule="atLeast"/>
              <w:jc w:val="both"/>
              <w:rPr>
                <w:rFonts w:eastAsia="Times New Roman" w:cs="Calibri"/>
              </w:rPr>
            </w:pPr>
            <w:r>
              <w:rPr>
                <w:rFonts w:eastAsia="Times New Roman" w:cs="Calibri"/>
              </w:rPr>
              <w:t xml:space="preserve">The landing page for the </w:t>
            </w:r>
            <w:r w:rsidR="00A25CCC">
              <w:rPr>
                <w:rFonts w:eastAsia="Times New Roman" w:cs="Calibri"/>
              </w:rPr>
              <w:t xml:space="preserve">Banks Master </w:t>
            </w:r>
            <w:r>
              <w:rPr>
                <w:rFonts w:eastAsia="Times New Roman" w:cs="Calibri"/>
              </w:rPr>
              <w:t xml:space="preserve">management is controlled and managed by user permissions as defined for the role that the user is assigned with </w:t>
            </w:r>
          </w:p>
          <w:p w14:paraId="16BA9097" w14:textId="77777777" w:rsidR="00FF3615" w:rsidRDefault="00FF3615" w:rsidP="00B67D76">
            <w:pPr>
              <w:pStyle w:val="Standard"/>
              <w:numPr>
                <w:ilvl w:val="0"/>
                <w:numId w:val="17"/>
              </w:numPr>
              <w:spacing w:after="120" w:line="100" w:lineRule="atLeast"/>
              <w:jc w:val="both"/>
              <w:rPr>
                <w:rFonts w:eastAsia="Times New Roman" w:cs="Calibri"/>
              </w:rPr>
            </w:pPr>
            <w:r>
              <w:rPr>
                <w:rFonts w:eastAsia="Times New Roman" w:cs="Calibri"/>
              </w:rPr>
              <w:t xml:space="preserve">Once the user has determined to have access to the </w:t>
            </w:r>
            <w:r w:rsidR="00A25CCC">
              <w:rPr>
                <w:rFonts w:eastAsia="Times New Roman" w:cs="Calibri"/>
              </w:rPr>
              <w:t xml:space="preserve">Banks Master </w:t>
            </w:r>
            <w:r>
              <w:rPr>
                <w:rFonts w:eastAsia="Times New Roman" w:cs="Calibri"/>
              </w:rPr>
              <w:t xml:space="preserve">feature in Admin Functions, this menu option will be made visible to the user </w:t>
            </w:r>
          </w:p>
          <w:p w14:paraId="0E49A77B" w14:textId="77777777" w:rsidR="00FF3615" w:rsidRDefault="00FF3615" w:rsidP="00B67D76">
            <w:pPr>
              <w:pStyle w:val="Standard"/>
              <w:numPr>
                <w:ilvl w:val="0"/>
                <w:numId w:val="17"/>
              </w:numPr>
              <w:spacing w:after="120" w:line="100" w:lineRule="atLeast"/>
              <w:jc w:val="both"/>
              <w:rPr>
                <w:rFonts w:eastAsia="Times New Roman" w:cs="Calibri"/>
              </w:rPr>
            </w:pPr>
            <w:r>
              <w:rPr>
                <w:rFonts w:eastAsia="Times New Roman" w:cs="Calibri"/>
              </w:rPr>
              <w:t>Clicking on the Menu displays a view of all the “</w:t>
            </w:r>
            <w:r w:rsidR="00A25CCC">
              <w:rPr>
                <w:rFonts w:eastAsia="Times New Roman" w:cs="Calibri"/>
              </w:rPr>
              <w:t>Banks</w:t>
            </w:r>
            <w:r>
              <w:rPr>
                <w:rFonts w:eastAsia="Times New Roman" w:cs="Calibri"/>
              </w:rPr>
              <w:t xml:space="preserve">” which were </w:t>
            </w:r>
            <w:r>
              <w:rPr>
                <w:rFonts w:eastAsia="Times New Roman" w:cs="Calibri"/>
              </w:rPr>
              <w:lastRenderedPageBreak/>
              <w:t xml:space="preserve">created in the application database </w:t>
            </w:r>
          </w:p>
          <w:p w14:paraId="3AAADD1F" w14:textId="77777777" w:rsidR="00FF3615" w:rsidRDefault="00FF3615" w:rsidP="00B67D76">
            <w:pPr>
              <w:pStyle w:val="Standard"/>
              <w:numPr>
                <w:ilvl w:val="0"/>
                <w:numId w:val="17"/>
              </w:numPr>
              <w:spacing w:after="120" w:line="100" w:lineRule="atLeast"/>
              <w:jc w:val="both"/>
              <w:rPr>
                <w:rFonts w:eastAsia="Times New Roman" w:cs="Calibri"/>
              </w:rPr>
            </w:pPr>
            <w:r>
              <w:rPr>
                <w:rFonts w:eastAsia="Times New Roman" w:cs="Calibri"/>
              </w:rPr>
              <w:t xml:space="preserve">All administrative users with access to the </w:t>
            </w:r>
            <w:r w:rsidR="00A25CCC">
              <w:rPr>
                <w:rFonts w:eastAsia="Times New Roman" w:cs="Calibri"/>
              </w:rPr>
              <w:t xml:space="preserve">Banks </w:t>
            </w:r>
            <w:r>
              <w:rPr>
                <w:rFonts w:eastAsia="Times New Roman" w:cs="Calibri"/>
              </w:rPr>
              <w:t xml:space="preserve">management functions will be notified as soon as request for a new </w:t>
            </w:r>
            <w:r w:rsidR="00A25CCC">
              <w:rPr>
                <w:rFonts w:eastAsia="Times New Roman" w:cs="Calibri"/>
              </w:rPr>
              <w:t xml:space="preserve">bank </w:t>
            </w:r>
            <w:r>
              <w:rPr>
                <w:rFonts w:eastAsia="Times New Roman" w:cs="Calibri"/>
              </w:rPr>
              <w:t>is registered</w:t>
            </w:r>
            <w:r w:rsidR="00A25CCC">
              <w:rPr>
                <w:rFonts w:eastAsia="Times New Roman" w:cs="Calibri"/>
              </w:rPr>
              <w:t xml:space="preserve"> or the details of a specific bank is updated </w:t>
            </w:r>
          </w:p>
          <w:p w14:paraId="47F1B405" w14:textId="77777777" w:rsidR="00A25CCC" w:rsidRDefault="00A25CCC" w:rsidP="00B67D76">
            <w:pPr>
              <w:pStyle w:val="Standard"/>
              <w:numPr>
                <w:ilvl w:val="0"/>
                <w:numId w:val="17"/>
              </w:numPr>
              <w:spacing w:after="120" w:line="100" w:lineRule="atLeast"/>
              <w:jc w:val="both"/>
              <w:rPr>
                <w:rFonts w:eastAsia="Times New Roman" w:cs="Calibri"/>
              </w:rPr>
            </w:pPr>
            <w:r>
              <w:rPr>
                <w:rFonts w:eastAsia="Times New Roman" w:cs="Calibri"/>
              </w:rPr>
              <w:t xml:space="preserve">Similarly a notification is sent out when a bank is marked as deactivated from the application database </w:t>
            </w:r>
          </w:p>
          <w:p w14:paraId="1E9401C7" w14:textId="77777777" w:rsidR="00FF3615" w:rsidRPr="00047595" w:rsidRDefault="00FF3615" w:rsidP="00B67D76">
            <w:pPr>
              <w:pStyle w:val="Standard"/>
              <w:numPr>
                <w:ilvl w:val="0"/>
                <w:numId w:val="17"/>
              </w:numPr>
              <w:spacing w:after="120" w:line="100" w:lineRule="atLeast"/>
              <w:jc w:val="both"/>
              <w:rPr>
                <w:rFonts w:eastAsia="Times New Roman" w:cs="Calibri"/>
              </w:rPr>
            </w:pPr>
          </w:p>
        </w:tc>
      </w:tr>
      <w:tr w:rsidR="00FF3615" w14:paraId="030CD341" w14:textId="77777777" w:rsidTr="00B67D76">
        <w:tc>
          <w:tcPr>
            <w:tcW w:w="1350" w:type="dxa"/>
            <w:tcBorders>
              <w:top w:val="single" w:sz="4" w:space="0" w:color="000001"/>
              <w:left w:val="single" w:sz="4" w:space="0" w:color="000001"/>
              <w:bottom w:val="single" w:sz="4" w:space="0" w:color="000001"/>
              <w:right w:val="nil"/>
            </w:tcBorders>
            <w:shd w:val="clear" w:color="auto" w:fill="1F497D"/>
            <w:tcMar>
              <w:top w:w="43" w:type="dxa"/>
              <w:left w:w="29" w:type="dxa"/>
              <w:bottom w:w="43" w:type="dxa"/>
              <w:right w:w="29" w:type="dxa"/>
            </w:tcMar>
            <w:hideMark/>
          </w:tcPr>
          <w:p w14:paraId="53C47DC4" w14:textId="77777777" w:rsidR="00FF3615" w:rsidRDefault="00FF3615" w:rsidP="00B67D76">
            <w:pPr>
              <w:pStyle w:val="Standard"/>
              <w:spacing w:after="120" w:line="100" w:lineRule="atLeast"/>
              <w:jc w:val="both"/>
              <w:rPr>
                <w:rFonts w:eastAsia="Times New Roman" w:cs="Calibri"/>
                <w:b/>
                <w:iCs/>
                <w:color w:val="FFFFFF"/>
              </w:rPr>
            </w:pPr>
            <w:r>
              <w:rPr>
                <w:rFonts w:eastAsia="Times New Roman" w:cs="Calibri"/>
                <w:b/>
                <w:iCs/>
                <w:color w:val="FFFFFF"/>
              </w:rPr>
              <w:lastRenderedPageBreak/>
              <w:t>Validations</w:t>
            </w:r>
          </w:p>
        </w:tc>
        <w:tc>
          <w:tcPr>
            <w:tcW w:w="7271" w:type="dxa"/>
            <w:tcBorders>
              <w:top w:val="single" w:sz="4" w:space="0" w:color="000001"/>
              <w:left w:val="single" w:sz="4" w:space="0" w:color="000001"/>
              <w:bottom w:val="single" w:sz="4" w:space="0" w:color="000001"/>
              <w:right w:val="single" w:sz="4" w:space="0" w:color="000001"/>
            </w:tcBorders>
            <w:shd w:val="clear" w:color="auto" w:fill="FFFFFF"/>
            <w:tcMar>
              <w:top w:w="43" w:type="dxa"/>
              <w:left w:w="29" w:type="dxa"/>
              <w:bottom w:w="43" w:type="dxa"/>
              <w:right w:w="29" w:type="dxa"/>
            </w:tcMar>
            <w:hideMark/>
          </w:tcPr>
          <w:p w14:paraId="3419AB09" w14:textId="77777777" w:rsidR="00FF3615" w:rsidRPr="00047595" w:rsidRDefault="00FF3615" w:rsidP="00B67D76">
            <w:pPr>
              <w:pStyle w:val="Standard"/>
              <w:numPr>
                <w:ilvl w:val="0"/>
                <w:numId w:val="19"/>
              </w:numPr>
              <w:spacing w:after="120" w:line="100" w:lineRule="atLeast"/>
              <w:jc w:val="both"/>
              <w:rPr>
                <w:rFonts w:eastAsia="Times New Roman" w:cs="Calibri"/>
                <w:iCs/>
                <w:color w:val="FFFFFF"/>
              </w:rPr>
            </w:pPr>
            <w:r>
              <w:rPr>
                <w:rFonts w:eastAsia="Times New Roman" w:cs="Calibri"/>
              </w:rPr>
              <w:t xml:space="preserve">The application ensures that the access to the </w:t>
            </w:r>
            <w:r w:rsidR="00A25CCC">
              <w:rPr>
                <w:rFonts w:eastAsia="Times New Roman" w:cs="Calibri"/>
              </w:rPr>
              <w:t xml:space="preserve">Banks </w:t>
            </w:r>
            <w:r>
              <w:rPr>
                <w:rFonts w:eastAsia="Times New Roman" w:cs="Calibri"/>
              </w:rPr>
              <w:t xml:space="preserve">Management feature is provided only for authorized users based on their roles and permissions </w:t>
            </w:r>
          </w:p>
          <w:p w14:paraId="57C34226" w14:textId="77777777" w:rsidR="00FF3615" w:rsidRPr="0076319B" w:rsidRDefault="00FF3615" w:rsidP="00B67D76">
            <w:pPr>
              <w:pStyle w:val="Standard"/>
              <w:numPr>
                <w:ilvl w:val="0"/>
                <w:numId w:val="19"/>
              </w:numPr>
              <w:spacing w:after="120" w:line="100" w:lineRule="atLeast"/>
              <w:jc w:val="both"/>
              <w:rPr>
                <w:rFonts w:eastAsia="Times New Roman" w:cs="Calibri"/>
                <w:iCs/>
                <w:color w:val="FFFFFF"/>
              </w:rPr>
            </w:pPr>
            <w:r>
              <w:rPr>
                <w:rFonts w:eastAsia="Times New Roman" w:cs="Calibri"/>
              </w:rPr>
              <w:t xml:space="preserve">On the popup for the individual </w:t>
            </w:r>
            <w:r w:rsidR="00A25CCC">
              <w:rPr>
                <w:rFonts w:eastAsia="Times New Roman" w:cs="Calibri"/>
              </w:rPr>
              <w:t>Bank information</w:t>
            </w:r>
            <w:r>
              <w:rPr>
                <w:rFonts w:eastAsia="Times New Roman" w:cs="Calibri"/>
              </w:rPr>
              <w:t xml:space="preserve">, some fields are mandatory and the application will show an Error message in Red Color just above the Save button to indicate the respective error about the field which is missing or invalid </w:t>
            </w:r>
          </w:p>
          <w:p w14:paraId="78CD8963" w14:textId="77777777" w:rsidR="00FF3615" w:rsidRPr="00A25CCC" w:rsidRDefault="00A25CCC" w:rsidP="00B67D76">
            <w:pPr>
              <w:pStyle w:val="Standard"/>
              <w:numPr>
                <w:ilvl w:val="0"/>
                <w:numId w:val="19"/>
              </w:numPr>
              <w:spacing w:after="120" w:line="100" w:lineRule="atLeast"/>
              <w:jc w:val="both"/>
              <w:rPr>
                <w:rFonts w:eastAsia="Times New Roman" w:cs="Calibri"/>
                <w:iCs/>
                <w:color w:val="FFFFFF"/>
              </w:rPr>
            </w:pPr>
            <w:r>
              <w:rPr>
                <w:rFonts w:eastAsia="Times New Roman" w:cs="Calibri"/>
              </w:rPr>
              <w:t>The Maximum Fee Amount</w:t>
            </w:r>
            <w:ins w:id="24" w:author="Lori" w:date="2016-07-12T14:24:00Z">
              <w:r w:rsidR="002942FC">
                <w:rPr>
                  <w:rFonts w:eastAsia="Times New Roman" w:cs="Calibri"/>
                </w:rPr>
                <w:t>s (SVB and Transmission Fee)</w:t>
              </w:r>
            </w:ins>
            <w:r>
              <w:rPr>
                <w:rFonts w:eastAsia="Times New Roman" w:cs="Calibri"/>
              </w:rPr>
              <w:t xml:space="preserve"> is mandatory and needs to be a value greater than Zero. Even decimals will be accepted. But the field should not accept any non-numeric character except for the decimal point </w:t>
            </w:r>
          </w:p>
          <w:p w14:paraId="001C9627" w14:textId="77777777" w:rsidR="00A25CCC" w:rsidRPr="00A25CCC" w:rsidRDefault="00A25CCC" w:rsidP="00B67D76">
            <w:pPr>
              <w:pStyle w:val="Standard"/>
              <w:numPr>
                <w:ilvl w:val="0"/>
                <w:numId w:val="19"/>
              </w:numPr>
              <w:spacing w:after="120" w:line="100" w:lineRule="atLeast"/>
              <w:jc w:val="both"/>
              <w:rPr>
                <w:rFonts w:eastAsia="Times New Roman" w:cs="Calibri"/>
                <w:iCs/>
                <w:color w:val="FFFFFF"/>
              </w:rPr>
            </w:pPr>
            <w:r>
              <w:rPr>
                <w:rFonts w:eastAsia="Times New Roman" w:cs="Calibri"/>
                <w:iCs/>
              </w:rPr>
              <w:t xml:space="preserve">The Available for use by is mandatory and requires at least one Check-box to be selected for the information to be Saved or Updated </w:t>
            </w:r>
          </w:p>
          <w:p w14:paraId="63B8FAF5" w14:textId="77777777" w:rsidR="00A25CCC" w:rsidRPr="0076319B" w:rsidRDefault="00A25CCC" w:rsidP="00B67D76">
            <w:pPr>
              <w:pStyle w:val="Standard"/>
              <w:numPr>
                <w:ilvl w:val="0"/>
                <w:numId w:val="19"/>
              </w:numPr>
              <w:spacing w:after="120" w:line="100" w:lineRule="atLeast"/>
              <w:jc w:val="both"/>
              <w:rPr>
                <w:rFonts w:eastAsia="Times New Roman" w:cs="Calibri"/>
                <w:iCs/>
                <w:color w:val="FFFFFF"/>
              </w:rPr>
            </w:pPr>
            <w:r>
              <w:rPr>
                <w:rFonts w:eastAsia="Times New Roman" w:cs="Calibri"/>
                <w:iCs/>
              </w:rPr>
              <w:t xml:space="preserve">Unchecking the MO-Main or SVB-Main should automatically uncheck the child elements related to the sub-sites below it </w:t>
            </w:r>
          </w:p>
          <w:p w14:paraId="4A8069F6" w14:textId="77777777" w:rsidR="00FF3615" w:rsidRPr="00047595" w:rsidRDefault="00FF3615" w:rsidP="00B67D76">
            <w:pPr>
              <w:pStyle w:val="Standard"/>
              <w:numPr>
                <w:ilvl w:val="0"/>
                <w:numId w:val="19"/>
              </w:numPr>
              <w:spacing w:after="120" w:line="100" w:lineRule="atLeast"/>
              <w:jc w:val="both"/>
              <w:rPr>
                <w:rFonts w:eastAsia="Times New Roman" w:cs="Calibri"/>
                <w:iCs/>
                <w:color w:val="FFFFFF"/>
              </w:rPr>
            </w:pPr>
            <w:r>
              <w:rPr>
                <w:rFonts w:eastAsia="Times New Roman" w:cs="Calibri"/>
              </w:rPr>
              <w:t xml:space="preserve">  </w:t>
            </w:r>
          </w:p>
          <w:p w14:paraId="3B6DEC3E" w14:textId="77777777" w:rsidR="00FF3615" w:rsidRDefault="00FF3615" w:rsidP="00B67D76">
            <w:pPr>
              <w:pStyle w:val="Standard"/>
              <w:spacing w:after="120" w:line="100" w:lineRule="atLeast"/>
              <w:ind w:left="774"/>
              <w:jc w:val="both"/>
              <w:rPr>
                <w:rFonts w:eastAsia="Times New Roman" w:cs="Calibri"/>
                <w:iCs/>
                <w:color w:val="FFFFFF"/>
              </w:rPr>
            </w:pPr>
          </w:p>
        </w:tc>
      </w:tr>
    </w:tbl>
    <w:p w14:paraId="1E111817" w14:textId="77777777" w:rsidR="00FF3615" w:rsidRDefault="00FF3615" w:rsidP="00FF3615">
      <w:pPr>
        <w:ind w:left="720"/>
        <w:jc w:val="both"/>
        <w:rPr>
          <w:rFonts w:ascii="Calibri" w:hAnsi="Calibri"/>
        </w:rPr>
      </w:pPr>
    </w:p>
    <w:p w14:paraId="10D5FC08" w14:textId="77777777" w:rsidR="00A25CCC" w:rsidRDefault="00A25CCC" w:rsidP="00A25CCC">
      <w:pPr>
        <w:pStyle w:val="ListParagraph"/>
        <w:jc w:val="both"/>
        <w:rPr>
          <w:rFonts w:ascii="Calibri" w:hAnsi="Calibri"/>
        </w:rPr>
      </w:pPr>
      <w:r>
        <w:rPr>
          <w:rFonts w:ascii="Calibri" w:hAnsi="Calibri"/>
          <w:noProof/>
        </w:rPr>
        <w:drawing>
          <wp:inline distT="0" distB="0" distL="0" distR="0" wp14:anchorId="689132BE" wp14:editId="25548807">
            <wp:extent cx="180975" cy="180975"/>
            <wp:effectExtent l="0" t="0" r="9525" b="952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rFonts w:ascii="Calibri" w:hAnsi="Calibri"/>
          <w:noProof/>
          <w:lang w:bidi="hi-IN"/>
        </w:rPr>
        <w:t xml:space="preserve">   </w:t>
      </w:r>
      <w:r>
        <w:rPr>
          <w:rFonts w:ascii="Calibri" w:hAnsi="Calibri"/>
        </w:rPr>
        <w:t>: Allows the ability to manage the Sub-questions applicable for a particular bank</w:t>
      </w:r>
    </w:p>
    <w:p w14:paraId="7C3288EF" w14:textId="77777777" w:rsidR="00A25CCC" w:rsidRDefault="00A25CCC" w:rsidP="00A25CCC">
      <w:pPr>
        <w:ind w:left="720"/>
        <w:jc w:val="both"/>
        <w:rPr>
          <w:rFonts w:ascii="Calibri" w:hAnsi="Calibri"/>
        </w:rPr>
      </w:pPr>
      <w:r>
        <w:rPr>
          <w:rFonts w:ascii="Calibri" w:hAnsi="Calibri"/>
        </w:rPr>
        <w:t xml:space="preserve">Clicking on this icon brings up a view that allows the ability to manage any specific questions related to that bank which needs to be answered by a customer. The UI for this function is illustrated below  </w:t>
      </w:r>
    </w:p>
    <w:p w14:paraId="39BC2459" w14:textId="77777777" w:rsidR="00A25CCC" w:rsidRDefault="00CC7C9E" w:rsidP="00A25CCC">
      <w:pPr>
        <w:ind w:left="720"/>
        <w:jc w:val="both"/>
        <w:rPr>
          <w:rFonts w:ascii="Calibri" w:hAnsi="Calibri"/>
        </w:rPr>
      </w:pPr>
      <w:r w:rsidRPr="00CC7C9E">
        <w:rPr>
          <w:rFonts w:ascii="Calibri" w:hAnsi="Calibri"/>
          <w:noProof/>
        </w:rPr>
        <w:lastRenderedPageBreak/>
        <w:drawing>
          <wp:inline distT="0" distB="0" distL="0" distR="0" wp14:anchorId="36F348B0" wp14:editId="2E38611B">
            <wp:extent cx="5943600" cy="1596390"/>
            <wp:effectExtent l="0" t="0" r="0" b="381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1596390"/>
                    </a:xfrm>
                    <a:prstGeom prst="rect">
                      <a:avLst/>
                    </a:prstGeom>
                  </pic:spPr>
                </pic:pic>
              </a:graphicData>
            </a:graphic>
          </wp:inline>
        </w:drawing>
      </w:r>
    </w:p>
    <w:p w14:paraId="01CB36FD" w14:textId="77777777" w:rsidR="00EA36A0" w:rsidRPr="00266418" w:rsidRDefault="00EA36A0" w:rsidP="00EA36A0">
      <w:pPr>
        <w:ind w:left="720"/>
        <w:jc w:val="both"/>
        <w:rPr>
          <w:rFonts w:ascii="Calibri" w:hAnsi="Calibri"/>
        </w:rPr>
      </w:pPr>
      <w:r w:rsidRPr="00266418">
        <w:rPr>
          <w:rFonts w:ascii="Calibri" w:hAnsi="Calibri"/>
        </w:rPr>
        <w:t xml:space="preserve">For each </w:t>
      </w:r>
      <w:r>
        <w:rPr>
          <w:rFonts w:ascii="Calibri" w:hAnsi="Calibri"/>
        </w:rPr>
        <w:t>Sub-question</w:t>
      </w:r>
      <w:r w:rsidRPr="00266418">
        <w:rPr>
          <w:rFonts w:ascii="Calibri" w:hAnsi="Calibri"/>
        </w:rPr>
        <w:t xml:space="preserve">, the application has </w:t>
      </w:r>
      <w:r>
        <w:rPr>
          <w:rFonts w:ascii="Calibri" w:hAnsi="Calibri"/>
        </w:rPr>
        <w:t xml:space="preserve">the following </w:t>
      </w:r>
      <w:r w:rsidRPr="00266418">
        <w:rPr>
          <w:rFonts w:ascii="Calibri" w:hAnsi="Calibri"/>
        </w:rPr>
        <w:t xml:space="preserve">distinct presentations </w:t>
      </w:r>
      <w:r>
        <w:rPr>
          <w:rFonts w:ascii="Calibri" w:hAnsi="Calibri"/>
        </w:rPr>
        <w:t xml:space="preserve">for the various actions possible: </w:t>
      </w:r>
    </w:p>
    <w:p w14:paraId="6C09346A" w14:textId="77777777" w:rsidR="00EA36A0" w:rsidRDefault="00EA36A0" w:rsidP="00EA36A0">
      <w:pPr>
        <w:pStyle w:val="ListParagraph"/>
        <w:jc w:val="both"/>
        <w:rPr>
          <w:rFonts w:ascii="Calibri" w:hAnsi="Calibri"/>
        </w:rPr>
      </w:pPr>
      <w:r>
        <w:rPr>
          <w:noProof/>
        </w:rPr>
        <w:drawing>
          <wp:inline distT="0" distB="0" distL="0" distR="0" wp14:anchorId="43F20221" wp14:editId="3648841B">
            <wp:extent cx="219075" cy="200025"/>
            <wp:effectExtent l="0" t="0" r="9525" b="952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9075" cy="200025"/>
                    </a:xfrm>
                    <a:prstGeom prst="rect">
                      <a:avLst/>
                    </a:prstGeom>
                    <a:noFill/>
                    <a:ln>
                      <a:noFill/>
                    </a:ln>
                  </pic:spPr>
                </pic:pic>
              </a:graphicData>
            </a:graphic>
          </wp:inline>
        </w:drawing>
      </w:r>
      <w:r>
        <w:t xml:space="preserve">  </w:t>
      </w:r>
      <w:r w:rsidRPr="002711CE">
        <w:rPr>
          <w:rFonts w:ascii="Calibri" w:hAnsi="Calibri"/>
        </w:rPr>
        <w:t xml:space="preserve">: </w:t>
      </w:r>
      <w:r>
        <w:rPr>
          <w:rFonts w:ascii="Calibri" w:hAnsi="Calibri"/>
        </w:rPr>
        <w:t xml:space="preserve">Allows the ability to Edit  </w:t>
      </w:r>
    </w:p>
    <w:p w14:paraId="382CC2AB" w14:textId="77777777" w:rsidR="00EA36A0" w:rsidRDefault="00EA36A0" w:rsidP="00EA36A0">
      <w:pPr>
        <w:pStyle w:val="ListParagraph"/>
        <w:jc w:val="both"/>
        <w:rPr>
          <w:rFonts w:ascii="Calibri" w:hAnsi="Calibri"/>
        </w:rPr>
      </w:pPr>
      <w:r>
        <w:rPr>
          <w:rFonts w:ascii="Calibri" w:hAnsi="Calibri"/>
        </w:rPr>
        <w:t xml:space="preserve">Clicking on this icon displays the details associated with the specific Sub-question and modify the information as required.   </w:t>
      </w:r>
    </w:p>
    <w:p w14:paraId="2834E3C7" w14:textId="77777777" w:rsidR="00EA36A0" w:rsidRDefault="00EA36A0" w:rsidP="00EA36A0">
      <w:pPr>
        <w:pStyle w:val="ListParagraph"/>
        <w:jc w:val="both"/>
        <w:rPr>
          <w:rFonts w:ascii="Calibri" w:hAnsi="Calibri"/>
        </w:rPr>
      </w:pPr>
      <w:r>
        <w:rPr>
          <w:rFonts w:ascii="Calibri" w:hAnsi="Calibri"/>
        </w:rPr>
        <w:t xml:space="preserve"> </w:t>
      </w:r>
    </w:p>
    <w:p w14:paraId="101311FA" w14:textId="77777777" w:rsidR="00EA36A0" w:rsidRDefault="00C839CE" w:rsidP="00EA36A0">
      <w:pPr>
        <w:pStyle w:val="ListParagraph"/>
        <w:jc w:val="both"/>
        <w:rPr>
          <w:rFonts w:ascii="Calibri" w:hAnsi="Calibri"/>
        </w:rPr>
      </w:pPr>
      <w:r>
        <w:rPr>
          <w:noProof/>
        </w:rPr>
        <w:drawing>
          <wp:inline distT="0" distB="0" distL="0" distR="0" wp14:anchorId="1700CAAA" wp14:editId="146BA0D8">
            <wp:extent cx="180975" cy="180975"/>
            <wp:effectExtent l="0" t="0" r="9525" b="9525"/>
            <wp:docPr id="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00EA36A0">
        <w:rPr>
          <w:rFonts w:ascii="Calibri" w:hAnsi="Calibri"/>
          <w:noProof/>
          <w:lang w:bidi="hi-IN"/>
        </w:rPr>
        <w:t xml:space="preserve">   </w:t>
      </w:r>
      <w:r w:rsidR="00EA36A0">
        <w:rPr>
          <w:rFonts w:ascii="Calibri" w:hAnsi="Calibri"/>
        </w:rPr>
        <w:t>: Allows the ability to Activate/Deactivate a particular Sub-question from the application database</w:t>
      </w:r>
    </w:p>
    <w:p w14:paraId="46A55EA4" w14:textId="77777777" w:rsidR="00EA36A0" w:rsidRPr="002711CE" w:rsidRDefault="00EA36A0" w:rsidP="00EA36A0">
      <w:pPr>
        <w:pStyle w:val="ListParagraph"/>
        <w:jc w:val="both"/>
        <w:rPr>
          <w:rFonts w:ascii="Calibri" w:hAnsi="Calibri"/>
        </w:rPr>
      </w:pPr>
      <w:r>
        <w:rPr>
          <w:rFonts w:ascii="Calibri" w:hAnsi="Calibri"/>
        </w:rPr>
        <w:t xml:space="preserve">Clicking on this icon allows the administrative user to either turn OFF a sub-question to not be available in the application database or turn it ON based on the business requirements at any time  </w:t>
      </w:r>
      <w:r w:rsidRPr="002711CE">
        <w:rPr>
          <w:rFonts w:ascii="Calibri" w:hAnsi="Calibri"/>
        </w:rPr>
        <w:t xml:space="preserve"> </w:t>
      </w:r>
    </w:p>
    <w:p w14:paraId="512C839B" w14:textId="77777777" w:rsidR="00EA36A0" w:rsidRPr="00266418" w:rsidRDefault="00EA36A0" w:rsidP="00EA36A0">
      <w:pPr>
        <w:ind w:left="720"/>
        <w:jc w:val="both"/>
        <w:rPr>
          <w:rFonts w:ascii="Calibri" w:hAnsi="Calibri"/>
        </w:rPr>
      </w:pPr>
      <w:r w:rsidRPr="00187E7F">
        <w:rPr>
          <w:noProof/>
        </w:rPr>
        <w:drawing>
          <wp:inline distT="0" distB="0" distL="0" distR="0" wp14:anchorId="00064415" wp14:editId="0B6E834B">
            <wp:extent cx="247685" cy="228632"/>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47685" cy="228632"/>
                    </a:xfrm>
                    <a:prstGeom prst="rect">
                      <a:avLst/>
                    </a:prstGeom>
                  </pic:spPr>
                </pic:pic>
              </a:graphicData>
            </a:graphic>
          </wp:inline>
        </w:drawing>
      </w:r>
      <w:r w:rsidRPr="00266418">
        <w:rPr>
          <w:rFonts w:ascii="Calibri" w:hAnsi="Calibri"/>
        </w:rPr>
        <w:t xml:space="preserve"> : </w:t>
      </w:r>
      <w:r>
        <w:rPr>
          <w:rFonts w:ascii="Calibri" w:hAnsi="Calibri"/>
        </w:rPr>
        <w:t xml:space="preserve">Clicking on this icon allows the administrative user to manage the display order for the sub-question when that specific bank is selected   </w:t>
      </w:r>
    </w:p>
    <w:p w14:paraId="33C1BCD5" w14:textId="77777777" w:rsidR="00EA36A0" w:rsidRDefault="00EA36A0" w:rsidP="00A25CCC">
      <w:pPr>
        <w:ind w:left="720"/>
        <w:jc w:val="both"/>
        <w:rPr>
          <w:rFonts w:ascii="Calibri" w:hAnsi="Calibri"/>
        </w:rPr>
      </w:pPr>
      <w:r>
        <w:rPr>
          <w:rFonts w:ascii="Calibri" w:hAnsi="Calibri"/>
        </w:rPr>
        <w:t xml:space="preserve">Clicking on Edit for a specific sub-question or “Add New sub-question” at the top of the grid displays the following interface to the user: </w:t>
      </w:r>
    </w:p>
    <w:p w14:paraId="2A7603F5" w14:textId="77777777" w:rsidR="00EA36A0" w:rsidRDefault="00CC7C9E" w:rsidP="00A25CCC">
      <w:pPr>
        <w:ind w:left="720"/>
        <w:jc w:val="both"/>
        <w:rPr>
          <w:rFonts w:ascii="Calibri" w:hAnsi="Calibri"/>
        </w:rPr>
      </w:pPr>
      <w:r w:rsidRPr="00CC7C9E">
        <w:rPr>
          <w:rFonts w:ascii="Calibri" w:hAnsi="Calibri"/>
          <w:noProof/>
        </w:rPr>
        <w:drawing>
          <wp:inline distT="0" distB="0" distL="0" distR="0" wp14:anchorId="29AF876D" wp14:editId="4DEB240D">
            <wp:extent cx="5677692" cy="1991003"/>
            <wp:effectExtent l="0" t="0" r="0" b="9525"/>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677692" cy="1991003"/>
                    </a:xfrm>
                    <a:prstGeom prst="rect">
                      <a:avLst/>
                    </a:prstGeom>
                  </pic:spPr>
                </pic:pic>
              </a:graphicData>
            </a:graphic>
          </wp:inline>
        </w:drawing>
      </w:r>
    </w:p>
    <w:p w14:paraId="0C8299E9" w14:textId="77777777" w:rsidR="00A25CCC" w:rsidRDefault="00A25CCC" w:rsidP="00A25CCC">
      <w:pPr>
        <w:ind w:left="720"/>
        <w:jc w:val="both"/>
        <w:rPr>
          <w:rFonts w:ascii="Calibri" w:hAnsi="Calibri"/>
        </w:rPr>
      </w:pPr>
      <w:r>
        <w:rPr>
          <w:rFonts w:ascii="Calibri" w:hAnsi="Calibri"/>
        </w:rPr>
        <w:lastRenderedPageBreak/>
        <w:t xml:space="preserve">The detailed description about the fields and actions involved are explained in the tabulation below: </w:t>
      </w:r>
    </w:p>
    <w:tbl>
      <w:tblPr>
        <w:tblW w:w="8621" w:type="dxa"/>
        <w:tblInd w:w="749" w:type="dxa"/>
        <w:tblLayout w:type="fixed"/>
        <w:tblCellMar>
          <w:left w:w="10" w:type="dxa"/>
          <w:right w:w="10" w:type="dxa"/>
        </w:tblCellMar>
        <w:tblLook w:val="04A0" w:firstRow="1" w:lastRow="0" w:firstColumn="1" w:lastColumn="0" w:noHBand="0" w:noVBand="1"/>
      </w:tblPr>
      <w:tblGrid>
        <w:gridCol w:w="1350"/>
        <w:gridCol w:w="7271"/>
      </w:tblGrid>
      <w:tr w:rsidR="00A25CCC" w14:paraId="3970FD1B" w14:textId="77777777" w:rsidTr="00B67D76">
        <w:tc>
          <w:tcPr>
            <w:tcW w:w="1350" w:type="dxa"/>
            <w:tcBorders>
              <w:top w:val="single" w:sz="4" w:space="0" w:color="000001"/>
              <w:left w:val="single" w:sz="4" w:space="0" w:color="000001"/>
              <w:bottom w:val="single" w:sz="4" w:space="0" w:color="000001"/>
              <w:right w:val="nil"/>
            </w:tcBorders>
            <w:shd w:val="clear" w:color="auto" w:fill="1F497D"/>
            <w:tcMar>
              <w:top w:w="43" w:type="dxa"/>
              <w:left w:w="29" w:type="dxa"/>
              <w:bottom w:w="43" w:type="dxa"/>
              <w:right w:w="29" w:type="dxa"/>
            </w:tcMar>
            <w:hideMark/>
          </w:tcPr>
          <w:p w14:paraId="09573333" w14:textId="77777777" w:rsidR="00A25CCC" w:rsidRDefault="00A25CCC" w:rsidP="00B67D76">
            <w:pPr>
              <w:pStyle w:val="Standard"/>
              <w:spacing w:after="120" w:line="100" w:lineRule="atLeast"/>
              <w:jc w:val="both"/>
              <w:rPr>
                <w:rFonts w:eastAsia="Times New Roman" w:cs="Calibri"/>
                <w:b/>
                <w:iCs/>
                <w:color w:val="FFFFFF"/>
              </w:rPr>
            </w:pPr>
            <w:r>
              <w:rPr>
                <w:rFonts w:eastAsia="Times New Roman" w:cs="Calibri"/>
                <w:b/>
                <w:iCs/>
                <w:color w:val="FFFFFF"/>
              </w:rPr>
              <w:t>Function ID</w:t>
            </w:r>
          </w:p>
        </w:tc>
        <w:tc>
          <w:tcPr>
            <w:tcW w:w="7271" w:type="dxa"/>
            <w:tcBorders>
              <w:top w:val="single" w:sz="4" w:space="0" w:color="000001"/>
              <w:left w:val="single" w:sz="4" w:space="0" w:color="000001"/>
              <w:bottom w:val="single" w:sz="4" w:space="0" w:color="000001"/>
              <w:right w:val="single" w:sz="4" w:space="0" w:color="000001"/>
            </w:tcBorders>
            <w:shd w:val="clear" w:color="auto" w:fill="FFFFFF"/>
            <w:tcMar>
              <w:top w:w="43" w:type="dxa"/>
              <w:left w:w="29" w:type="dxa"/>
              <w:bottom w:w="43" w:type="dxa"/>
              <w:right w:w="29" w:type="dxa"/>
            </w:tcMar>
            <w:hideMark/>
          </w:tcPr>
          <w:p w14:paraId="7153DDCD" w14:textId="77777777" w:rsidR="00A25CCC" w:rsidRDefault="00A25CCC" w:rsidP="00B67D76">
            <w:pPr>
              <w:pStyle w:val="Standard"/>
              <w:spacing w:after="120" w:line="100" w:lineRule="atLeast"/>
              <w:jc w:val="both"/>
              <w:rPr>
                <w:rFonts w:eastAsia="Times New Roman" w:cs="Calibri"/>
              </w:rPr>
            </w:pPr>
            <w:r>
              <w:rPr>
                <w:rFonts w:eastAsia="Times New Roman" w:cs="Calibri"/>
              </w:rPr>
              <w:t xml:space="preserve">Banks Master </w:t>
            </w:r>
            <w:r w:rsidR="00CC7C9E">
              <w:rPr>
                <w:rFonts w:eastAsia="Times New Roman" w:cs="Calibri"/>
              </w:rPr>
              <w:t xml:space="preserve">– Sub Questions </w:t>
            </w:r>
            <w:r>
              <w:rPr>
                <w:rFonts w:eastAsia="Times New Roman" w:cs="Calibri"/>
              </w:rPr>
              <w:t xml:space="preserve">Management </w:t>
            </w:r>
          </w:p>
        </w:tc>
      </w:tr>
      <w:tr w:rsidR="00A25CCC" w14:paraId="4FA62364" w14:textId="77777777" w:rsidTr="00B67D76">
        <w:tc>
          <w:tcPr>
            <w:tcW w:w="1350" w:type="dxa"/>
            <w:tcBorders>
              <w:top w:val="single" w:sz="4" w:space="0" w:color="000001"/>
              <w:left w:val="single" w:sz="4" w:space="0" w:color="000001"/>
              <w:bottom w:val="single" w:sz="4" w:space="0" w:color="000001"/>
              <w:right w:val="nil"/>
            </w:tcBorders>
            <w:shd w:val="clear" w:color="auto" w:fill="1F497D"/>
            <w:tcMar>
              <w:top w:w="43" w:type="dxa"/>
              <w:left w:w="29" w:type="dxa"/>
              <w:bottom w:w="43" w:type="dxa"/>
              <w:right w:w="29" w:type="dxa"/>
            </w:tcMar>
            <w:hideMark/>
          </w:tcPr>
          <w:p w14:paraId="3EAAC38F" w14:textId="77777777" w:rsidR="00A25CCC" w:rsidRDefault="00A25CCC" w:rsidP="00B67D76">
            <w:pPr>
              <w:pStyle w:val="Standard"/>
              <w:spacing w:after="120" w:line="100" w:lineRule="atLeast"/>
              <w:jc w:val="both"/>
              <w:rPr>
                <w:rFonts w:eastAsia="Times New Roman" w:cs="Calibri"/>
                <w:b/>
                <w:iCs/>
                <w:color w:val="FFFFFF"/>
              </w:rPr>
            </w:pPr>
            <w:r>
              <w:rPr>
                <w:rFonts w:eastAsia="Times New Roman" w:cs="Calibri"/>
                <w:b/>
                <w:iCs/>
                <w:color w:val="FFFFFF"/>
              </w:rPr>
              <w:t>TITLE</w:t>
            </w:r>
          </w:p>
        </w:tc>
        <w:tc>
          <w:tcPr>
            <w:tcW w:w="7271" w:type="dxa"/>
            <w:tcBorders>
              <w:top w:val="single" w:sz="4" w:space="0" w:color="000001"/>
              <w:left w:val="single" w:sz="4" w:space="0" w:color="000001"/>
              <w:bottom w:val="single" w:sz="4" w:space="0" w:color="000001"/>
              <w:right w:val="single" w:sz="4" w:space="0" w:color="000001"/>
            </w:tcBorders>
            <w:shd w:val="clear" w:color="auto" w:fill="FFFFFF"/>
            <w:tcMar>
              <w:top w:w="43" w:type="dxa"/>
              <w:left w:w="29" w:type="dxa"/>
              <w:bottom w:w="43" w:type="dxa"/>
              <w:right w:w="29" w:type="dxa"/>
            </w:tcMar>
            <w:hideMark/>
          </w:tcPr>
          <w:p w14:paraId="381D1B1E" w14:textId="77777777" w:rsidR="00A25CCC" w:rsidRDefault="00CC7C9E" w:rsidP="00B67D76">
            <w:pPr>
              <w:pStyle w:val="Standard"/>
              <w:spacing w:after="120" w:line="100" w:lineRule="atLeast"/>
              <w:jc w:val="both"/>
              <w:rPr>
                <w:rFonts w:eastAsia="Times New Roman" w:cs="Calibri"/>
              </w:rPr>
            </w:pPr>
            <w:r>
              <w:rPr>
                <w:rFonts w:eastAsia="Times New Roman" w:cs="Calibri"/>
              </w:rPr>
              <w:t xml:space="preserve">Sub-Questions </w:t>
            </w:r>
            <w:r w:rsidR="00A25CCC">
              <w:rPr>
                <w:rFonts w:eastAsia="Times New Roman" w:cs="Calibri"/>
              </w:rPr>
              <w:t xml:space="preserve">Management – For Admin </w:t>
            </w:r>
          </w:p>
        </w:tc>
      </w:tr>
      <w:tr w:rsidR="00A25CCC" w14:paraId="52DBE9AB" w14:textId="77777777" w:rsidTr="00B67D76">
        <w:trPr>
          <w:trHeight w:val="620"/>
        </w:trPr>
        <w:tc>
          <w:tcPr>
            <w:tcW w:w="1350" w:type="dxa"/>
            <w:tcBorders>
              <w:top w:val="single" w:sz="4" w:space="0" w:color="000001"/>
              <w:left w:val="single" w:sz="4" w:space="0" w:color="000001"/>
              <w:bottom w:val="single" w:sz="4" w:space="0" w:color="000001"/>
              <w:right w:val="nil"/>
            </w:tcBorders>
            <w:shd w:val="clear" w:color="auto" w:fill="1F497D"/>
            <w:tcMar>
              <w:top w:w="43" w:type="dxa"/>
              <w:left w:w="29" w:type="dxa"/>
              <w:bottom w:w="43" w:type="dxa"/>
              <w:right w:w="29" w:type="dxa"/>
            </w:tcMar>
            <w:hideMark/>
          </w:tcPr>
          <w:p w14:paraId="33A896D5" w14:textId="77777777" w:rsidR="00A25CCC" w:rsidRDefault="00A25CCC" w:rsidP="00B67D76">
            <w:pPr>
              <w:pStyle w:val="Standard"/>
              <w:spacing w:after="120" w:line="100" w:lineRule="atLeast"/>
              <w:jc w:val="both"/>
              <w:rPr>
                <w:rFonts w:eastAsia="Times New Roman" w:cs="Calibri"/>
                <w:b/>
                <w:iCs/>
                <w:color w:val="FFFFFF"/>
              </w:rPr>
            </w:pPr>
            <w:r>
              <w:rPr>
                <w:rFonts w:eastAsia="Times New Roman" w:cs="Calibri"/>
                <w:b/>
                <w:iCs/>
                <w:color w:val="FFFFFF"/>
              </w:rPr>
              <w:t>INPUT</w:t>
            </w:r>
          </w:p>
        </w:tc>
        <w:tc>
          <w:tcPr>
            <w:tcW w:w="7271" w:type="dxa"/>
            <w:tcBorders>
              <w:top w:val="single" w:sz="4" w:space="0" w:color="000001"/>
              <w:left w:val="single" w:sz="4" w:space="0" w:color="000001"/>
              <w:bottom w:val="single" w:sz="4" w:space="0" w:color="000001"/>
              <w:right w:val="single" w:sz="4" w:space="0" w:color="000001"/>
            </w:tcBorders>
            <w:shd w:val="clear" w:color="auto" w:fill="FFFFFF"/>
            <w:tcMar>
              <w:top w:w="43" w:type="dxa"/>
              <w:left w:w="29" w:type="dxa"/>
              <w:bottom w:w="43" w:type="dxa"/>
              <w:right w:w="29" w:type="dxa"/>
            </w:tcMar>
            <w:hideMark/>
          </w:tcPr>
          <w:tbl>
            <w:tblPr>
              <w:tblW w:w="7130" w:type="dxa"/>
              <w:tblLayout w:type="fixed"/>
              <w:tblCellMar>
                <w:left w:w="10" w:type="dxa"/>
                <w:right w:w="10" w:type="dxa"/>
              </w:tblCellMar>
              <w:tblLook w:val="04A0" w:firstRow="1" w:lastRow="0" w:firstColumn="1" w:lastColumn="0" w:noHBand="0" w:noVBand="1"/>
            </w:tblPr>
            <w:tblGrid>
              <w:gridCol w:w="1660"/>
              <w:gridCol w:w="1288"/>
              <w:gridCol w:w="4182"/>
            </w:tblGrid>
            <w:tr w:rsidR="00A25CCC" w14:paraId="37A86268" w14:textId="77777777" w:rsidTr="00B67D76">
              <w:trPr>
                <w:trHeight w:val="390"/>
              </w:trPr>
              <w:tc>
                <w:tcPr>
                  <w:tcW w:w="1660" w:type="dxa"/>
                  <w:tcBorders>
                    <w:top w:val="single" w:sz="4" w:space="0" w:color="000001"/>
                    <w:left w:val="single" w:sz="4" w:space="0" w:color="000001"/>
                    <w:bottom w:val="single" w:sz="4" w:space="0" w:color="000001"/>
                    <w:right w:val="nil"/>
                  </w:tcBorders>
                  <w:shd w:val="clear" w:color="auto" w:fill="FFFFFF"/>
                  <w:tcMar>
                    <w:top w:w="43" w:type="dxa"/>
                    <w:left w:w="58" w:type="dxa"/>
                    <w:bottom w:w="43" w:type="dxa"/>
                    <w:right w:w="58" w:type="dxa"/>
                  </w:tcMar>
                  <w:hideMark/>
                </w:tcPr>
                <w:p w14:paraId="65AF4B9C" w14:textId="77777777" w:rsidR="00A25CCC" w:rsidRDefault="00A25CCC" w:rsidP="00B67D76">
                  <w:pPr>
                    <w:pStyle w:val="Standard"/>
                    <w:spacing w:after="120" w:line="100" w:lineRule="atLeast"/>
                    <w:jc w:val="both"/>
                    <w:rPr>
                      <w:rFonts w:eastAsia="Times New Roman" w:cs="Calibri"/>
                      <w:b/>
                      <w:iCs/>
                      <w:color w:val="17365D"/>
                    </w:rPr>
                  </w:pPr>
                  <w:r>
                    <w:rPr>
                      <w:rFonts w:eastAsia="Times New Roman" w:cs="Calibri"/>
                      <w:b/>
                      <w:iCs/>
                      <w:color w:val="17365D"/>
                    </w:rPr>
                    <w:t>Field Name</w:t>
                  </w:r>
                </w:p>
              </w:tc>
              <w:tc>
                <w:tcPr>
                  <w:tcW w:w="1288" w:type="dxa"/>
                  <w:tcBorders>
                    <w:top w:val="single" w:sz="4" w:space="0" w:color="000001"/>
                    <w:left w:val="single" w:sz="4" w:space="0" w:color="000001"/>
                    <w:bottom w:val="single" w:sz="4" w:space="0" w:color="000001"/>
                    <w:right w:val="nil"/>
                  </w:tcBorders>
                  <w:shd w:val="clear" w:color="auto" w:fill="FFFFFF"/>
                  <w:tcMar>
                    <w:top w:w="43" w:type="dxa"/>
                    <w:left w:w="58" w:type="dxa"/>
                    <w:bottom w:w="43" w:type="dxa"/>
                    <w:right w:w="58" w:type="dxa"/>
                  </w:tcMar>
                  <w:hideMark/>
                </w:tcPr>
                <w:p w14:paraId="10F47E89" w14:textId="77777777" w:rsidR="00A25CCC" w:rsidRDefault="00A25CCC" w:rsidP="00B67D76">
                  <w:pPr>
                    <w:pStyle w:val="Standard"/>
                    <w:spacing w:after="120" w:line="100" w:lineRule="atLeast"/>
                    <w:jc w:val="both"/>
                    <w:rPr>
                      <w:rFonts w:eastAsia="Times New Roman" w:cs="Calibri"/>
                      <w:b/>
                      <w:iCs/>
                      <w:color w:val="17365D"/>
                    </w:rPr>
                  </w:pPr>
                  <w:r>
                    <w:rPr>
                      <w:rFonts w:eastAsia="Times New Roman" w:cs="Calibri"/>
                      <w:b/>
                      <w:iCs/>
                      <w:color w:val="17365D"/>
                    </w:rPr>
                    <w:t>Data Type</w:t>
                  </w:r>
                </w:p>
              </w:tc>
              <w:tc>
                <w:tcPr>
                  <w:tcW w:w="4182" w:type="dxa"/>
                  <w:tcBorders>
                    <w:top w:val="single" w:sz="4" w:space="0" w:color="000001"/>
                    <w:left w:val="single" w:sz="4" w:space="0" w:color="000001"/>
                    <w:bottom w:val="single" w:sz="4" w:space="0" w:color="000001"/>
                    <w:right w:val="single" w:sz="4" w:space="0" w:color="000001"/>
                  </w:tcBorders>
                  <w:shd w:val="clear" w:color="auto" w:fill="FFFFFF"/>
                  <w:tcMar>
                    <w:top w:w="43" w:type="dxa"/>
                    <w:left w:w="58" w:type="dxa"/>
                    <w:bottom w:w="43" w:type="dxa"/>
                    <w:right w:w="58" w:type="dxa"/>
                  </w:tcMar>
                  <w:hideMark/>
                </w:tcPr>
                <w:p w14:paraId="0EA6FF9A" w14:textId="77777777" w:rsidR="00A25CCC" w:rsidRDefault="00A25CCC" w:rsidP="00B67D76">
                  <w:pPr>
                    <w:pStyle w:val="Standard"/>
                    <w:spacing w:after="120" w:line="100" w:lineRule="atLeast"/>
                    <w:jc w:val="both"/>
                    <w:rPr>
                      <w:rFonts w:eastAsia="Times New Roman" w:cs="Calibri"/>
                      <w:b/>
                      <w:iCs/>
                      <w:color w:val="17365D"/>
                    </w:rPr>
                  </w:pPr>
                  <w:r>
                    <w:rPr>
                      <w:rFonts w:eastAsia="Times New Roman" w:cs="Calibri"/>
                      <w:b/>
                      <w:iCs/>
                      <w:color w:val="17365D"/>
                    </w:rPr>
                    <w:t>Comments/value</w:t>
                  </w:r>
                </w:p>
              </w:tc>
            </w:tr>
            <w:tr w:rsidR="00A25CCC" w14:paraId="31EAA063" w14:textId="77777777" w:rsidTr="00B67D76">
              <w:trPr>
                <w:trHeight w:val="645"/>
              </w:trPr>
              <w:tc>
                <w:tcPr>
                  <w:tcW w:w="1660" w:type="dxa"/>
                  <w:tcBorders>
                    <w:top w:val="nil"/>
                    <w:left w:val="single" w:sz="4" w:space="0" w:color="000001"/>
                    <w:bottom w:val="single" w:sz="4" w:space="0" w:color="000001"/>
                    <w:right w:val="nil"/>
                  </w:tcBorders>
                  <w:shd w:val="clear" w:color="auto" w:fill="FFFFFF"/>
                  <w:tcMar>
                    <w:top w:w="43" w:type="dxa"/>
                    <w:left w:w="58" w:type="dxa"/>
                    <w:bottom w:w="43" w:type="dxa"/>
                    <w:right w:w="58" w:type="dxa"/>
                  </w:tcMar>
                  <w:hideMark/>
                </w:tcPr>
                <w:p w14:paraId="51D3F0BE" w14:textId="77777777" w:rsidR="00A25CCC" w:rsidRDefault="00CC7C9E" w:rsidP="00B67D76">
                  <w:pPr>
                    <w:spacing w:after="120" w:line="100" w:lineRule="atLeast"/>
                    <w:jc w:val="both"/>
                    <w:rPr>
                      <w:rFonts w:eastAsia="Times New Roman" w:cs="Calibri"/>
                      <w:iCs/>
                    </w:rPr>
                  </w:pPr>
                  <w:r>
                    <w:rPr>
                      <w:rFonts w:eastAsia="Times New Roman" w:cs="Calibri"/>
                      <w:iCs/>
                    </w:rPr>
                    <w:t>Sub-question Text</w:t>
                  </w:r>
                </w:p>
              </w:tc>
              <w:tc>
                <w:tcPr>
                  <w:tcW w:w="1288" w:type="dxa"/>
                  <w:tcBorders>
                    <w:top w:val="nil"/>
                    <w:left w:val="single" w:sz="4" w:space="0" w:color="000001"/>
                    <w:bottom w:val="single" w:sz="4" w:space="0" w:color="000001"/>
                    <w:right w:val="nil"/>
                  </w:tcBorders>
                  <w:shd w:val="clear" w:color="auto" w:fill="FFFFFF"/>
                  <w:tcMar>
                    <w:top w:w="43" w:type="dxa"/>
                    <w:left w:w="58" w:type="dxa"/>
                    <w:bottom w:w="43" w:type="dxa"/>
                    <w:right w:w="58" w:type="dxa"/>
                  </w:tcMar>
                  <w:hideMark/>
                </w:tcPr>
                <w:p w14:paraId="4AC7955F" w14:textId="77777777" w:rsidR="00A25CCC" w:rsidRDefault="00A25CCC" w:rsidP="00B67D76">
                  <w:pPr>
                    <w:spacing w:after="120" w:line="100" w:lineRule="atLeast"/>
                    <w:jc w:val="both"/>
                    <w:rPr>
                      <w:rFonts w:eastAsia="Times New Roman" w:cs="Calibri"/>
                      <w:iCs/>
                    </w:rPr>
                  </w:pPr>
                  <w:r>
                    <w:rPr>
                      <w:rFonts w:eastAsia="Times New Roman" w:cs="Calibri"/>
                      <w:iCs/>
                    </w:rPr>
                    <w:t>Text Field</w:t>
                  </w:r>
                </w:p>
              </w:tc>
              <w:tc>
                <w:tcPr>
                  <w:tcW w:w="4182" w:type="dxa"/>
                  <w:tcBorders>
                    <w:top w:val="nil"/>
                    <w:left w:val="single" w:sz="4" w:space="0" w:color="000001"/>
                    <w:bottom w:val="single" w:sz="4" w:space="0" w:color="000001"/>
                    <w:right w:val="single" w:sz="4" w:space="0" w:color="000001"/>
                  </w:tcBorders>
                  <w:shd w:val="clear" w:color="auto" w:fill="FFFFFF"/>
                  <w:tcMar>
                    <w:top w:w="43" w:type="dxa"/>
                    <w:left w:w="58" w:type="dxa"/>
                    <w:bottom w:w="43" w:type="dxa"/>
                    <w:right w:w="58" w:type="dxa"/>
                  </w:tcMar>
                  <w:hideMark/>
                </w:tcPr>
                <w:p w14:paraId="65BA2A03" w14:textId="77777777" w:rsidR="00A25CCC" w:rsidRDefault="00CC7C9E" w:rsidP="00B67D76">
                  <w:pPr>
                    <w:spacing w:after="120" w:line="100" w:lineRule="atLeast"/>
                    <w:jc w:val="both"/>
                    <w:rPr>
                      <w:rFonts w:eastAsia="Times New Roman" w:cs="Calibri"/>
                      <w:iCs/>
                    </w:rPr>
                  </w:pPr>
                  <w:r>
                    <w:rPr>
                      <w:rFonts w:eastAsia="Times New Roman" w:cs="Calibri"/>
                      <w:iCs/>
                    </w:rPr>
                    <w:t xml:space="preserve">This is the field that represents the actual query or information sought as a part of this question </w:t>
                  </w:r>
                </w:p>
              </w:tc>
            </w:tr>
            <w:tr w:rsidR="00A25CCC" w14:paraId="6D78C5FA" w14:textId="77777777" w:rsidTr="00B67D76">
              <w:trPr>
                <w:trHeight w:val="1200"/>
              </w:trPr>
              <w:tc>
                <w:tcPr>
                  <w:tcW w:w="1660" w:type="dxa"/>
                  <w:tcBorders>
                    <w:top w:val="nil"/>
                    <w:left w:val="single" w:sz="4" w:space="0" w:color="000001"/>
                    <w:bottom w:val="single" w:sz="4" w:space="0" w:color="000001"/>
                    <w:right w:val="nil"/>
                  </w:tcBorders>
                  <w:shd w:val="clear" w:color="auto" w:fill="FFFFFF"/>
                  <w:tcMar>
                    <w:top w:w="43" w:type="dxa"/>
                    <w:left w:w="58" w:type="dxa"/>
                    <w:bottom w:w="43" w:type="dxa"/>
                    <w:right w:w="58" w:type="dxa"/>
                  </w:tcMar>
                  <w:hideMark/>
                </w:tcPr>
                <w:p w14:paraId="1117D401" w14:textId="77777777" w:rsidR="00A25CCC" w:rsidRDefault="00CC7C9E" w:rsidP="00B67D76">
                  <w:pPr>
                    <w:spacing w:after="120" w:line="100" w:lineRule="atLeast"/>
                    <w:jc w:val="both"/>
                    <w:rPr>
                      <w:rFonts w:eastAsia="Times New Roman" w:cs="Calibri"/>
                      <w:iCs/>
                    </w:rPr>
                  </w:pPr>
                  <w:r>
                    <w:rPr>
                      <w:rFonts w:eastAsia="Times New Roman" w:cs="Calibri"/>
                      <w:iCs/>
                    </w:rPr>
                    <w:t>Notes</w:t>
                  </w:r>
                </w:p>
              </w:tc>
              <w:tc>
                <w:tcPr>
                  <w:tcW w:w="1288" w:type="dxa"/>
                  <w:tcBorders>
                    <w:top w:val="nil"/>
                    <w:left w:val="single" w:sz="4" w:space="0" w:color="000001"/>
                    <w:bottom w:val="single" w:sz="4" w:space="0" w:color="000001"/>
                    <w:right w:val="nil"/>
                  </w:tcBorders>
                  <w:shd w:val="clear" w:color="auto" w:fill="FFFFFF"/>
                  <w:tcMar>
                    <w:top w:w="43" w:type="dxa"/>
                    <w:left w:w="58" w:type="dxa"/>
                    <w:bottom w:w="43" w:type="dxa"/>
                    <w:right w:w="58" w:type="dxa"/>
                  </w:tcMar>
                  <w:hideMark/>
                </w:tcPr>
                <w:p w14:paraId="5A2CDC44" w14:textId="77777777" w:rsidR="00A25CCC" w:rsidRDefault="00CC7C9E" w:rsidP="00B67D76">
                  <w:pPr>
                    <w:spacing w:after="120" w:line="100" w:lineRule="atLeast"/>
                    <w:jc w:val="both"/>
                    <w:rPr>
                      <w:rFonts w:eastAsia="Times New Roman" w:cs="Calibri"/>
                      <w:iCs/>
                    </w:rPr>
                  </w:pPr>
                  <w:r>
                    <w:rPr>
                      <w:rFonts w:eastAsia="Times New Roman" w:cs="Calibri"/>
                      <w:iCs/>
                    </w:rPr>
                    <w:t>Text field</w:t>
                  </w:r>
                </w:p>
              </w:tc>
              <w:tc>
                <w:tcPr>
                  <w:tcW w:w="4182" w:type="dxa"/>
                  <w:tcBorders>
                    <w:top w:val="nil"/>
                    <w:left w:val="single" w:sz="4" w:space="0" w:color="000001"/>
                    <w:bottom w:val="single" w:sz="4" w:space="0" w:color="000001"/>
                    <w:right w:val="single" w:sz="4" w:space="0" w:color="000001"/>
                  </w:tcBorders>
                  <w:shd w:val="clear" w:color="auto" w:fill="FFFFFF"/>
                  <w:tcMar>
                    <w:top w:w="43" w:type="dxa"/>
                    <w:left w:w="58" w:type="dxa"/>
                    <w:bottom w:w="43" w:type="dxa"/>
                    <w:right w:w="58" w:type="dxa"/>
                  </w:tcMar>
                  <w:hideMark/>
                </w:tcPr>
                <w:p w14:paraId="060AF57F" w14:textId="77777777" w:rsidR="00A25CCC" w:rsidRPr="00C60062" w:rsidRDefault="00CC7C9E" w:rsidP="00B67D76">
                  <w:pPr>
                    <w:spacing w:after="120" w:line="100" w:lineRule="atLeast"/>
                    <w:jc w:val="both"/>
                    <w:rPr>
                      <w:rFonts w:eastAsia="Times New Roman" w:cs="Calibri"/>
                      <w:iCs/>
                    </w:rPr>
                  </w:pPr>
                  <w:r>
                    <w:rPr>
                      <w:rFonts w:eastAsia="Times New Roman" w:cs="Calibri"/>
                      <w:iCs/>
                    </w:rPr>
                    <w:t xml:space="preserve">Used to capture any information about the significance or impact of a particular sub-question. Useful for the internal processing teams only </w:t>
                  </w:r>
                </w:p>
              </w:tc>
            </w:tr>
            <w:tr w:rsidR="00A25CCC" w14:paraId="58B908E3" w14:textId="77777777" w:rsidTr="00B67D76">
              <w:trPr>
                <w:trHeight w:val="930"/>
              </w:trPr>
              <w:tc>
                <w:tcPr>
                  <w:tcW w:w="1660" w:type="dxa"/>
                  <w:tcBorders>
                    <w:top w:val="nil"/>
                    <w:left w:val="single" w:sz="4" w:space="0" w:color="000001"/>
                    <w:bottom w:val="single" w:sz="4" w:space="0" w:color="000001"/>
                    <w:right w:val="nil"/>
                  </w:tcBorders>
                  <w:shd w:val="clear" w:color="auto" w:fill="FFFFFF"/>
                  <w:tcMar>
                    <w:top w:w="43" w:type="dxa"/>
                    <w:left w:w="58" w:type="dxa"/>
                    <w:bottom w:w="43" w:type="dxa"/>
                    <w:right w:w="58" w:type="dxa"/>
                  </w:tcMar>
                  <w:hideMark/>
                </w:tcPr>
                <w:p w14:paraId="4D4FF48A" w14:textId="77777777" w:rsidR="00A25CCC" w:rsidRDefault="00A25CCC" w:rsidP="00B67D76">
                  <w:pPr>
                    <w:spacing w:after="120" w:line="100" w:lineRule="atLeast"/>
                    <w:jc w:val="both"/>
                  </w:pPr>
                  <w:r>
                    <w:t>Save</w:t>
                  </w:r>
                </w:p>
              </w:tc>
              <w:tc>
                <w:tcPr>
                  <w:tcW w:w="1288" w:type="dxa"/>
                  <w:tcBorders>
                    <w:top w:val="nil"/>
                    <w:left w:val="single" w:sz="4" w:space="0" w:color="000001"/>
                    <w:bottom w:val="single" w:sz="4" w:space="0" w:color="000001"/>
                    <w:right w:val="nil"/>
                  </w:tcBorders>
                  <w:shd w:val="clear" w:color="auto" w:fill="FFFFFF"/>
                  <w:tcMar>
                    <w:top w:w="43" w:type="dxa"/>
                    <w:left w:w="58" w:type="dxa"/>
                    <w:bottom w:w="43" w:type="dxa"/>
                    <w:right w:w="58" w:type="dxa"/>
                  </w:tcMar>
                  <w:hideMark/>
                </w:tcPr>
                <w:p w14:paraId="0F65418E" w14:textId="77777777" w:rsidR="00A25CCC" w:rsidRDefault="00A25CCC" w:rsidP="00B67D76">
                  <w:pPr>
                    <w:spacing w:after="120" w:line="100" w:lineRule="atLeast"/>
                    <w:jc w:val="both"/>
                  </w:pPr>
                  <w:r>
                    <w:t>Button</w:t>
                  </w:r>
                </w:p>
              </w:tc>
              <w:tc>
                <w:tcPr>
                  <w:tcW w:w="4182" w:type="dxa"/>
                  <w:tcBorders>
                    <w:top w:val="nil"/>
                    <w:left w:val="single" w:sz="4" w:space="0" w:color="000001"/>
                    <w:bottom w:val="single" w:sz="4" w:space="0" w:color="000001"/>
                    <w:right w:val="single" w:sz="4" w:space="0" w:color="000001"/>
                  </w:tcBorders>
                  <w:shd w:val="clear" w:color="auto" w:fill="FFFFFF"/>
                  <w:tcMar>
                    <w:top w:w="43" w:type="dxa"/>
                    <w:left w:w="58" w:type="dxa"/>
                    <w:bottom w:w="43" w:type="dxa"/>
                    <w:right w:w="58" w:type="dxa"/>
                  </w:tcMar>
                  <w:hideMark/>
                </w:tcPr>
                <w:p w14:paraId="3A909BE2" w14:textId="77777777" w:rsidR="00A25CCC" w:rsidRDefault="00A25CCC" w:rsidP="00CC7C9E">
                  <w:pPr>
                    <w:spacing w:after="120" w:line="100" w:lineRule="atLeast"/>
                    <w:jc w:val="both"/>
                  </w:pPr>
                  <w:r>
                    <w:t xml:space="preserve">Used to add\update the </w:t>
                  </w:r>
                  <w:r w:rsidR="00CC7C9E">
                    <w:t>Sub-question</w:t>
                  </w:r>
                  <w:r>
                    <w:t xml:space="preserve"> information provided.    </w:t>
                  </w:r>
                </w:p>
              </w:tc>
            </w:tr>
            <w:tr w:rsidR="00A25CCC" w14:paraId="1C23D00C" w14:textId="77777777" w:rsidTr="00B67D76">
              <w:trPr>
                <w:trHeight w:val="1200"/>
              </w:trPr>
              <w:tc>
                <w:tcPr>
                  <w:tcW w:w="1660" w:type="dxa"/>
                  <w:tcBorders>
                    <w:top w:val="nil"/>
                    <w:left w:val="single" w:sz="4" w:space="0" w:color="000001"/>
                    <w:bottom w:val="single" w:sz="4" w:space="0" w:color="000001"/>
                    <w:right w:val="nil"/>
                  </w:tcBorders>
                  <w:shd w:val="clear" w:color="auto" w:fill="FFFFFF"/>
                  <w:tcMar>
                    <w:top w:w="43" w:type="dxa"/>
                    <w:left w:w="58" w:type="dxa"/>
                    <w:bottom w:w="43" w:type="dxa"/>
                    <w:right w:w="58" w:type="dxa"/>
                  </w:tcMar>
                  <w:hideMark/>
                </w:tcPr>
                <w:p w14:paraId="4D96D9DC" w14:textId="77777777" w:rsidR="00A25CCC" w:rsidRDefault="00A25CCC" w:rsidP="00B67D76">
                  <w:pPr>
                    <w:spacing w:after="120" w:line="100" w:lineRule="atLeast"/>
                    <w:jc w:val="both"/>
                  </w:pPr>
                  <w:r>
                    <w:t>Cancel</w:t>
                  </w:r>
                </w:p>
              </w:tc>
              <w:tc>
                <w:tcPr>
                  <w:tcW w:w="1288" w:type="dxa"/>
                  <w:tcBorders>
                    <w:top w:val="nil"/>
                    <w:left w:val="single" w:sz="4" w:space="0" w:color="000001"/>
                    <w:bottom w:val="single" w:sz="4" w:space="0" w:color="000001"/>
                    <w:right w:val="nil"/>
                  </w:tcBorders>
                  <w:shd w:val="clear" w:color="auto" w:fill="FFFFFF"/>
                  <w:tcMar>
                    <w:top w:w="43" w:type="dxa"/>
                    <w:left w:w="58" w:type="dxa"/>
                    <w:bottom w:w="43" w:type="dxa"/>
                    <w:right w:w="58" w:type="dxa"/>
                  </w:tcMar>
                  <w:hideMark/>
                </w:tcPr>
                <w:p w14:paraId="2F30AE41" w14:textId="77777777" w:rsidR="00A25CCC" w:rsidRDefault="00A25CCC" w:rsidP="00B67D76">
                  <w:pPr>
                    <w:spacing w:after="120" w:line="100" w:lineRule="atLeast"/>
                    <w:jc w:val="both"/>
                  </w:pPr>
                  <w:r>
                    <w:t>Button</w:t>
                  </w:r>
                </w:p>
              </w:tc>
              <w:tc>
                <w:tcPr>
                  <w:tcW w:w="4182" w:type="dxa"/>
                  <w:tcBorders>
                    <w:top w:val="nil"/>
                    <w:left w:val="single" w:sz="4" w:space="0" w:color="000001"/>
                    <w:bottom w:val="single" w:sz="4" w:space="0" w:color="000001"/>
                    <w:right w:val="single" w:sz="4" w:space="0" w:color="000001"/>
                  </w:tcBorders>
                  <w:shd w:val="clear" w:color="auto" w:fill="FFFFFF"/>
                  <w:tcMar>
                    <w:top w:w="43" w:type="dxa"/>
                    <w:left w:w="58" w:type="dxa"/>
                    <w:bottom w:w="43" w:type="dxa"/>
                    <w:right w:w="58" w:type="dxa"/>
                  </w:tcMar>
                  <w:hideMark/>
                </w:tcPr>
                <w:p w14:paraId="7999CB93" w14:textId="77777777" w:rsidR="00A25CCC" w:rsidRDefault="00A25CCC" w:rsidP="00CC7C9E">
                  <w:pPr>
                    <w:spacing w:after="120" w:line="100" w:lineRule="atLeast"/>
                    <w:jc w:val="both"/>
                  </w:pPr>
                  <w:r>
                    <w:t xml:space="preserve">Used to cancel and discard any changes that were made on screen and return back to the main grid which displays the details of all the </w:t>
                  </w:r>
                  <w:r w:rsidR="00CC7C9E">
                    <w:t xml:space="preserve">Sub-questions </w:t>
                  </w:r>
                  <w:r>
                    <w:t xml:space="preserve">listing  </w:t>
                  </w:r>
                </w:p>
              </w:tc>
            </w:tr>
          </w:tbl>
          <w:p w14:paraId="24F129C3" w14:textId="77777777" w:rsidR="00A25CCC" w:rsidRDefault="00A25CCC" w:rsidP="00B67D76">
            <w:pPr>
              <w:pStyle w:val="Standard"/>
              <w:spacing w:after="120" w:line="100" w:lineRule="atLeast"/>
              <w:jc w:val="both"/>
              <w:rPr>
                <w:rFonts w:eastAsia="Times New Roman" w:cs="Calibri"/>
                <w:b/>
                <w:iCs/>
                <w:color w:val="FFFFFF"/>
              </w:rPr>
            </w:pPr>
          </w:p>
        </w:tc>
      </w:tr>
      <w:tr w:rsidR="00A25CCC" w14:paraId="7CC9DD17" w14:textId="77777777" w:rsidTr="00B67D76">
        <w:trPr>
          <w:trHeight w:val="577"/>
        </w:trPr>
        <w:tc>
          <w:tcPr>
            <w:tcW w:w="1350" w:type="dxa"/>
            <w:tcBorders>
              <w:top w:val="single" w:sz="4" w:space="0" w:color="000001"/>
              <w:left w:val="single" w:sz="4" w:space="0" w:color="000001"/>
              <w:bottom w:val="single" w:sz="4" w:space="0" w:color="000001"/>
              <w:right w:val="nil"/>
            </w:tcBorders>
            <w:shd w:val="clear" w:color="auto" w:fill="1F497D"/>
            <w:tcMar>
              <w:top w:w="43" w:type="dxa"/>
              <w:left w:w="29" w:type="dxa"/>
              <w:bottom w:w="43" w:type="dxa"/>
              <w:right w:w="29" w:type="dxa"/>
            </w:tcMar>
            <w:hideMark/>
          </w:tcPr>
          <w:p w14:paraId="59A01811" w14:textId="77777777" w:rsidR="00A25CCC" w:rsidRDefault="00A25CCC" w:rsidP="00B67D76">
            <w:pPr>
              <w:pStyle w:val="Standard"/>
              <w:spacing w:after="120" w:line="100" w:lineRule="atLeast"/>
              <w:jc w:val="both"/>
              <w:rPr>
                <w:rFonts w:eastAsia="Times New Roman" w:cs="Calibri"/>
                <w:b/>
                <w:iCs/>
                <w:color w:val="FFFFFF"/>
              </w:rPr>
            </w:pPr>
            <w:r>
              <w:rPr>
                <w:rFonts w:eastAsia="Times New Roman" w:cs="Calibri"/>
                <w:b/>
                <w:iCs/>
                <w:color w:val="FFFFFF"/>
              </w:rPr>
              <w:t>OPERATION</w:t>
            </w:r>
          </w:p>
        </w:tc>
        <w:tc>
          <w:tcPr>
            <w:tcW w:w="7271" w:type="dxa"/>
            <w:tcBorders>
              <w:top w:val="single" w:sz="4" w:space="0" w:color="000001"/>
              <w:left w:val="single" w:sz="4" w:space="0" w:color="000001"/>
              <w:bottom w:val="single" w:sz="4" w:space="0" w:color="000001"/>
              <w:right w:val="single" w:sz="4" w:space="0" w:color="000001"/>
            </w:tcBorders>
            <w:shd w:val="clear" w:color="auto" w:fill="FFFFFF"/>
            <w:tcMar>
              <w:top w:w="43" w:type="dxa"/>
              <w:left w:w="29" w:type="dxa"/>
              <w:bottom w:w="43" w:type="dxa"/>
              <w:right w:w="29" w:type="dxa"/>
            </w:tcMar>
          </w:tcPr>
          <w:p w14:paraId="6DC820EF" w14:textId="77777777" w:rsidR="00CC7C9E" w:rsidRDefault="00CC7C9E" w:rsidP="00B67D76">
            <w:pPr>
              <w:pStyle w:val="Standard"/>
              <w:numPr>
                <w:ilvl w:val="0"/>
                <w:numId w:val="17"/>
              </w:numPr>
              <w:spacing w:after="120" w:line="100" w:lineRule="atLeast"/>
              <w:jc w:val="both"/>
              <w:rPr>
                <w:rFonts w:eastAsia="Times New Roman" w:cs="Calibri"/>
              </w:rPr>
            </w:pPr>
            <w:r>
              <w:rPr>
                <w:rFonts w:eastAsia="Times New Roman" w:cs="Calibri"/>
              </w:rPr>
              <w:t xml:space="preserve">All sub-questions defined under a Bank are displayed on the front end as a radio-set from which the user has to select one option </w:t>
            </w:r>
          </w:p>
          <w:p w14:paraId="31A46C15" w14:textId="77777777" w:rsidR="00CC7C9E" w:rsidRDefault="00CC7C9E" w:rsidP="00B67D76">
            <w:pPr>
              <w:pStyle w:val="Standard"/>
              <w:numPr>
                <w:ilvl w:val="0"/>
                <w:numId w:val="17"/>
              </w:numPr>
              <w:spacing w:after="120" w:line="100" w:lineRule="atLeast"/>
              <w:jc w:val="both"/>
              <w:rPr>
                <w:rFonts w:eastAsia="Times New Roman" w:cs="Calibri"/>
              </w:rPr>
            </w:pPr>
            <w:r>
              <w:rPr>
                <w:rFonts w:eastAsia="Times New Roman" w:cs="Calibri"/>
              </w:rPr>
              <w:t xml:space="preserve">The response to a sub-questions set is mandatory </w:t>
            </w:r>
          </w:p>
          <w:p w14:paraId="0BD333D4" w14:textId="77777777" w:rsidR="00CC7C9E" w:rsidRDefault="00CC7C9E" w:rsidP="00B67D76">
            <w:pPr>
              <w:pStyle w:val="Standard"/>
              <w:numPr>
                <w:ilvl w:val="0"/>
                <w:numId w:val="17"/>
              </w:numPr>
              <w:spacing w:after="120" w:line="100" w:lineRule="atLeast"/>
              <w:jc w:val="both"/>
              <w:rPr>
                <w:rFonts w:eastAsia="Times New Roman" w:cs="Calibri"/>
              </w:rPr>
            </w:pPr>
            <w:r>
              <w:rPr>
                <w:rFonts w:eastAsia="Times New Roman" w:cs="Calibri"/>
              </w:rPr>
              <w:t xml:space="preserve">There need to be at least 2 sub-questions added under a bank for the same to be shown on the front end </w:t>
            </w:r>
          </w:p>
          <w:p w14:paraId="40780975" w14:textId="77777777" w:rsidR="00CC7C9E" w:rsidRDefault="00CC7C9E" w:rsidP="00B67D76">
            <w:pPr>
              <w:pStyle w:val="Standard"/>
              <w:numPr>
                <w:ilvl w:val="0"/>
                <w:numId w:val="17"/>
              </w:numPr>
              <w:spacing w:after="120" w:line="100" w:lineRule="atLeast"/>
              <w:jc w:val="both"/>
              <w:rPr>
                <w:rFonts w:eastAsia="Times New Roman" w:cs="Calibri"/>
              </w:rPr>
            </w:pPr>
            <w:r>
              <w:rPr>
                <w:rFonts w:eastAsia="Times New Roman" w:cs="Calibri"/>
              </w:rPr>
              <w:t xml:space="preserve">Sub-questions are displayed in the order they are saved by default. But if the user manages the display order, then that is followed </w:t>
            </w:r>
          </w:p>
          <w:p w14:paraId="580FA53E" w14:textId="77777777" w:rsidR="00CC7C9E" w:rsidRDefault="00CC7C9E" w:rsidP="00B67D76">
            <w:pPr>
              <w:pStyle w:val="Standard"/>
              <w:numPr>
                <w:ilvl w:val="0"/>
                <w:numId w:val="17"/>
              </w:numPr>
              <w:spacing w:after="120" w:line="100" w:lineRule="atLeast"/>
              <w:jc w:val="both"/>
              <w:rPr>
                <w:rFonts w:eastAsia="Times New Roman" w:cs="Calibri"/>
              </w:rPr>
            </w:pPr>
            <w:r>
              <w:rPr>
                <w:rFonts w:eastAsia="Times New Roman" w:cs="Calibri"/>
              </w:rPr>
              <w:t xml:space="preserve">The Display Order Management with the help of UP and DOWN arrow icons in the actual implementation </w:t>
            </w:r>
          </w:p>
          <w:p w14:paraId="6B433042" w14:textId="77777777" w:rsidR="00CC7C9E" w:rsidRDefault="00CC7C9E" w:rsidP="00CC7C9E">
            <w:pPr>
              <w:pStyle w:val="Standard"/>
              <w:numPr>
                <w:ilvl w:val="0"/>
                <w:numId w:val="17"/>
              </w:numPr>
              <w:spacing w:after="120" w:line="100" w:lineRule="atLeast"/>
              <w:jc w:val="both"/>
              <w:rPr>
                <w:rFonts w:eastAsia="Times New Roman" w:cs="Calibri"/>
              </w:rPr>
            </w:pPr>
            <w:r>
              <w:rPr>
                <w:rFonts w:eastAsia="Times New Roman" w:cs="Calibri"/>
              </w:rPr>
              <w:t xml:space="preserve">The UP arrow on the grid to define the Display Order will not be available on the first sub-question in the grid </w:t>
            </w:r>
          </w:p>
          <w:p w14:paraId="0B9F5408" w14:textId="77777777" w:rsidR="00CC7C9E" w:rsidRDefault="00CC7C9E" w:rsidP="00CC7C9E">
            <w:pPr>
              <w:pStyle w:val="Standard"/>
              <w:numPr>
                <w:ilvl w:val="0"/>
                <w:numId w:val="17"/>
              </w:numPr>
              <w:spacing w:after="120" w:line="100" w:lineRule="atLeast"/>
              <w:jc w:val="both"/>
              <w:rPr>
                <w:rFonts w:eastAsia="Times New Roman" w:cs="Calibri"/>
              </w:rPr>
            </w:pPr>
            <w:r>
              <w:rPr>
                <w:rFonts w:eastAsia="Times New Roman" w:cs="Calibri"/>
              </w:rPr>
              <w:t xml:space="preserve">The DOWN arrow on the grid to define the Display Order will not be available on the last sub- question in the grid </w:t>
            </w:r>
          </w:p>
          <w:p w14:paraId="7A677AB7" w14:textId="77777777" w:rsidR="00CC7C9E" w:rsidRDefault="00CC7C9E" w:rsidP="00CC7C9E">
            <w:pPr>
              <w:pStyle w:val="Standard"/>
              <w:numPr>
                <w:ilvl w:val="0"/>
                <w:numId w:val="17"/>
              </w:numPr>
              <w:spacing w:after="120" w:line="100" w:lineRule="atLeast"/>
              <w:jc w:val="both"/>
              <w:rPr>
                <w:rFonts w:eastAsia="Times New Roman" w:cs="Calibri"/>
              </w:rPr>
            </w:pPr>
            <w:r>
              <w:rPr>
                <w:rFonts w:eastAsia="Times New Roman" w:cs="Calibri"/>
              </w:rPr>
              <w:t>Except for the first and last rows, the UP and DOWN arrows will be displayed and made available on other rows of the grid</w:t>
            </w:r>
          </w:p>
          <w:p w14:paraId="6EDBA714" w14:textId="77777777" w:rsidR="00A25CCC" w:rsidRDefault="00CC7C9E" w:rsidP="00B67D76">
            <w:pPr>
              <w:pStyle w:val="Standard"/>
              <w:numPr>
                <w:ilvl w:val="0"/>
                <w:numId w:val="17"/>
              </w:numPr>
              <w:spacing w:after="120" w:line="100" w:lineRule="atLeast"/>
              <w:jc w:val="both"/>
              <w:rPr>
                <w:rFonts w:eastAsia="Times New Roman" w:cs="Calibri"/>
              </w:rPr>
            </w:pPr>
            <w:r>
              <w:rPr>
                <w:rFonts w:eastAsia="Times New Roman" w:cs="Calibri"/>
              </w:rPr>
              <w:t xml:space="preserve">A sub-question cannot be deactivated if there is at least one user who </w:t>
            </w:r>
            <w:r>
              <w:rPr>
                <w:rFonts w:eastAsia="Times New Roman" w:cs="Calibri"/>
              </w:rPr>
              <w:lastRenderedPageBreak/>
              <w:t xml:space="preserve">has used that option </w:t>
            </w:r>
          </w:p>
          <w:p w14:paraId="7BA599FB" w14:textId="77777777" w:rsidR="00CC7C9E" w:rsidRDefault="00CC7C9E" w:rsidP="00B67D76">
            <w:pPr>
              <w:pStyle w:val="Standard"/>
              <w:numPr>
                <w:ilvl w:val="0"/>
                <w:numId w:val="17"/>
              </w:numPr>
              <w:spacing w:after="120" w:line="100" w:lineRule="atLeast"/>
              <w:jc w:val="both"/>
              <w:rPr>
                <w:rFonts w:eastAsia="Times New Roman" w:cs="Calibri"/>
              </w:rPr>
            </w:pPr>
            <w:r>
              <w:rPr>
                <w:rFonts w:eastAsia="Times New Roman" w:cs="Calibri"/>
              </w:rPr>
              <w:t xml:space="preserve">A sub-question cannot be edited if there is at least one user who has used that option </w:t>
            </w:r>
          </w:p>
          <w:p w14:paraId="1B112BCB" w14:textId="77777777" w:rsidR="00A25CCC" w:rsidRPr="00047595" w:rsidRDefault="00A25CCC" w:rsidP="00B67D76">
            <w:pPr>
              <w:pStyle w:val="Standard"/>
              <w:numPr>
                <w:ilvl w:val="0"/>
                <w:numId w:val="17"/>
              </w:numPr>
              <w:spacing w:after="120" w:line="100" w:lineRule="atLeast"/>
              <w:jc w:val="both"/>
              <w:rPr>
                <w:rFonts w:eastAsia="Times New Roman" w:cs="Calibri"/>
              </w:rPr>
            </w:pPr>
          </w:p>
        </w:tc>
      </w:tr>
      <w:tr w:rsidR="00A25CCC" w14:paraId="2858DA30" w14:textId="77777777" w:rsidTr="00B67D76">
        <w:tc>
          <w:tcPr>
            <w:tcW w:w="1350" w:type="dxa"/>
            <w:tcBorders>
              <w:top w:val="single" w:sz="4" w:space="0" w:color="000001"/>
              <w:left w:val="single" w:sz="4" w:space="0" w:color="000001"/>
              <w:bottom w:val="single" w:sz="4" w:space="0" w:color="000001"/>
              <w:right w:val="nil"/>
            </w:tcBorders>
            <w:shd w:val="clear" w:color="auto" w:fill="1F497D"/>
            <w:tcMar>
              <w:top w:w="43" w:type="dxa"/>
              <w:left w:w="29" w:type="dxa"/>
              <w:bottom w:w="43" w:type="dxa"/>
              <w:right w:w="29" w:type="dxa"/>
            </w:tcMar>
            <w:hideMark/>
          </w:tcPr>
          <w:p w14:paraId="6733AD18" w14:textId="77777777" w:rsidR="00A25CCC" w:rsidRDefault="00A25CCC" w:rsidP="00B67D76">
            <w:pPr>
              <w:pStyle w:val="Standard"/>
              <w:spacing w:after="120" w:line="100" w:lineRule="atLeast"/>
              <w:jc w:val="both"/>
              <w:rPr>
                <w:rFonts w:eastAsia="Times New Roman" w:cs="Calibri"/>
                <w:b/>
                <w:iCs/>
                <w:color w:val="FFFFFF"/>
              </w:rPr>
            </w:pPr>
            <w:r>
              <w:rPr>
                <w:rFonts w:eastAsia="Times New Roman" w:cs="Calibri"/>
                <w:b/>
                <w:iCs/>
                <w:color w:val="FFFFFF"/>
              </w:rPr>
              <w:lastRenderedPageBreak/>
              <w:t>Validations</w:t>
            </w:r>
          </w:p>
        </w:tc>
        <w:tc>
          <w:tcPr>
            <w:tcW w:w="7271" w:type="dxa"/>
            <w:tcBorders>
              <w:top w:val="single" w:sz="4" w:space="0" w:color="000001"/>
              <w:left w:val="single" w:sz="4" w:space="0" w:color="000001"/>
              <w:bottom w:val="single" w:sz="4" w:space="0" w:color="000001"/>
              <w:right w:val="single" w:sz="4" w:space="0" w:color="000001"/>
            </w:tcBorders>
            <w:shd w:val="clear" w:color="auto" w:fill="FFFFFF"/>
            <w:tcMar>
              <w:top w:w="43" w:type="dxa"/>
              <w:left w:w="29" w:type="dxa"/>
              <w:bottom w:w="43" w:type="dxa"/>
              <w:right w:w="29" w:type="dxa"/>
            </w:tcMar>
            <w:hideMark/>
          </w:tcPr>
          <w:p w14:paraId="448467BB" w14:textId="77777777" w:rsidR="00A25CCC" w:rsidRPr="00B67D76" w:rsidRDefault="00B67D76" w:rsidP="00B67D76">
            <w:pPr>
              <w:pStyle w:val="Standard"/>
              <w:numPr>
                <w:ilvl w:val="0"/>
                <w:numId w:val="19"/>
              </w:numPr>
              <w:spacing w:after="120" w:line="100" w:lineRule="atLeast"/>
              <w:jc w:val="both"/>
              <w:rPr>
                <w:rFonts w:eastAsia="Times New Roman" w:cs="Calibri"/>
                <w:iCs/>
                <w:color w:val="FFFFFF"/>
              </w:rPr>
            </w:pPr>
            <w:r>
              <w:rPr>
                <w:rFonts w:eastAsia="Times New Roman" w:cs="Calibri"/>
              </w:rPr>
              <w:t xml:space="preserve">The application should ensure that the text of the sub-question is unique within the bank under which it is being added </w:t>
            </w:r>
          </w:p>
          <w:p w14:paraId="268C4DFF" w14:textId="77777777" w:rsidR="00B67D76" w:rsidRPr="0076319B" w:rsidRDefault="00B67D76" w:rsidP="00B67D76">
            <w:pPr>
              <w:pStyle w:val="Standard"/>
              <w:numPr>
                <w:ilvl w:val="0"/>
                <w:numId w:val="19"/>
              </w:numPr>
              <w:spacing w:after="120" w:line="100" w:lineRule="atLeast"/>
              <w:jc w:val="both"/>
              <w:rPr>
                <w:rFonts w:eastAsia="Times New Roman" w:cs="Calibri"/>
                <w:iCs/>
                <w:color w:val="FFFFFF"/>
              </w:rPr>
            </w:pPr>
            <w:r>
              <w:rPr>
                <w:rFonts w:eastAsia="Times New Roman" w:cs="Calibri"/>
              </w:rPr>
              <w:t xml:space="preserve">The sub-question text cannot be blank and needs to be provided mandatorily </w:t>
            </w:r>
          </w:p>
          <w:p w14:paraId="6F98FA0A" w14:textId="77777777" w:rsidR="00A25CCC" w:rsidRPr="00047595" w:rsidRDefault="00A25CCC" w:rsidP="00B67D76">
            <w:pPr>
              <w:pStyle w:val="Standard"/>
              <w:numPr>
                <w:ilvl w:val="0"/>
                <w:numId w:val="19"/>
              </w:numPr>
              <w:spacing w:after="120" w:line="100" w:lineRule="atLeast"/>
              <w:jc w:val="both"/>
              <w:rPr>
                <w:rFonts w:eastAsia="Times New Roman" w:cs="Calibri"/>
                <w:iCs/>
                <w:color w:val="FFFFFF"/>
              </w:rPr>
            </w:pPr>
            <w:r>
              <w:rPr>
                <w:rFonts w:eastAsia="Times New Roman" w:cs="Calibri"/>
              </w:rPr>
              <w:t xml:space="preserve">  </w:t>
            </w:r>
          </w:p>
          <w:p w14:paraId="5ABD39A2" w14:textId="77777777" w:rsidR="00A25CCC" w:rsidRDefault="00A25CCC" w:rsidP="00B67D76">
            <w:pPr>
              <w:pStyle w:val="Standard"/>
              <w:spacing w:after="120" w:line="100" w:lineRule="atLeast"/>
              <w:ind w:left="774"/>
              <w:jc w:val="both"/>
              <w:rPr>
                <w:rFonts w:eastAsia="Times New Roman" w:cs="Calibri"/>
                <w:iCs/>
                <w:color w:val="FFFFFF"/>
              </w:rPr>
            </w:pPr>
          </w:p>
        </w:tc>
      </w:tr>
    </w:tbl>
    <w:p w14:paraId="73B73136" w14:textId="77777777" w:rsidR="00A25CCC" w:rsidRDefault="00A25CCC" w:rsidP="00FF3615">
      <w:pPr>
        <w:ind w:left="720"/>
        <w:jc w:val="both"/>
        <w:rPr>
          <w:rFonts w:ascii="Calibri" w:hAnsi="Calibri"/>
        </w:rPr>
      </w:pPr>
    </w:p>
    <w:p w14:paraId="55E7D349" w14:textId="77777777" w:rsidR="00A25CCC" w:rsidRDefault="00A25CCC" w:rsidP="00FF3615">
      <w:pPr>
        <w:ind w:left="720"/>
        <w:jc w:val="both"/>
        <w:rPr>
          <w:rFonts w:ascii="Calibri" w:hAnsi="Calibri"/>
        </w:rPr>
      </w:pPr>
    </w:p>
    <w:p w14:paraId="39A17C4C" w14:textId="77777777" w:rsidR="00BC1653" w:rsidRPr="00741F80" w:rsidRDefault="00BC1653" w:rsidP="00575BD5">
      <w:pPr>
        <w:pStyle w:val="Heading2"/>
        <w:numPr>
          <w:ilvl w:val="1"/>
          <w:numId w:val="8"/>
        </w:numPr>
        <w:rPr>
          <w:rStyle w:val="IntenseReference"/>
          <w:rFonts w:ascii="Calibri" w:hAnsi="Calibri"/>
          <w:b/>
          <w:bCs/>
          <w:smallCaps w:val="0"/>
          <w:color w:val="4F81BD" w:themeColor="accent1"/>
          <w:spacing w:val="0"/>
          <w:u w:val="none"/>
        </w:rPr>
      </w:pPr>
      <w:bookmarkStart w:id="25" w:name="_Toc455835991"/>
      <w:r w:rsidRPr="00741F80">
        <w:rPr>
          <w:rStyle w:val="IntenseReference"/>
          <w:rFonts w:ascii="Calibri" w:hAnsi="Calibri"/>
          <w:b/>
          <w:bCs/>
          <w:smallCaps w:val="0"/>
          <w:color w:val="4F81BD" w:themeColor="accent1"/>
          <w:spacing w:val="0"/>
          <w:u w:val="none"/>
        </w:rPr>
        <w:t>Sales Year Management</w:t>
      </w:r>
      <w:bookmarkEnd w:id="25"/>
    </w:p>
    <w:p w14:paraId="032A5537" w14:textId="77777777" w:rsidR="00BC1653" w:rsidRDefault="00BC1653" w:rsidP="00D02583">
      <w:pPr>
        <w:pStyle w:val="ListParagraph"/>
        <w:jc w:val="both"/>
        <w:rPr>
          <w:rFonts w:ascii="Calibri" w:hAnsi="Calibri"/>
        </w:rPr>
      </w:pPr>
      <w:r w:rsidRPr="00741F80">
        <w:rPr>
          <w:rFonts w:ascii="Calibri" w:hAnsi="Calibri"/>
        </w:rPr>
        <w:t xml:space="preserve">Will be used to trigger or notify the start of a new Sales Year to the application. This can be </w:t>
      </w:r>
      <w:r w:rsidRPr="00872BF9">
        <w:rPr>
          <w:rFonts w:ascii="Calibri" w:hAnsi="Calibri"/>
        </w:rPr>
        <w:t xml:space="preserve">triggered by users having specific permissions for this only. When a new Sales Year is triggered, the application </w:t>
      </w:r>
      <w:r w:rsidR="00D91D82" w:rsidRPr="00872BF9">
        <w:rPr>
          <w:rFonts w:ascii="Calibri" w:hAnsi="Calibri"/>
        </w:rPr>
        <w:t xml:space="preserve">will </w:t>
      </w:r>
      <w:r w:rsidR="00A534C0" w:rsidRPr="00872BF9">
        <w:rPr>
          <w:rFonts w:ascii="Calibri" w:hAnsi="Calibri"/>
        </w:rPr>
        <w:t>move all current sites to the upcoming sales year in a deactivated status.  The sites in the prior years will remain at the same status they were in when the</w:t>
      </w:r>
      <w:r w:rsidR="004B3A8F" w:rsidRPr="00872BF9">
        <w:rPr>
          <w:rFonts w:ascii="Calibri" w:hAnsi="Calibri"/>
        </w:rPr>
        <w:t>y</w:t>
      </w:r>
      <w:r w:rsidR="00A534C0" w:rsidRPr="00872BF9">
        <w:rPr>
          <w:rFonts w:ascii="Calibri" w:hAnsi="Calibri"/>
        </w:rPr>
        <w:t xml:space="preserve"> were moved/archived.  Certain data </w:t>
      </w:r>
      <w:r w:rsidR="00D91D82" w:rsidRPr="00872BF9">
        <w:rPr>
          <w:rFonts w:ascii="Calibri" w:hAnsi="Calibri"/>
        </w:rPr>
        <w:t xml:space="preserve">will </w:t>
      </w:r>
      <w:r w:rsidR="00A534C0" w:rsidRPr="00872BF9">
        <w:rPr>
          <w:rFonts w:ascii="Calibri" w:hAnsi="Calibri"/>
        </w:rPr>
        <w:t xml:space="preserve">be allowed to change, with a notification going to enrollment to update Crosslink with the necessary information. </w:t>
      </w:r>
      <w:r w:rsidR="00A534C0">
        <w:rPr>
          <w:rFonts w:ascii="Calibri" w:hAnsi="Calibri"/>
        </w:rPr>
        <w:t>This func</w:t>
      </w:r>
      <w:r w:rsidR="00D91D82">
        <w:rPr>
          <w:rFonts w:ascii="Calibri" w:hAnsi="Calibri"/>
        </w:rPr>
        <w:t>tion needs to hold data</w:t>
      </w:r>
      <w:r w:rsidR="00A534C0">
        <w:rPr>
          <w:rFonts w:ascii="Calibri" w:hAnsi="Calibri"/>
        </w:rPr>
        <w:t xml:space="preserve"> for the current year and 2 prior years.</w:t>
      </w:r>
      <w:r w:rsidR="004B3A8F">
        <w:rPr>
          <w:rFonts w:ascii="Calibri" w:hAnsi="Calibri"/>
        </w:rPr>
        <w:t xml:space="preserve"> </w:t>
      </w:r>
    </w:p>
    <w:p w14:paraId="0A13DE26" w14:textId="77777777" w:rsidR="0076319B" w:rsidRDefault="0076319B" w:rsidP="00D02583">
      <w:pPr>
        <w:pStyle w:val="ListParagraph"/>
        <w:jc w:val="both"/>
        <w:rPr>
          <w:rFonts w:ascii="Calibri" w:hAnsi="Calibri"/>
        </w:rPr>
      </w:pPr>
    </w:p>
    <w:p w14:paraId="373E1001" w14:textId="77777777" w:rsidR="0076319B" w:rsidRDefault="0076319B" w:rsidP="0076319B">
      <w:pPr>
        <w:ind w:left="720"/>
        <w:jc w:val="both"/>
        <w:rPr>
          <w:rFonts w:ascii="Calibri" w:hAnsi="Calibri"/>
        </w:rPr>
        <w:sectPr w:rsidR="0076319B" w:rsidSect="0076319B">
          <w:footerReference w:type="default" r:id="rId24"/>
          <w:type w:val="continuous"/>
          <w:pgSz w:w="12240" w:h="15840"/>
          <w:pgMar w:top="1440" w:right="1440" w:bottom="1440" w:left="1440" w:header="720" w:footer="720" w:gutter="0"/>
          <w:cols w:space="720"/>
          <w:docGrid w:linePitch="360"/>
        </w:sectPr>
      </w:pPr>
    </w:p>
    <w:p w14:paraId="62F8C9AC" w14:textId="77777777" w:rsidR="0076319B" w:rsidRPr="00047595" w:rsidRDefault="0076319B" w:rsidP="0076319B">
      <w:pPr>
        <w:ind w:left="720"/>
        <w:jc w:val="both"/>
        <w:rPr>
          <w:rStyle w:val="SubtleReference"/>
          <w:b/>
          <w:bCs/>
        </w:rPr>
      </w:pPr>
      <w:r w:rsidRPr="00047595">
        <w:rPr>
          <w:rStyle w:val="SubtleReference"/>
          <w:b/>
          <w:bCs/>
        </w:rPr>
        <w:t>User Interface</w:t>
      </w:r>
    </w:p>
    <w:p w14:paraId="7D5DBBCC" w14:textId="77777777" w:rsidR="0076319B" w:rsidRDefault="0076319B" w:rsidP="0076319B">
      <w:pPr>
        <w:ind w:left="720"/>
        <w:jc w:val="both"/>
        <w:rPr>
          <w:rFonts w:ascii="Calibri" w:hAnsi="Calibri"/>
        </w:rPr>
      </w:pPr>
      <w:r>
        <w:rPr>
          <w:rFonts w:ascii="Calibri" w:hAnsi="Calibri"/>
        </w:rPr>
        <w:t>The landing page for this function is accessible on the Administrative menu under “</w:t>
      </w:r>
      <w:r w:rsidR="004A02C2">
        <w:rPr>
          <w:rFonts w:ascii="Calibri" w:hAnsi="Calibri"/>
        </w:rPr>
        <w:t xml:space="preserve">Sales Year </w:t>
      </w:r>
      <w:r>
        <w:rPr>
          <w:rFonts w:ascii="Calibri" w:hAnsi="Calibri"/>
        </w:rPr>
        <w:t xml:space="preserve">Management”. Clicking on this function presents the following user interface: </w:t>
      </w:r>
    </w:p>
    <w:p w14:paraId="0FFA8C08" w14:textId="77777777" w:rsidR="0076319B" w:rsidRDefault="00187E7F" w:rsidP="0076319B">
      <w:pPr>
        <w:ind w:left="720"/>
        <w:jc w:val="both"/>
        <w:rPr>
          <w:rFonts w:ascii="Calibri" w:hAnsi="Calibri"/>
        </w:rPr>
      </w:pPr>
      <w:r w:rsidRPr="00187E7F">
        <w:rPr>
          <w:rFonts w:ascii="Calibri" w:hAnsi="Calibri"/>
          <w:noProof/>
        </w:rPr>
        <w:drawing>
          <wp:inline distT="0" distB="0" distL="0" distR="0" wp14:anchorId="50D2EAFA" wp14:editId="468D5402">
            <wp:extent cx="5943600" cy="20726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2072640"/>
                    </a:xfrm>
                    <a:prstGeom prst="rect">
                      <a:avLst/>
                    </a:prstGeom>
                  </pic:spPr>
                </pic:pic>
              </a:graphicData>
            </a:graphic>
          </wp:inline>
        </w:drawing>
      </w:r>
    </w:p>
    <w:p w14:paraId="19DAB965" w14:textId="77777777" w:rsidR="0076319B" w:rsidRDefault="0076319B" w:rsidP="0076319B">
      <w:pPr>
        <w:ind w:left="720"/>
        <w:jc w:val="both"/>
        <w:rPr>
          <w:rFonts w:ascii="Calibri" w:hAnsi="Calibri"/>
        </w:rPr>
        <w:sectPr w:rsidR="0076319B" w:rsidSect="00700F0C">
          <w:type w:val="continuous"/>
          <w:pgSz w:w="12240" w:h="15840"/>
          <w:pgMar w:top="1440" w:right="1440" w:bottom="1440" w:left="1440" w:header="720" w:footer="720" w:gutter="0"/>
          <w:cols w:space="720"/>
          <w:docGrid w:linePitch="360"/>
        </w:sectPr>
      </w:pPr>
    </w:p>
    <w:p w14:paraId="77070ACA" w14:textId="77777777" w:rsidR="0076319B" w:rsidRPr="00047595" w:rsidRDefault="0076319B" w:rsidP="0076319B">
      <w:pPr>
        <w:ind w:left="720"/>
        <w:jc w:val="both"/>
        <w:rPr>
          <w:rStyle w:val="SubtleReference"/>
          <w:b/>
          <w:bCs/>
        </w:rPr>
      </w:pPr>
      <w:r w:rsidRPr="00047595">
        <w:rPr>
          <w:rStyle w:val="SubtleReference"/>
          <w:b/>
          <w:bCs/>
        </w:rPr>
        <w:lastRenderedPageBreak/>
        <w:t xml:space="preserve">Functionality Description </w:t>
      </w:r>
    </w:p>
    <w:p w14:paraId="6435E2F0" w14:textId="77777777" w:rsidR="0076319B" w:rsidRDefault="0076319B" w:rsidP="0076319B">
      <w:pPr>
        <w:ind w:left="720"/>
        <w:jc w:val="both"/>
        <w:rPr>
          <w:rFonts w:ascii="Calibri" w:hAnsi="Calibri"/>
        </w:rPr>
      </w:pPr>
      <w:r>
        <w:rPr>
          <w:rFonts w:ascii="Calibri" w:hAnsi="Calibri"/>
        </w:rPr>
        <w:t xml:space="preserve">The application presents the user with the information related to the various </w:t>
      </w:r>
      <w:r w:rsidR="004A02C2">
        <w:rPr>
          <w:rFonts w:ascii="Calibri" w:hAnsi="Calibri"/>
        </w:rPr>
        <w:t>“Sales Years” which have been created thus far</w:t>
      </w:r>
      <w:r>
        <w:rPr>
          <w:rFonts w:ascii="Calibri" w:hAnsi="Calibri"/>
        </w:rPr>
        <w:t xml:space="preserve">. Access to this functionality will be </w:t>
      </w:r>
      <w:r w:rsidR="00306EC9">
        <w:rPr>
          <w:rFonts w:ascii="Calibri" w:hAnsi="Calibri"/>
        </w:rPr>
        <w:t>identified</w:t>
      </w:r>
      <w:r>
        <w:rPr>
          <w:rFonts w:ascii="Calibri" w:hAnsi="Calibri"/>
        </w:rPr>
        <w:t xml:space="preserve"> based on the permissions defined for the logged in user’s role. </w:t>
      </w:r>
    </w:p>
    <w:p w14:paraId="024FFF43" w14:textId="77777777" w:rsidR="0076319B" w:rsidRDefault="0076319B" w:rsidP="0076319B">
      <w:pPr>
        <w:ind w:left="720"/>
        <w:jc w:val="both"/>
        <w:rPr>
          <w:rFonts w:ascii="Calibri" w:hAnsi="Calibri"/>
        </w:rPr>
      </w:pPr>
      <w:r>
        <w:rPr>
          <w:rFonts w:ascii="Calibri" w:hAnsi="Calibri"/>
        </w:rPr>
        <w:t xml:space="preserve">The permitted user will have the ability to </w:t>
      </w:r>
      <w:r w:rsidR="004A02C2">
        <w:rPr>
          <w:rFonts w:ascii="Calibri" w:hAnsi="Calibri"/>
        </w:rPr>
        <w:t xml:space="preserve">view the available information about the various “Sales Years” and their respective applicability in the application. </w:t>
      </w:r>
      <w:r w:rsidR="00390C76">
        <w:rPr>
          <w:rFonts w:ascii="Calibri" w:hAnsi="Calibri"/>
        </w:rPr>
        <w:t xml:space="preserve">The only interaction that is being allowed in this area is the ability to create a New Sales Year. </w:t>
      </w:r>
      <w:r>
        <w:rPr>
          <w:rFonts w:ascii="Calibri" w:hAnsi="Calibri"/>
        </w:rPr>
        <w:t xml:space="preserve"> </w:t>
      </w:r>
    </w:p>
    <w:p w14:paraId="52005A4C" w14:textId="77777777" w:rsidR="00266418" w:rsidRDefault="00266418" w:rsidP="00266418">
      <w:pPr>
        <w:pStyle w:val="Standard"/>
        <w:spacing w:after="120" w:line="100" w:lineRule="atLeast"/>
        <w:ind w:left="720"/>
        <w:jc w:val="both"/>
        <w:rPr>
          <w:rFonts w:eastAsia="Times New Roman" w:cs="Calibri"/>
        </w:rPr>
      </w:pPr>
      <w:r>
        <w:rPr>
          <w:rFonts w:eastAsia="Times New Roman" w:cs="Calibri"/>
        </w:rPr>
        <w:t>The application allows the ability to view\edit the details of the respective Sales year based on its activation status. If a Sales Year is marked for Scheduled Activation but not activated yet, then it can be Edited and the information update. For all other Sales years, only the View function will be available</w:t>
      </w:r>
    </w:p>
    <w:p w14:paraId="7294EED9" w14:textId="77777777" w:rsidR="00266418" w:rsidRPr="00266418" w:rsidRDefault="00266418" w:rsidP="00266418">
      <w:pPr>
        <w:ind w:left="720"/>
        <w:jc w:val="both"/>
        <w:rPr>
          <w:rFonts w:ascii="Calibri" w:hAnsi="Calibri"/>
        </w:rPr>
      </w:pPr>
      <w:r w:rsidRPr="00266418">
        <w:rPr>
          <w:rFonts w:ascii="Calibri" w:hAnsi="Calibri"/>
        </w:rPr>
        <w:t xml:space="preserve">For each Sales Year, the application has two distinct presentations to indicate the one which is currently active and the one which is a past year. </w:t>
      </w:r>
    </w:p>
    <w:p w14:paraId="569BF87C" w14:textId="77777777" w:rsidR="00266418" w:rsidRPr="00266418" w:rsidRDefault="00266418" w:rsidP="00266418">
      <w:pPr>
        <w:ind w:left="720"/>
        <w:jc w:val="both"/>
        <w:rPr>
          <w:rFonts w:ascii="Calibri" w:hAnsi="Calibri"/>
        </w:rPr>
      </w:pPr>
      <w:r w:rsidRPr="00187E7F">
        <w:rPr>
          <w:noProof/>
        </w:rPr>
        <w:drawing>
          <wp:inline distT="0" distB="0" distL="0" distR="0" wp14:anchorId="36DCACBD" wp14:editId="4ADBAA99">
            <wp:extent cx="285790" cy="238158"/>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85790" cy="238158"/>
                    </a:xfrm>
                    <a:prstGeom prst="rect">
                      <a:avLst/>
                    </a:prstGeom>
                  </pic:spPr>
                </pic:pic>
              </a:graphicData>
            </a:graphic>
          </wp:inline>
        </w:drawing>
      </w:r>
      <w:r w:rsidRPr="00266418">
        <w:rPr>
          <w:rFonts w:ascii="Calibri" w:hAnsi="Calibri"/>
        </w:rPr>
        <w:t xml:space="preserve"> : indicates a currently active Sales year </w:t>
      </w:r>
    </w:p>
    <w:p w14:paraId="38989E6A" w14:textId="77777777" w:rsidR="00266418" w:rsidRPr="00266418" w:rsidRDefault="00266418" w:rsidP="00266418">
      <w:pPr>
        <w:ind w:left="720"/>
        <w:jc w:val="both"/>
        <w:rPr>
          <w:rFonts w:ascii="Calibri" w:hAnsi="Calibri"/>
        </w:rPr>
      </w:pPr>
      <w:r w:rsidRPr="00187E7F">
        <w:rPr>
          <w:noProof/>
        </w:rPr>
        <w:drawing>
          <wp:inline distT="0" distB="0" distL="0" distR="0" wp14:anchorId="682C848C" wp14:editId="0EE5EE51">
            <wp:extent cx="247685" cy="22863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47685" cy="228632"/>
                    </a:xfrm>
                    <a:prstGeom prst="rect">
                      <a:avLst/>
                    </a:prstGeom>
                  </pic:spPr>
                </pic:pic>
              </a:graphicData>
            </a:graphic>
          </wp:inline>
        </w:drawing>
      </w:r>
      <w:r w:rsidRPr="00266418">
        <w:rPr>
          <w:rFonts w:ascii="Calibri" w:hAnsi="Calibri"/>
        </w:rPr>
        <w:t xml:space="preserve"> : indicates a past or Archived Sales Year </w:t>
      </w:r>
    </w:p>
    <w:p w14:paraId="52021B87" w14:textId="77777777" w:rsidR="00266418" w:rsidRPr="00266418" w:rsidRDefault="00266418" w:rsidP="00266418">
      <w:pPr>
        <w:ind w:left="720"/>
        <w:jc w:val="both"/>
        <w:rPr>
          <w:rFonts w:ascii="Calibri" w:hAnsi="Calibri"/>
        </w:rPr>
      </w:pPr>
      <w:r w:rsidRPr="00266418">
        <w:rPr>
          <w:rFonts w:ascii="Calibri" w:hAnsi="Calibri"/>
        </w:rPr>
        <w:t xml:space="preserve">Clicking on the above icon shows the details associated with the respective sales year as submitted at the time of activation. For a New Sales Year that is saved for Scheduled Activation, the application allows the ability for the information to be edited but not beyond or from the day on which the Sales Year gets activated. </w:t>
      </w:r>
    </w:p>
    <w:p w14:paraId="35E6EDC6" w14:textId="77777777" w:rsidR="00266418" w:rsidRPr="00266418" w:rsidRDefault="00266418" w:rsidP="00266418">
      <w:pPr>
        <w:ind w:left="720"/>
        <w:jc w:val="both"/>
        <w:rPr>
          <w:rFonts w:ascii="Calibri" w:hAnsi="Calibri"/>
        </w:rPr>
      </w:pPr>
      <w:r w:rsidRPr="00266418">
        <w:rPr>
          <w:rFonts w:ascii="Calibri" w:hAnsi="Calibri"/>
        </w:rPr>
        <w:t xml:space="preserve">The link called “Activate New Sales Year” is available to be clicked only once and a new Sales Year defined. At any given time, the system will allow for one current active year to be present and at a maximum an additional or incumbent Sales Year definition to be scheduled. </w:t>
      </w:r>
    </w:p>
    <w:p w14:paraId="773C95B3" w14:textId="77777777" w:rsidR="00266418" w:rsidRPr="009E60F1" w:rsidRDefault="00266418" w:rsidP="00266418">
      <w:pPr>
        <w:pStyle w:val="Standard"/>
        <w:spacing w:after="120" w:line="100" w:lineRule="atLeast"/>
        <w:ind w:left="720"/>
        <w:jc w:val="both"/>
        <w:rPr>
          <w:rFonts w:eastAsia="Times New Roman" w:cs="Calibri"/>
        </w:rPr>
      </w:pPr>
      <w:r>
        <w:t>As soon as a new Sales year is marked for scheduled activation, the link at the top gets disabled and can be only active once the scheduled activation becomes eligible and a new sales year is created in the system</w:t>
      </w:r>
    </w:p>
    <w:p w14:paraId="6A47ECE2" w14:textId="77777777" w:rsidR="00266418" w:rsidRPr="00F6717C" w:rsidRDefault="00266418" w:rsidP="00266418">
      <w:pPr>
        <w:pStyle w:val="Standard"/>
        <w:spacing w:after="120" w:line="100" w:lineRule="atLeast"/>
        <w:ind w:left="720"/>
        <w:jc w:val="both"/>
        <w:rPr>
          <w:rFonts w:eastAsia="Times New Roman" w:cs="Calibri"/>
        </w:rPr>
      </w:pPr>
      <w:r>
        <w:t xml:space="preserve">Each time a new Sales Year gets activated, all active business customer entities i.e. SO, MO and SVB Main and Subsites, gets flagged as archived but continue to retain the status that they held at the time of the archival process. Each of these entities automatically gets copied over to the new sales year to facilitate easy access and management for the new\upcoming sales year  </w:t>
      </w:r>
    </w:p>
    <w:p w14:paraId="645799DA" w14:textId="77777777" w:rsidR="00266418" w:rsidRPr="009E60F1" w:rsidRDefault="00266418" w:rsidP="00266418">
      <w:pPr>
        <w:pStyle w:val="Standard"/>
        <w:spacing w:after="120" w:line="100" w:lineRule="atLeast"/>
        <w:ind w:left="720"/>
        <w:jc w:val="both"/>
        <w:rPr>
          <w:rFonts w:eastAsia="Times New Roman" w:cs="Calibri"/>
        </w:rPr>
      </w:pPr>
      <w:r>
        <w:t xml:space="preserve">For such copied entities, the application allows for certain information to be modified and accelerate the activation and management process. each such modification in turn triggers a notification to the enrollment department to review the modified information and execute appropriate action on the Crosslink portal </w:t>
      </w:r>
    </w:p>
    <w:p w14:paraId="0FB634C9" w14:textId="77777777" w:rsidR="00266418" w:rsidRPr="009E60F1" w:rsidRDefault="00266418" w:rsidP="00266418">
      <w:pPr>
        <w:pStyle w:val="Standard"/>
        <w:spacing w:after="120" w:line="100" w:lineRule="atLeast"/>
        <w:ind w:left="720"/>
        <w:jc w:val="both"/>
        <w:rPr>
          <w:rFonts w:eastAsia="Times New Roman" w:cs="Calibri"/>
        </w:rPr>
      </w:pPr>
      <w:r>
        <w:lastRenderedPageBreak/>
        <w:t>The transactions and information continues to be available for a maximum period of 2 additional Sales Years after the deactivation and is dropped after that</w:t>
      </w:r>
    </w:p>
    <w:p w14:paraId="5C13CEC5" w14:textId="77777777" w:rsidR="00187E7F" w:rsidRDefault="00187E7F" w:rsidP="0076319B">
      <w:pPr>
        <w:ind w:left="720"/>
        <w:jc w:val="both"/>
        <w:rPr>
          <w:rFonts w:ascii="Calibri" w:hAnsi="Calibri"/>
        </w:rPr>
      </w:pPr>
    </w:p>
    <w:p w14:paraId="7EF04DE7" w14:textId="77777777" w:rsidR="0076319B" w:rsidRDefault="0076319B" w:rsidP="0076319B">
      <w:pPr>
        <w:ind w:left="720"/>
        <w:jc w:val="both"/>
        <w:rPr>
          <w:rFonts w:ascii="Calibri" w:hAnsi="Calibri"/>
        </w:rPr>
      </w:pPr>
      <w:r>
        <w:rPr>
          <w:rFonts w:ascii="Calibri" w:hAnsi="Calibri"/>
        </w:rPr>
        <w:t>Clicking on the “</w:t>
      </w:r>
      <w:r w:rsidR="00390C76">
        <w:rPr>
          <w:rFonts w:ascii="Calibri" w:hAnsi="Calibri"/>
        </w:rPr>
        <w:t>Active New Sales Year</w:t>
      </w:r>
      <w:r>
        <w:rPr>
          <w:rFonts w:ascii="Calibri" w:hAnsi="Calibri"/>
        </w:rPr>
        <w:t xml:space="preserve">” </w:t>
      </w:r>
      <w:r w:rsidR="00390C76">
        <w:rPr>
          <w:rFonts w:ascii="Calibri" w:hAnsi="Calibri"/>
        </w:rPr>
        <w:t xml:space="preserve">link </w:t>
      </w:r>
      <w:r>
        <w:rPr>
          <w:rFonts w:ascii="Calibri" w:hAnsi="Calibri"/>
        </w:rPr>
        <w:t xml:space="preserve">button </w:t>
      </w:r>
      <w:r w:rsidR="00390C76">
        <w:rPr>
          <w:rFonts w:ascii="Calibri" w:hAnsi="Calibri"/>
        </w:rPr>
        <w:t xml:space="preserve">at the top of the grid </w:t>
      </w:r>
      <w:r>
        <w:rPr>
          <w:rFonts w:ascii="Calibri" w:hAnsi="Calibri"/>
        </w:rPr>
        <w:t xml:space="preserve">brings up </w:t>
      </w:r>
      <w:r w:rsidR="00187E7F">
        <w:rPr>
          <w:rFonts w:ascii="Calibri" w:hAnsi="Calibri"/>
        </w:rPr>
        <w:t>the</w:t>
      </w:r>
      <w:r>
        <w:rPr>
          <w:rFonts w:ascii="Calibri" w:hAnsi="Calibri"/>
        </w:rPr>
        <w:t xml:space="preserve"> user interface block that looks like the following: </w:t>
      </w:r>
    </w:p>
    <w:p w14:paraId="63E99E29" w14:textId="77777777" w:rsidR="0076319B" w:rsidRDefault="00390C76" w:rsidP="0076319B">
      <w:pPr>
        <w:ind w:left="720"/>
        <w:jc w:val="both"/>
        <w:rPr>
          <w:rFonts w:ascii="Calibri" w:hAnsi="Calibri"/>
        </w:rPr>
      </w:pPr>
      <w:r w:rsidRPr="00390C76">
        <w:rPr>
          <w:rFonts w:ascii="Calibri" w:hAnsi="Calibri"/>
          <w:noProof/>
        </w:rPr>
        <w:drawing>
          <wp:inline distT="0" distB="0" distL="0" distR="0" wp14:anchorId="25F44BC8" wp14:editId="280BED88">
            <wp:extent cx="5468805" cy="38576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468805" cy="3857625"/>
                    </a:xfrm>
                    <a:prstGeom prst="rect">
                      <a:avLst/>
                    </a:prstGeom>
                  </pic:spPr>
                </pic:pic>
              </a:graphicData>
            </a:graphic>
          </wp:inline>
        </w:drawing>
      </w:r>
    </w:p>
    <w:p w14:paraId="146585DB" w14:textId="77777777" w:rsidR="0076319B" w:rsidRDefault="0076319B" w:rsidP="0076319B">
      <w:pPr>
        <w:ind w:left="720"/>
        <w:jc w:val="both"/>
        <w:rPr>
          <w:rFonts w:ascii="Calibri" w:hAnsi="Calibri"/>
        </w:rPr>
      </w:pPr>
      <w:r>
        <w:rPr>
          <w:rFonts w:ascii="Calibri" w:hAnsi="Calibri"/>
        </w:rPr>
        <w:t xml:space="preserve">The detailed description about the fields and actions involved are explained in the tabulation below: </w:t>
      </w:r>
    </w:p>
    <w:tbl>
      <w:tblPr>
        <w:tblW w:w="8621" w:type="dxa"/>
        <w:tblInd w:w="749" w:type="dxa"/>
        <w:tblLayout w:type="fixed"/>
        <w:tblCellMar>
          <w:left w:w="10" w:type="dxa"/>
          <w:right w:w="10" w:type="dxa"/>
        </w:tblCellMar>
        <w:tblLook w:val="04A0" w:firstRow="1" w:lastRow="0" w:firstColumn="1" w:lastColumn="0" w:noHBand="0" w:noVBand="1"/>
      </w:tblPr>
      <w:tblGrid>
        <w:gridCol w:w="1350"/>
        <w:gridCol w:w="7271"/>
      </w:tblGrid>
      <w:tr w:rsidR="0076319B" w14:paraId="7B918CE4" w14:textId="77777777" w:rsidTr="0076319B">
        <w:tc>
          <w:tcPr>
            <w:tcW w:w="1350" w:type="dxa"/>
            <w:tcBorders>
              <w:top w:val="single" w:sz="4" w:space="0" w:color="000001"/>
              <w:left w:val="single" w:sz="4" w:space="0" w:color="000001"/>
              <w:bottom w:val="single" w:sz="4" w:space="0" w:color="000001"/>
              <w:right w:val="nil"/>
            </w:tcBorders>
            <w:shd w:val="clear" w:color="auto" w:fill="1F497D"/>
            <w:tcMar>
              <w:top w:w="43" w:type="dxa"/>
              <w:left w:w="29" w:type="dxa"/>
              <w:bottom w:w="43" w:type="dxa"/>
              <w:right w:w="29" w:type="dxa"/>
            </w:tcMar>
            <w:hideMark/>
          </w:tcPr>
          <w:p w14:paraId="15CCD8CF" w14:textId="77777777" w:rsidR="0076319B" w:rsidRDefault="0076319B" w:rsidP="0076319B">
            <w:pPr>
              <w:pStyle w:val="Standard"/>
              <w:spacing w:after="120" w:line="100" w:lineRule="atLeast"/>
              <w:jc w:val="both"/>
              <w:rPr>
                <w:rFonts w:eastAsia="Times New Roman" w:cs="Calibri"/>
                <w:b/>
                <w:iCs/>
                <w:color w:val="FFFFFF"/>
              </w:rPr>
            </w:pPr>
            <w:r>
              <w:rPr>
                <w:rFonts w:eastAsia="Times New Roman" w:cs="Calibri"/>
                <w:b/>
                <w:iCs/>
                <w:color w:val="FFFFFF"/>
              </w:rPr>
              <w:t>Function ID</w:t>
            </w:r>
          </w:p>
        </w:tc>
        <w:tc>
          <w:tcPr>
            <w:tcW w:w="7271" w:type="dxa"/>
            <w:tcBorders>
              <w:top w:val="single" w:sz="4" w:space="0" w:color="000001"/>
              <w:left w:val="single" w:sz="4" w:space="0" w:color="000001"/>
              <w:bottom w:val="single" w:sz="4" w:space="0" w:color="000001"/>
              <w:right w:val="single" w:sz="4" w:space="0" w:color="000001"/>
            </w:tcBorders>
            <w:shd w:val="clear" w:color="auto" w:fill="FFFFFF"/>
            <w:tcMar>
              <w:top w:w="43" w:type="dxa"/>
              <w:left w:w="29" w:type="dxa"/>
              <w:bottom w:w="43" w:type="dxa"/>
              <w:right w:w="29" w:type="dxa"/>
            </w:tcMar>
            <w:hideMark/>
          </w:tcPr>
          <w:p w14:paraId="6EA64427" w14:textId="77777777" w:rsidR="0076319B" w:rsidRDefault="00390C76" w:rsidP="0076319B">
            <w:pPr>
              <w:pStyle w:val="Standard"/>
              <w:spacing w:after="120" w:line="100" w:lineRule="atLeast"/>
              <w:jc w:val="both"/>
              <w:rPr>
                <w:rFonts w:eastAsia="Times New Roman" w:cs="Calibri"/>
              </w:rPr>
            </w:pPr>
            <w:r>
              <w:rPr>
                <w:rFonts w:eastAsia="Times New Roman" w:cs="Calibri"/>
              </w:rPr>
              <w:t xml:space="preserve">Sales Year </w:t>
            </w:r>
            <w:r w:rsidR="0076319B">
              <w:rPr>
                <w:rFonts w:eastAsia="Times New Roman" w:cs="Calibri"/>
              </w:rPr>
              <w:t xml:space="preserve">Management </w:t>
            </w:r>
          </w:p>
        </w:tc>
      </w:tr>
      <w:tr w:rsidR="0076319B" w14:paraId="0FA21688" w14:textId="77777777" w:rsidTr="0076319B">
        <w:tc>
          <w:tcPr>
            <w:tcW w:w="1350" w:type="dxa"/>
            <w:tcBorders>
              <w:top w:val="single" w:sz="4" w:space="0" w:color="000001"/>
              <w:left w:val="single" w:sz="4" w:space="0" w:color="000001"/>
              <w:bottom w:val="single" w:sz="4" w:space="0" w:color="000001"/>
              <w:right w:val="nil"/>
            </w:tcBorders>
            <w:shd w:val="clear" w:color="auto" w:fill="1F497D"/>
            <w:tcMar>
              <w:top w:w="43" w:type="dxa"/>
              <w:left w:w="29" w:type="dxa"/>
              <w:bottom w:w="43" w:type="dxa"/>
              <w:right w:w="29" w:type="dxa"/>
            </w:tcMar>
            <w:hideMark/>
          </w:tcPr>
          <w:p w14:paraId="19D7096E" w14:textId="77777777" w:rsidR="0076319B" w:rsidRDefault="0076319B" w:rsidP="0076319B">
            <w:pPr>
              <w:pStyle w:val="Standard"/>
              <w:spacing w:after="120" w:line="100" w:lineRule="atLeast"/>
              <w:jc w:val="both"/>
              <w:rPr>
                <w:rFonts w:eastAsia="Times New Roman" w:cs="Calibri"/>
                <w:b/>
                <w:iCs/>
                <w:color w:val="FFFFFF"/>
              </w:rPr>
            </w:pPr>
            <w:r>
              <w:rPr>
                <w:rFonts w:eastAsia="Times New Roman" w:cs="Calibri"/>
                <w:b/>
                <w:iCs/>
                <w:color w:val="FFFFFF"/>
              </w:rPr>
              <w:t>TITLE</w:t>
            </w:r>
          </w:p>
        </w:tc>
        <w:tc>
          <w:tcPr>
            <w:tcW w:w="7271" w:type="dxa"/>
            <w:tcBorders>
              <w:top w:val="single" w:sz="4" w:space="0" w:color="000001"/>
              <w:left w:val="single" w:sz="4" w:space="0" w:color="000001"/>
              <w:bottom w:val="single" w:sz="4" w:space="0" w:color="000001"/>
              <w:right w:val="single" w:sz="4" w:space="0" w:color="000001"/>
            </w:tcBorders>
            <w:shd w:val="clear" w:color="auto" w:fill="FFFFFF"/>
            <w:tcMar>
              <w:top w:w="43" w:type="dxa"/>
              <w:left w:w="29" w:type="dxa"/>
              <w:bottom w:w="43" w:type="dxa"/>
              <w:right w:w="29" w:type="dxa"/>
            </w:tcMar>
            <w:hideMark/>
          </w:tcPr>
          <w:p w14:paraId="69918B83" w14:textId="77777777" w:rsidR="0076319B" w:rsidRDefault="00390C76" w:rsidP="0076319B">
            <w:pPr>
              <w:pStyle w:val="Standard"/>
              <w:spacing w:after="120" w:line="100" w:lineRule="atLeast"/>
              <w:jc w:val="both"/>
              <w:rPr>
                <w:rFonts w:eastAsia="Times New Roman" w:cs="Calibri"/>
              </w:rPr>
            </w:pPr>
            <w:r>
              <w:rPr>
                <w:rFonts w:eastAsia="Times New Roman" w:cs="Calibri"/>
              </w:rPr>
              <w:t xml:space="preserve">Sales Year </w:t>
            </w:r>
            <w:r w:rsidR="0076319B">
              <w:rPr>
                <w:rFonts w:eastAsia="Times New Roman" w:cs="Calibri"/>
              </w:rPr>
              <w:t xml:space="preserve">Management – For Admin </w:t>
            </w:r>
          </w:p>
        </w:tc>
      </w:tr>
      <w:tr w:rsidR="0076319B" w14:paraId="7D100676" w14:textId="77777777" w:rsidTr="0076319B">
        <w:trPr>
          <w:trHeight w:val="620"/>
        </w:trPr>
        <w:tc>
          <w:tcPr>
            <w:tcW w:w="1350" w:type="dxa"/>
            <w:tcBorders>
              <w:top w:val="single" w:sz="4" w:space="0" w:color="000001"/>
              <w:left w:val="single" w:sz="4" w:space="0" w:color="000001"/>
              <w:bottom w:val="single" w:sz="4" w:space="0" w:color="000001"/>
              <w:right w:val="nil"/>
            </w:tcBorders>
            <w:shd w:val="clear" w:color="auto" w:fill="1F497D"/>
            <w:tcMar>
              <w:top w:w="43" w:type="dxa"/>
              <w:left w:w="29" w:type="dxa"/>
              <w:bottom w:w="43" w:type="dxa"/>
              <w:right w:w="29" w:type="dxa"/>
            </w:tcMar>
            <w:hideMark/>
          </w:tcPr>
          <w:p w14:paraId="58470F22" w14:textId="77777777" w:rsidR="0076319B" w:rsidRDefault="0076319B" w:rsidP="0076319B">
            <w:pPr>
              <w:pStyle w:val="Standard"/>
              <w:spacing w:after="120" w:line="100" w:lineRule="atLeast"/>
              <w:jc w:val="both"/>
              <w:rPr>
                <w:rFonts w:eastAsia="Times New Roman" w:cs="Calibri"/>
                <w:b/>
                <w:iCs/>
                <w:color w:val="FFFFFF"/>
              </w:rPr>
            </w:pPr>
            <w:r>
              <w:rPr>
                <w:rFonts w:eastAsia="Times New Roman" w:cs="Calibri"/>
                <w:b/>
                <w:iCs/>
                <w:color w:val="FFFFFF"/>
              </w:rPr>
              <w:t>INPUT</w:t>
            </w:r>
          </w:p>
        </w:tc>
        <w:tc>
          <w:tcPr>
            <w:tcW w:w="7271" w:type="dxa"/>
            <w:tcBorders>
              <w:top w:val="single" w:sz="4" w:space="0" w:color="000001"/>
              <w:left w:val="single" w:sz="4" w:space="0" w:color="000001"/>
              <w:bottom w:val="single" w:sz="4" w:space="0" w:color="000001"/>
              <w:right w:val="single" w:sz="4" w:space="0" w:color="000001"/>
            </w:tcBorders>
            <w:shd w:val="clear" w:color="auto" w:fill="FFFFFF"/>
            <w:tcMar>
              <w:top w:w="43" w:type="dxa"/>
              <w:left w:w="29" w:type="dxa"/>
              <w:bottom w:w="43" w:type="dxa"/>
              <w:right w:w="29" w:type="dxa"/>
            </w:tcMar>
            <w:hideMark/>
          </w:tcPr>
          <w:tbl>
            <w:tblPr>
              <w:tblW w:w="7130" w:type="dxa"/>
              <w:tblLayout w:type="fixed"/>
              <w:tblCellMar>
                <w:left w:w="10" w:type="dxa"/>
                <w:right w:w="10" w:type="dxa"/>
              </w:tblCellMar>
              <w:tblLook w:val="04A0" w:firstRow="1" w:lastRow="0" w:firstColumn="1" w:lastColumn="0" w:noHBand="0" w:noVBand="1"/>
            </w:tblPr>
            <w:tblGrid>
              <w:gridCol w:w="1660"/>
              <w:gridCol w:w="1288"/>
              <w:gridCol w:w="4182"/>
            </w:tblGrid>
            <w:tr w:rsidR="0076319B" w14:paraId="7CC996C1" w14:textId="77777777" w:rsidTr="0076319B">
              <w:trPr>
                <w:trHeight w:val="390"/>
              </w:trPr>
              <w:tc>
                <w:tcPr>
                  <w:tcW w:w="1660" w:type="dxa"/>
                  <w:tcBorders>
                    <w:top w:val="single" w:sz="4" w:space="0" w:color="000001"/>
                    <w:left w:val="single" w:sz="4" w:space="0" w:color="000001"/>
                    <w:bottom w:val="single" w:sz="4" w:space="0" w:color="000001"/>
                    <w:right w:val="nil"/>
                  </w:tcBorders>
                  <w:shd w:val="clear" w:color="auto" w:fill="FFFFFF"/>
                  <w:tcMar>
                    <w:top w:w="43" w:type="dxa"/>
                    <w:left w:w="58" w:type="dxa"/>
                    <w:bottom w:w="43" w:type="dxa"/>
                    <w:right w:w="58" w:type="dxa"/>
                  </w:tcMar>
                  <w:hideMark/>
                </w:tcPr>
                <w:p w14:paraId="391C803E" w14:textId="77777777" w:rsidR="0076319B" w:rsidRDefault="0076319B" w:rsidP="0076319B">
                  <w:pPr>
                    <w:pStyle w:val="Standard"/>
                    <w:spacing w:after="120" w:line="100" w:lineRule="atLeast"/>
                    <w:jc w:val="both"/>
                    <w:rPr>
                      <w:rFonts w:eastAsia="Times New Roman" w:cs="Calibri"/>
                      <w:b/>
                      <w:iCs/>
                      <w:color w:val="17365D"/>
                    </w:rPr>
                  </w:pPr>
                  <w:r>
                    <w:rPr>
                      <w:rFonts w:eastAsia="Times New Roman" w:cs="Calibri"/>
                      <w:b/>
                      <w:iCs/>
                      <w:color w:val="17365D"/>
                    </w:rPr>
                    <w:t>Field Name</w:t>
                  </w:r>
                </w:p>
              </w:tc>
              <w:tc>
                <w:tcPr>
                  <w:tcW w:w="1288" w:type="dxa"/>
                  <w:tcBorders>
                    <w:top w:val="single" w:sz="4" w:space="0" w:color="000001"/>
                    <w:left w:val="single" w:sz="4" w:space="0" w:color="000001"/>
                    <w:bottom w:val="single" w:sz="4" w:space="0" w:color="000001"/>
                    <w:right w:val="nil"/>
                  </w:tcBorders>
                  <w:shd w:val="clear" w:color="auto" w:fill="FFFFFF"/>
                  <w:tcMar>
                    <w:top w:w="43" w:type="dxa"/>
                    <w:left w:w="58" w:type="dxa"/>
                    <w:bottom w:w="43" w:type="dxa"/>
                    <w:right w:w="58" w:type="dxa"/>
                  </w:tcMar>
                  <w:hideMark/>
                </w:tcPr>
                <w:p w14:paraId="15708BCA" w14:textId="77777777" w:rsidR="0076319B" w:rsidRDefault="0076319B" w:rsidP="0076319B">
                  <w:pPr>
                    <w:pStyle w:val="Standard"/>
                    <w:spacing w:after="120" w:line="100" w:lineRule="atLeast"/>
                    <w:jc w:val="both"/>
                    <w:rPr>
                      <w:rFonts w:eastAsia="Times New Roman" w:cs="Calibri"/>
                      <w:b/>
                      <w:iCs/>
                      <w:color w:val="17365D"/>
                    </w:rPr>
                  </w:pPr>
                  <w:r>
                    <w:rPr>
                      <w:rFonts w:eastAsia="Times New Roman" w:cs="Calibri"/>
                      <w:b/>
                      <w:iCs/>
                      <w:color w:val="17365D"/>
                    </w:rPr>
                    <w:t>Data Type</w:t>
                  </w:r>
                </w:p>
              </w:tc>
              <w:tc>
                <w:tcPr>
                  <w:tcW w:w="4182" w:type="dxa"/>
                  <w:tcBorders>
                    <w:top w:val="single" w:sz="4" w:space="0" w:color="000001"/>
                    <w:left w:val="single" w:sz="4" w:space="0" w:color="000001"/>
                    <w:bottom w:val="single" w:sz="4" w:space="0" w:color="000001"/>
                    <w:right w:val="single" w:sz="4" w:space="0" w:color="000001"/>
                  </w:tcBorders>
                  <w:shd w:val="clear" w:color="auto" w:fill="FFFFFF"/>
                  <w:tcMar>
                    <w:top w:w="43" w:type="dxa"/>
                    <w:left w:w="58" w:type="dxa"/>
                    <w:bottom w:w="43" w:type="dxa"/>
                    <w:right w:w="58" w:type="dxa"/>
                  </w:tcMar>
                  <w:hideMark/>
                </w:tcPr>
                <w:p w14:paraId="19AF7FE1" w14:textId="77777777" w:rsidR="0076319B" w:rsidRDefault="0076319B" w:rsidP="0076319B">
                  <w:pPr>
                    <w:pStyle w:val="Standard"/>
                    <w:spacing w:after="120" w:line="100" w:lineRule="atLeast"/>
                    <w:jc w:val="both"/>
                    <w:rPr>
                      <w:rFonts w:eastAsia="Times New Roman" w:cs="Calibri"/>
                      <w:b/>
                      <w:iCs/>
                      <w:color w:val="17365D"/>
                    </w:rPr>
                  </w:pPr>
                  <w:r>
                    <w:rPr>
                      <w:rFonts w:eastAsia="Times New Roman" w:cs="Calibri"/>
                      <w:b/>
                      <w:iCs/>
                      <w:color w:val="17365D"/>
                    </w:rPr>
                    <w:t>Comments/value</w:t>
                  </w:r>
                </w:p>
              </w:tc>
            </w:tr>
            <w:tr w:rsidR="0076319B" w14:paraId="4650CD42" w14:textId="77777777" w:rsidTr="0076319B">
              <w:trPr>
                <w:trHeight w:val="645"/>
              </w:trPr>
              <w:tc>
                <w:tcPr>
                  <w:tcW w:w="1660" w:type="dxa"/>
                  <w:tcBorders>
                    <w:top w:val="nil"/>
                    <w:left w:val="single" w:sz="4" w:space="0" w:color="000001"/>
                    <w:bottom w:val="single" w:sz="4" w:space="0" w:color="000001"/>
                    <w:right w:val="nil"/>
                  </w:tcBorders>
                  <w:shd w:val="clear" w:color="auto" w:fill="FFFFFF"/>
                  <w:tcMar>
                    <w:top w:w="43" w:type="dxa"/>
                    <w:left w:w="58" w:type="dxa"/>
                    <w:bottom w:w="43" w:type="dxa"/>
                    <w:right w:w="58" w:type="dxa"/>
                  </w:tcMar>
                  <w:hideMark/>
                </w:tcPr>
                <w:p w14:paraId="5CA956E8" w14:textId="77777777" w:rsidR="0076319B" w:rsidRDefault="00390C76" w:rsidP="0076319B">
                  <w:pPr>
                    <w:spacing w:after="120" w:line="100" w:lineRule="atLeast"/>
                    <w:jc w:val="both"/>
                    <w:rPr>
                      <w:rFonts w:eastAsia="Times New Roman" w:cs="Calibri"/>
                      <w:iCs/>
                    </w:rPr>
                  </w:pPr>
                  <w:r>
                    <w:rPr>
                      <w:rFonts w:eastAsia="Times New Roman" w:cs="Calibri"/>
                      <w:iCs/>
                    </w:rPr>
                    <w:t>Sales Year</w:t>
                  </w:r>
                  <w:r w:rsidR="0076319B">
                    <w:rPr>
                      <w:rFonts w:eastAsia="Times New Roman" w:cs="Calibri"/>
                      <w:iCs/>
                    </w:rPr>
                    <w:t xml:space="preserve"> Name</w:t>
                  </w:r>
                </w:p>
              </w:tc>
              <w:tc>
                <w:tcPr>
                  <w:tcW w:w="1288" w:type="dxa"/>
                  <w:tcBorders>
                    <w:top w:val="nil"/>
                    <w:left w:val="single" w:sz="4" w:space="0" w:color="000001"/>
                    <w:bottom w:val="single" w:sz="4" w:space="0" w:color="000001"/>
                    <w:right w:val="nil"/>
                  </w:tcBorders>
                  <w:shd w:val="clear" w:color="auto" w:fill="FFFFFF"/>
                  <w:tcMar>
                    <w:top w:w="43" w:type="dxa"/>
                    <w:left w:w="58" w:type="dxa"/>
                    <w:bottom w:w="43" w:type="dxa"/>
                    <w:right w:w="58" w:type="dxa"/>
                  </w:tcMar>
                  <w:hideMark/>
                </w:tcPr>
                <w:p w14:paraId="6777F897" w14:textId="77777777" w:rsidR="00F6717C" w:rsidRDefault="00F6717C" w:rsidP="0076319B">
                  <w:pPr>
                    <w:spacing w:after="120" w:line="100" w:lineRule="atLeast"/>
                    <w:jc w:val="both"/>
                    <w:rPr>
                      <w:rFonts w:eastAsia="Times New Roman" w:cs="Calibri"/>
                      <w:iCs/>
                    </w:rPr>
                  </w:pPr>
                  <w:r>
                    <w:rPr>
                      <w:rFonts w:eastAsia="Times New Roman" w:cs="Calibri"/>
                      <w:iCs/>
                    </w:rPr>
                    <w:t xml:space="preserve">Alpha-numeric </w:t>
                  </w:r>
                </w:p>
                <w:p w14:paraId="0088B1CB" w14:textId="77777777" w:rsidR="0076319B" w:rsidRDefault="00390C76" w:rsidP="0076319B">
                  <w:pPr>
                    <w:spacing w:after="120" w:line="100" w:lineRule="atLeast"/>
                    <w:jc w:val="both"/>
                    <w:rPr>
                      <w:rFonts w:eastAsia="Times New Roman" w:cs="Calibri"/>
                      <w:iCs/>
                    </w:rPr>
                  </w:pPr>
                  <w:r>
                    <w:rPr>
                      <w:rFonts w:eastAsia="Times New Roman" w:cs="Calibri"/>
                      <w:iCs/>
                    </w:rPr>
                    <w:t>Text Field</w:t>
                  </w:r>
                </w:p>
              </w:tc>
              <w:tc>
                <w:tcPr>
                  <w:tcW w:w="4182" w:type="dxa"/>
                  <w:tcBorders>
                    <w:top w:val="nil"/>
                    <w:left w:val="single" w:sz="4" w:space="0" w:color="000001"/>
                    <w:bottom w:val="single" w:sz="4" w:space="0" w:color="000001"/>
                    <w:right w:val="single" w:sz="4" w:space="0" w:color="000001"/>
                  </w:tcBorders>
                  <w:shd w:val="clear" w:color="auto" w:fill="FFFFFF"/>
                  <w:tcMar>
                    <w:top w:w="43" w:type="dxa"/>
                    <w:left w:w="58" w:type="dxa"/>
                    <w:bottom w:w="43" w:type="dxa"/>
                    <w:right w:w="58" w:type="dxa"/>
                  </w:tcMar>
                  <w:hideMark/>
                </w:tcPr>
                <w:p w14:paraId="171972AB" w14:textId="77777777" w:rsidR="0076319B" w:rsidRDefault="00390C76" w:rsidP="0076319B">
                  <w:pPr>
                    <w:spacing w:after="120" w:line="100" w:lineRule="atLeast"/>
                    <w:jc w:val="both"/>
                    <w:rPr>
                      <w:rFonts w:eastAsia="Times New Roman" w:cs="Calibri"/>
                      <w:iCs/>
                    </w:rPr>
                  </w:pPr>
                  <w:r>
                    <w:rPr>
                      <w:rFonts w:eastAsia="Times New Roman" w:cs="Calibri"/>
                      <w:iCs/>
                    </w:rPr>
                    <w:t xml:space="preserve">This is the name that will be assigned to Uniquely identify the new Sales Year being created in the application database </w:t>
                  </w:r>
                </w:p>
              </w:tc>
            </w:tr>
            <w:tr w:rsidR="0076319B" w14:paraId="36DCC7CD" w14:textId="77777777" w:rsidTr="0076319B">
              <w:trPr>
                <w:trHeight w:val="660"/>
              </w:trPr>
              <w:tc>
                <w:tcPr>
                  <w:tcW w:w="1660" w:type="dxa"/>
                  <w:tcBorders>
                    <w:top w:val="nil"/>
                    <w:left w:val="single" w:sz="4" w:space="0" w:color="000001"/>
                    <w:bottom w:val="single" w:sz="4" w:space="0" w:color="000001"/>
                    <w:right w:val="nil"/>
                  </w:tcBorders>
                  <w:shd w:val="clear" w:color="auto" w:fill="FFFFFF"/>
                  <w:tcMar>
                    <w:top w:w="43" w:type="dxa"/>
                    <w:left w:w="58" w:type="dxa"/>
                    <w:bottom w:w="43" w:type="dxa"/>
                    <w:right w:w="58" w:type="dxa"/>
                  </w:tcMar>
                  <w:hideMark/>
                </w:tcPr>
                <w:p w14:paraId="24DF38BA" w14:textId="77777777" w:rsidR="0076319B" w:rsidRDefault="00390C76" w:rsidP="0076319B">
                  <w:pPr>
                    <w:spacing w:after="120" w:line="100" w:lineRule="atLeast"/>
                    <w:jc w:val="both"/>
                    <w:rPr>
                      <w:rFonts w:eastAsia="Times New Roman" w:cs="Calibri"/>
                      <w:iCs/>
                    </w:rPr>
                  </w:pPr>
                  <w:r>
                    <w:rPr>
                      <w:rFonts w:eastAsia="Times New Roman" w:cs="Calibri"/>
                      <w:iCs/>
                    </w:rPr>
                    <w:lastRenderedPageBreak/>
                    <w:t>Active Entities Summary</w:t>
                  </w:r>
                </w:p>
              </w:tc>
              <w:tc>
                <w:tcPr>
                  <w:tcW w:w="1288" w:type="dxa"/>
                  <w:tcBorders>
                    <w:top w:val="nil"/>
                    <w:left w:val="single" w:sz="4" w:space="0" w:color="000001"/>
                    <w:bottom w:val="single" w:sz="4" w:space="0" w:color="000001"/>
                    <w:right w:val="nil"/>
                  </w:tcBorders>
                  <w:shd w:val="clear" w:color="auto" w:fill="FFFFFF"/>
                  <w:tcMar>
                    <w:top w:w="43" w:type="dxa"/>
                    <w:left w:w="58" w:type="dxa"/>
                    <w:bottom w:w="43" w:type="dxa"/>
                    <w:right w:w="58" w:type="dxa"/>
                  </w:tcMar>
                  <w:hideMark/>
                </w:tcPr>
                <w:p w14:paraId="22900E57" w14:textId="77777777" w:rsidR="0076319B" w:rsidRDefault="00390C76" w:rsidP="0076319B">
                  <w:pPr>
                    <w:spacing w:after="120" w:line="100" w:lineRule="atLeast"/>
                    <w:jc w:val="both"/>
                    <w:rPr>
                      <w:rFonts w:eastAsia="Times New Roman" w:cs="Calibri"/>
                      <w:iCs/>
                    </w:rPr>
                  </w:pPr>
                  <w:r>
                    <w:rPr>
                      <w:rFonts w:eastAsia="Times New Roman" w:cs="Calibri"/>
                      <w:iCs/>
                    </w:rPr>
                    <w:t>Read Only Grid</w:t>
                  </w:r>
                </w:p>
              </w:tc>
              <w:tc>
                <w:tcPr>
                  <w:tcW w:w="4182" w:type="dxa"/>
                  <w:tcBorders>
                    <w:top w:val="nil"/>
                    <w:left w:val="single" w:sz="4" w:space="0" w:color="000001"/>
                    <w:bottom w:val="single" w:sz="4" w:space="0" w:color="000001"/>
                    <w:right w:val="single" w:sz="4" w:space="0" w:color="000001"/>
                  </w:tcBorders>
                  <w:shd w:val="clear" w:color="auto" w:fill="FFFFFF"/>
                  <w:tcMar>
                    <w:top w:w="43" w:type="dxa"/>
                    <w:left w:w="58" w:type="dxa"/>
                    <w:bottom w:w="43" w:type="dxa"/>
                    <w:right w:w="58" w:type="dxa"/>
                  </w:tcMar>
                  <w:hideMark/>
                </w:tcPr>
                <w:p w14:paraId="0B82E01F" w14:textId="77777777" w:rsidR="0076319B" w:rsidRDefault="00390C76" w:rsidP="00390C76">
                  <w:pPr>
                    <w:spacing w:after="120" w:line="100" w:lineRule="atLeast"/>
                    <w:jc w:val="both"/>
                    <w:rPr>
                      <w:rFonts w:eastAsia="Times New Roman" w:cs="Calibri"/>
                      <w:iCs/>
                    </w:rPr>
                  </w:pPr>
                  <w:r>
                    <w:rPr>
                      <w:rFonts w:ascii="Calibri" w:hAnsi="Calibri"/>
                    </w:rPr>
                    <w:t xml:space="preserve">This grid displays the summarized information about all active entities that are active in the application as of today. This helps the user to plan for scheduling or delaying the Sales Year activation appropriately </w:t>
                  </w:r>
                </w:p>
              </w:tc>
            </w:tr>
            <w:tr w:rsidR="0076319B" w14:paraId="0D28BDA9" w14:textId="77777777" w:rsidTr="0076319B">
              <w:trPr>
                <w:trHeight w:val="1200"/>
              </w:trPr>
              <w:tc>
                <w:tcPr>
                  <w:tcW w:w="1660" w:type="dxa"/>
                  <w:tcBorders>
                    <w:top w:val="nil"/>
                    <w:left w:val="single" w:sz="4" w:space="0" w:color="000001"/>
                    <w:bottom w:val="single" w:sz="4" w:space="0" w:color="000001"/>
                    <w:right w:val="nil"/>
                  </w:tcBorders>
                  <w:shd w:val="clear" w:color="auto" w:fill="FFFFFF"/>
                  <w:tcMar>
                    <w:top w:w="43" w:type="dxa"/>
                    <w:left w:w="58" w:type="dxa"/>
                    <w:bottom w:w="43" w:type="dxa"/>
                    <w:right w:w="58" w:type="dxa"/>
                  </w:tcMar>
                  <w:hideMark/>
                </w:tcPr>
                <w:p w14:paraId="4EE9C256" w14:textId="77777777" w:rsidR="0076319B" w:rsidRDefault="00390C76" w:rsidP="0076319B">
                  <w:pPr>
                    <w:spacing w:after="120" w:line="100" w:lineRule="atLeast"/>
                    <w:jc w:val="both"/>
                    <w:rPr>
                      <w:rFonts w:eastAsia="Times New Roman" w:cs="Calibri"/>
                      <w:iCs/>
                    </w:rPr>
                  </w:pPr>
                  <w:r>
                    <w:rPr>
                      <w:rFonts w:eastAsia="Times New Roman" w:cs="Calibri"/>
                      <w:iCs/>
                    </w:rPr>
                    <w:t>Applicable From</w:t>
                  </w:r>
                </w:p>
              </w:tc>
              <w:tc>
                <w:tcPr>
                  <w:tcW w:w="1288" w:type="dxa"/>
                  <w:tcBorders>
                    <w:top w:val="nil"/>
                    <w:left w:val="single" w:sz="4" w:space="0" w:color="000001"/>
                    <w:bottom w:val="single" w:sz="4" w:space="0" w:color="000001"/>
                    <w:right w:val="nil"/>
                  </w:tcBorders>
                  <w:shd w:val="clear" w:color="auto" w:fill="FFFFFF"/>
                  <w:tcMar>
                    <w:top w:w="43" w:type="dxa"/>
                    <w:left w:w="58" w:type="dxa"/>
                    <w:bottom w:w="43" w:type="dxa"/>
                    <w:right w:w="58" w:type="dxa"/>
                  </w:tcMar>
                  <w:hideMark/>
                </w:tcPr>
                <w:p w14:paraId="78D1464A" w14:textId="77777777" w:rsidR="0076319B" w:rsidRDefault="00390C76" w:rsidP="0076319B">
                  <w:pPr>
                    <w:spacing w:after="120" w:line="100" w:lineRule="atLeast"/>
                    <w:jc w:val="both"/>
                    <w:rPr>
                      <w:rFonts w:eastAsia="Times New Roman" w:cs="Calibri"/>
                      <w:iCs/>
                    </w:rPr>
                  </w:pPr>
                  <w:r>
                    <w:rPr>
                      <w:rFonts w:eastAsia="Times New Roman" w:cs="Calibri"/>
                      <w:iCs/>
                    </w:rPr>
                    <w:t>Radio or options selection</w:t>
                  </w:r>
                </w:p>
              </w:tc>
              <w:tc>
                <w:tcPr>
                  <w:tcW w:w="4182" w:type="dxa"/>
                  <w:tcBorders>
                    <w:top w:val="nil"/>
                    <w:left w:val="single" w:sz="4" w:space="0" w:color="000001"/>
                    <w:bottom w:val="single" w:sz="4" w:space="0" w:color="000001"/>
                    <w:right w:val="single" w:sz="4" w:space="0" w:color="000001"/>
                  </w:tcBorders>
                  <w:shd w:val="clear" w:color="auto" w:fill="FFFFFF"/>
                  <w:tcMar>
                    <w:top w:w="43" w:type="dxa"/>
                    <w:left w:w="58" w:type="dxa"/>
                    <w:bottom w:w="43" w:type="dxa"/>
                    <w:right w:w="58" w:type="dxa"/>
                  </w:tcMar>
                  <w:hideMark/>
                </w:tcPr>
                <w:p w14:paraId="0F82780D" w14:textId="77777777" w:rsidR="0076319B" w:rsidRDefault="00390C76" w:rsidP="0076319B">
                  <w:pPr>
                    <w:spacing w:after="120" w:line="100" w:lineRule="atLeast"/>
                    <w:jc w:val="both"/>
                    <w:rPr>
                      <w:rFonts w:ascii="Calibri" w:hAnsi="Calibri"/>
                    </w:rPr>
                  </w:pPr>
                  <w:r>
                    <w:rPr>
                      <w:rFonts w:ascii="Calibri" w:hAnsi="Calibri"/>
                    </w:rPr>
                    <w:t xml:space="preserve">This section of the data capture allows the user to determine if the new Sales Year would be activated immediately or if it should be activated at a scheduled time. </w:t>
                  </w:r>
                </w:p>
                <w:p w14:paraId="1B44453F" w14:textId="77777777" w:rsidR="00390C76" w:rsidRDefault="00390C76" w:rsidP="0076319B">
                  <w:pPr>
                    <w:spacing w:after="120" w:line="100" w:lineRule="atLeast"/>
                    <w:jc w:val="both"/>
                    <w:rPr>
                      <w:rFonts w:ascii="Calibri" w:hAnsi="Calibri"/>
                    </w:rPr>
                  </w:pPr>
                  <w:r>
                    <w:rPr>
                      <w:rFonts w:ascii="Calibri" w:hAnsi="Calibri"/>
                    </w:rPr>
                    <w:t xml:space="preserve">There are two options available to the user: </w:t>
                  </w:r>
                </w:p>
                <w:p w14:paraId="2521300B" w14:textId="77777777" w:rsidR="00390C76" w:rsidRDefault="00390C76" w:rsidP="00390C76">
                  <w:pPr>
                    <w:pStyle w:val="ListParagraph"/>
                    <w:numPr>
                      <w:ilvl w:val="0"/>
                      <w:numId w:val="20"/>
                    </w:numPr>
                    <w:spacing w:after="120" w:line="100" w:lineRule="atLeast"/>
                    <w:jc w:val="both"/>
                    <w:rPr>
                      <w:rFonts w:eastAsia="Times New Roman" w:cs="Calibri"/>
                      <w:iCs/>
                    </w:rPr>
                  </w:pPr>
                  <w:r>
                    <w:rPr>
                      <w:rFonts w:eastAsia="Times New Roman" w:cs="Calibri"/>
                      <w:iCs/>
                    </w:rPr>
                    <w:t xml:space="preserve">Immediately: Selection of this option executes the required actions immediately as soon as the user clicks on Save </w:t>
                  </w:r>
                </w:p>
                <w:p w14:paraId="053CEBA5" w14:textId="77777777" w:rsidR="00390C76" w:rsidRPr="00390C76" w:rsidRDefault="00390C76" w:rsidP="00390C76">
                  <w:pPr>
                    <w:pStyle w:val="ListParagraph"/>
                    <w:numPr>
                      <w:ilvl w:val="0"/>
                      <w:numId w:val="20"/>
                    </w:numPr>
                    <w:spacing w:after="120" w:line="100" w:lineRule="atLeast"/>
                    <w:jc w:val="both"/>
                    <w:rPr>
                      <w:rFonts w:eastAsia="Times New Roman" w:cs="Calibri"/>
                      <w:iCs/>
                    </w:rPr>
                  </w:pPr>
                  <w:r>
                    <w:rPr>
                      <w:rFonts w:eastAsia="Times New Roman" w:cs="Calibri"/>
                      <w:iCs/>
                    </w:rPr>
                    <w:t xml:space="preserve">Scheduled Date: Prompts the user to select the specific date on which the new Sales Year would be activated. If this option is selected, then the user is mandated to specify the date on which the new Sales Year comes into force. The Date selection is mandated to be a value in the future </w:t>
                  </w:r>
                </w:p>
              </w:tc>
            </w:tr>
            <w:tr w:rsidR="0076319B" w14:paraId="79FC835C" w14:textId="77777777" w:rsidTr="0076319B">
              <w:trPr>
                <w:trHeight w:val="915"/>
              </w:trPr>
              <w:tc>
                <w:tcPr>
                  <w:tcW w:w="1660" w:type="dxa"/>
                  <w:tcBorders>
                    <w:top w:val="nil"/>
                    <w:left w:val="single" w:sz="4" w:space="0" w:color="000001"/>
                    <w:bottom w:val="single" w:sz="4" w:space="0" w:color="000001"/>
                    <w:right w:val="nil"/>
                  </w:tcBorders>
                  <w:shd w:val="clear" w:color="auto" w:fill="FFFFFF"/>
                  <w:tcMar>
                    <w:top w:w="43" w:type="dxa"/>
                    <w:left w:w="58" w:type="dxa"/>
                    <w:bottom w:w="43" w:type="dxa"/>
                    <w:right w:w="58" w:type="dxa"/>
                  </w:tcMar>
                  <w:hideMark/>
                </w:tcPr>
                <w:p w14:paraId="6F00B005" w14:textId="77777777" w:rsidR="0076319B" w:rsidRDefault="00187E7F" w:rsidP="0076319B">
                  <w:pPr>
                    <w:spacing w:after="120" w:line="100" w:lineRule="atLeast"/>
                    <w:jc w:val="both"/>
                    <w:rPr>
                      <w:rFonts w:eastAsia="Times New Roman" w:cs="Calibri"/>
                      <w:iCs/>
                    </w:rPr>
                  </w:pPr>
                  <w:r>
                    <w:rPr>
                      <w:rFonts w:eastAsia="Times New Roman" w:cs="Calibri"/>
                      <w:iCs/>
                    </w:rPr>
                    <w:t>Notes</w:t>
                  </w:r>
                </w:p>
              </w:tc>
              <w:tc>
                <w:tcPr>
                  <w:tcW w:w="1288" w:type="dxa"/>
                  <w:tcBorders>
                    <w:top w:val="nil"/>
                    <w:left w:val="single" w:sz="4" w:space="0" w:color="000001"/>
                    <w:bottom w:val="single" w:sz="4" w:space="0" w:color="000001"/>
                    <w:right w:val="nil"/>
                  </w:tcBorders>
                  <w:shd w:val="clear" w:color="auto" w:fill="FFFFFF"/>
                  <w:tcMar>
                    <w:top w:w="43" w:type="dxa"/>
                    <w:left w:w="58" w:type="dxa"/>
                    <w:bottom w:w="43" w:type="dxa"/>
                    <w:right w:w="58" w:type="dxa"/>
                  </w:tcMar>
                  <w:hideMark/>
                </w:tcPr>
                <w:p w14:paraId="086D8F6E" w14:textId="77777777" w:rsidR="0076319B" w:rsidRDefault="0076319B" w:rsidP="00187E7F">
                  <w:pPr>
                    <w:spacing w:after="120" w:line="100" w:lineRule="atLeast"/>
                    <w:jc w:val="both"/>
                    <w:rPr>
                      <w:rFonts w:eastAsia="Times New Roman" w:cs="Calibri"/>
                      <w:iCs/>
                    </w:rPr>
                  </w:pPr>
                  <w:r>
                    <w:rPr>
                      <w:rFonts w:eastAsia="Times New Roman" w:cs="Calibri"/>
                      <w:iCs/>
                    </w:rPr>
                    <w:t xml:space="preserve">Text field </w:t>
                  </w:r>
                </w:p>
              </w:tc>
              <w:tc>
                <w:tcPr>
                  <w:tcW w:w="4182" w:type="dxa"/>
                  <w:tcBorders>
                    <w:top w:val="nil"/>
                    <w:left w:val="single" w:sz="4" w:space="0" w:color="000001"/>
                    <w:bottom w:val="single" w:sz="4" w:space="0" w:color="000001"/>
                    <w:right w:val="single" w:sz="4" w:space="0" w:color="000001"/>
                  </w:tcBorders>
                  <w:shd w:val="clear" w:color="auto" w:fill="FFFFFF"/>
                  <w:tcMar>
                    <w:top w:w="43" w:type="dxa"/>
                    <w:left w:w="58" w:type="dxa"/>
                    <w:bottom w:w="43" w:type="dxa"/>
                    <w:right w:w="58" w:type="dxa"/>
                  </w:tcMar>
                  <w:hideMark/>
                </w:tcPr>
                <w:p w14:paraId="6E2419BE" w14:textId="77777777" w:rsidR="0076319B" w:rsidRDefault="00187E7F" w:rsidP="0076319B">
                  <w:pPr>
                    <w:spacing w:after="120" w:line="100" w:lineRule="atLeast"/>
                    <w:jc w:val="both"/>
                  </w:pPr>
                  <w:r>
                    <w:rPr>
                      <w:rFonts w:eastAsia="Times New Roman" w:cs="Calibri"/>
                      <w:iCs/>
                    </w:rPr>
                    <w:t xml:space="preserve">This field allows the user to save in any notes or comments that may come in handy for reference later </w:t>
                  </w:r>
                </w:p>
              </w:tc>
            </w:tr>
            <w:tr w:rsidR="0076319B" w14:paraId="5CC2CFD7" w14:textId="77777777" w:rsidTr="0076319B">
              <w:trPr>
                <w:trHeight w:val="930"/>
              </w:trPr>
              <w:tc>
                <w:tcPr>
                  <w:tcW w:w="1660" w:type="dxa"/>
                  <w:tcBorders>
                    <w:top w:val="nil"/>
                    <w:left w:val="single" w:sz="4" w:space="0" w:color="000001"/>
                    <w:bottom w:val="single" w:sz="4" w:space="0" w:color="000001"/>
                    <w:right w:val="nil"/>
                  </w:tcBorders>
                  <w:shd w:val="clear" w:color="auto" w:fill="FFFFFF"/>
                  <w:tcMar>
                    <w:top w:w="43" w:type="dxa"/>
                    <w:left w:w="58" w:type="dxa"/>
                    <w:bottom w:w="43" w:type="dxa"/>
                    <w:right w:w="58" w:type="dxa"/>
                  </w:tcMar>
                  <w:hideMark/>
                </w:tcPr>
                <w:p w14:paraId="67484BA4" w14:textId="77777777" w:rsidR="0076319B" w:rsidRDefault="0076319B" w:rsidP="0076319B">
                  <w:pPr>
                    <w:spacing w:after="120" w:line="100" w:lineRule="atLeast"/>
                    <w:jc w:val="both"/>
                  </w:pPr>
                  <w:r>
                    <w:t>Save</w:t>
                  </w:r>
                </w:p>
              </w:tc>
              <w:tc>
                <w:tcPr>
                  <w:tcW w:w="1288" w:type="dxa"/>
                  <w:tcBorders>
                    <w:top w:val="nil"/>
                    <w:left w:val="single" w:sz="4" w:space="0" w:color="000001"/>
                    <w:bottom w:val="single" w:sz="4" w:space="0" w:color="000001"/>
                    <w:right w:val="nil"/>
                  </w:tcBorders>
                  <w:shd w:val="clear" w:color="auto" w:fill="FFFFFF"/>
                  <w:tcMar>
                    <w:top w:w="43" w:type="dxa"/>
                    <w:left w:w="58" w:type="dxa"/>
                    <w:bottom w:w="43" w:type="dxa"/>
                    <w:right w:w="58" w:type="dxa"/>
                  </w:tcMar>
                  <w:hideMark/>
                </w:tcPr>
                <w:p w14:paraId="5B8AD015" w14:textId="77777777" w:rsidR="0076319B" w:rsidRDefault="0076319B" w:rsidP="0076319B">
                  <w:pPr>
                    <w:spacing w:after="120" w:line="100" w:lineRule="atLeast"/>
                    <w:jc w:val="both"/>
                  </w:pPr>
                  <w:r>
                    <w:t>Button</w:t>
                  </w:r>
                </w:p>
              </w:tc>
              <w:tc>
                <w:tcPr>
                  <w:tcW w:w="4182" w:type="dxa"/>
                  <w:tcBorders>
                    <w:top w:val="nil"/>
                    <w:left w:val="single" w:sz="4" w:space="0" w:color="000001"/>
                    <w:bottom w:val="single" w:sz="4" w:space="0" w:color="000001"/>
                    <w:right w:val="single" w:sz="4" w:space="0" w:color="000001"/>
                  </w:tcBorders>
                  <w:shd w:val="clear" w:color="auto" w:fill="FFFFFF"/>
                  <w:tcMar>
                    <w:top w:w="43" w:type="dxa"/>
                    <w:left w:w="58" w:type="dxa"/>
                    <w:bottom w:w="43" w:type="dxa"/>
                    <w:right w:w="58" w:type="dxa"/>
                  </w:tcMar>
                  <w:hideMark/>
                </w:tcPr>
                <w:p w14:paraId="775D98FB" w14:textId="77777777" w:rsidR="0076319B" w:rsidRDefault="0076319B" w:rsidP="00C25534">
                  <w:pPr>
                    <w:spacing w:after="120" w:line="100" w:lineRule="atLeast"/>
                    <w:jc w:val="both"/>
                  </w:pPr>
                  <w:r>
                    <w:t xml:space="preserve">Used to </w:t>
                  </w:r>
                  <w:r w:rsidR="00C25534">
                    <w:t>add\</w:t>
                  </w:r>
                  <w:r>
                    <w:t xml:space="preserve">update the </w:t>
                  </w:r>
                  <w:r w:rsidR="00C25534">
                    <w:t>Sales Year information provided</w:t>
                  </w:r>
                  <w:r>
                    <w:t xml:space="preserve">. </w:t>
                  </w:r>
                  <w:r w:rsidR="00C25534">
                    <w:t xml:space="preserve">   </w:t>
                  </w:r>
                </w:p>
              </w:tc>
            </w:tr>
            <w:tr w:rsidR="0076319B" w14:paraId="7DED686A" w14:textId="77777777" w:rsidTr="0076319B">
              <w:trPr>
                <w:trHeight w:val="1200"/>
              </w:trPr>
              <w:tc>
                <w:tcPr>
                  <w:tcW w:w="1660" w:type="dxa"/>
                  <w:tcBorders>
                    <w:top w:val="nil"/>
                    <w:left w:val="single" w:sz="4" w:space="0" w:color="000001"/>
                    <w:bottom w:val="single" w:sz="4" w:space="0" w:color="000001"/>
                    <w:right w:val="nil"/>
                  </w:tcBorders>
                  <w:shd w:val="clear" w:color="auto" w:fill="FFFFFF"/>
                  <w:tcMar>
                    <w:top w:w="43" w:type="dxa"/>
                    <w:left w:w="58" w:type="dxa"/>
                    <w:bottom w:w="43" w:type="dxa"/>
                    <w:right w:w="58" w:type="dxa"/>
                  </w:tcMar>
                  <w:hideMark/>
                </w:tcPr>
                <w:p w14:paraId="38AC5248" w14:textId="77777777" w:rsidR="0076319B" w:rsidRDefault="00C25534" w:rsidP="0076319B">
                  <w:pPr>
                    <w:spacing w:after="120" w:line="100" w:lineRule="atLeast"/>
                    <w:jc w:val="both"/>
                  </w:pPr>
                  <w:r>
                    <w:t>Cancel</w:t>
                  </w:r>
                </w:p>
              </w:tc>
              <w:tc>
                <w:tcPr>
                  <w:tcW w:w="1288" w:type="dxa"/>
                  <w:tcBorders>
                    <w:top w:val="nil"/>
                    <w:left w:val="single" w:sz="4" w:space="0" w:color="000001"/>
                    <w:bottom w:val="single" w:sz="4" w:space="0" w:color="000001"/>
                    <w:right w:val="nil"/>
                  </w:tcBorders>
                  <w:shd w:val="clear" w:color="auto" w:fill="FFFFFF"/>
                  <w:tcMar>
                    <w:top w:w="43" w:type="dxa"/>
                    <w:left w:w="58" w:type="dxa"/>
                    <w:bottom w:w="43" w:type="dxa"/>
                    <w:right w:w="58" w:type="dxa"/>
                  </w:tcMar>
                  <w:hideMark/>
                </w:tcPr>
                <w:p w14:paraId="45DD7291" w14:textId="77777777" w:rsidR="0076319B" w:rsidRDefault="0076319B" w:rsidP="0076319B">
                  <w:pPr>
                    <w:spacing w:after="120" w:line="100" w:lineRule="atLeast"/>
                    <w:jc w:val="both"/>
                  </w:pPr>
                  <w:r>
                    <w:t>Button</w:t>
                  </w:r>
                </w:p>
              </w:tc>
              <w:tc>
                <w:tcPr>
                  <w:tcW w:w="4182" w:type="dxa"/>
                  <w:tcBorders>
                    <w:top w:val="nil"/>
                    <w:left w:val="single" w:sz="4" w:space="0" w:color="000001"/>
                    <w:bottom w:val="single" w:sz="4" w:space="0" w:color="000001"/>
                    <w:right w:val="single" w:sz="4" w:space="0" w:color="000001"/>
                  </w:tcBorders>
                  <w:shd w:val="clear" w:color="auto" w:fill="FFFFFF"/>
                  <w:tcMar>
                    <w:top w:w="43" w:type="dxa"/>
                    <w:left w:w="58" w:type="dxa"/>
                    <w:bottom w:w="43" w:type="dxa"/>
                    <w:right w:w="58" w:type="dxa"/>
                  </w:tcMar>
                  <w:hideMark/>
                </w:tcPr>
                <w:p w14:paraId="5B80F96B" w14:textId="77777777" w:rsidR="0076319B" w:rsidRDefault="0076319B" w:rsidP="00C25534">
                  <w:pPr>
                    <w:spacing w:after="120" w:line="100" w:lineRule="atLeast"/>
                    <w:jc w:val="both"/>
                  </w:pPr>
                  <w:r>
                    <w:t xml:space="preserve">Used to cancel and discard any changes that were made on screen and return back to the main grid which displays the details of all </w:t>
                  </w:r>
                  <w:r w:rsidR="00C25534">
                    <w:t xml:space="preserve">the Sales Year definitions </w:t>
                  </w:r>
                  <w:r>
                    <w:t xml:space="preserve"> </w:t>
                  </w:r>
                </w:p>
              </w:tc>
            </w:tr>
          </w:tbl>
          <w:p w14:paraId="17CBB5F4" w14:textId="77777777" w:rsidR="0076319B" w:rsidRDefault="0076319B" w:rsidP="0076319B">
            <w:pPr>
              <w:pStyle w:val="Standard"/>
              <w:spacing w:after="120" w:line="100" w:lineRule="atLeast"/>
              <w:jc w:val="both"/>
              <w:rPr>
                <w:rFonts w:eastAsia="Times New Roman" w:cs="Calibri"/>
                <w:b/>
                <w:iCs/>
                <w:color w:val="FFFFFF"/>
              </w:rPr>
            </w:pPr>
          </w:p>
        </w:tc>
      </w:tr>
      <w:tr w:rsidR="0076319B" w14:paraId="388FDADA" w14:textId="77777777" w:rsidTr="00F6717C">
        <w:trPr>
          <w:trHeight w:val="577"/>
        </w:trPr>
        <w:tc>
          <w:tcPr>
            <w:tcW w:w="1350" w:type="dxa"/>
            <w:tcBorders>
              <w:top w:val="single" w:sz="4" w:space="0" w:color="000001"/>
              <w:left w:val="single" w:sz="4" w:space="0" w:color="000001"/>
              <w:bottom w:val="single" w:sz="4" w:space="0" w:color="000001"/>
              <w:right w:val="nil"/>
            </w:tcBorders>
            <w:shd w:val="clear" w:color="auto" w:fill="1F497D"/>
            <w:tcMar>
              <w:top w:w="43" w:type="dxa"/>
              <w:left w:w="29" w:type="dxa"/>
              <w:bottom w:w="43" w:type="dxa"/>
              <w:right w:w="29" w:type="dxa"/>
            </w:tcMar>
            <w:hideMark/>
          </w:tcPr>
          <w:p w14:paraId="6AD4DF3D" w14:textId="77777777" w:rsidR="0076319B" w:rsidRDefault="0076319B" w:rsidP="0076319B">
            <w:pPr>
              <w:pStyle w:val="Standard"/>
              <w:spacing w:after="120" w:line="100" w:lineRule="atLeast"/>
              <w:jc w:val="both"/>
              <w:rPr>
                <w:rFonts w:eastAsia="Times New Roman" w:cs="Calibri"/>
                <w:b/>
                <w:iCs/>
                <w:color w:val="FFFFFF"/>
              </w:rPr>
            </w:pPr>
            <w:r>
              <w:rPr>
                <w:rFonts w:eastAsia="Times New Roman" w:cs="Calibri"/>
                <w:b/>
                <w:iCs/>
                <w:color w:val="FFFFFF"/>
              </w:rPr>
              <w:lastRenderedPageBreak/>
              <w:t>OPERATION</w:t>
            </w:r>
          </w:p>
        </w:tc>
        <w:tc>
          <w:tcPr>
            <w:tcW w:w="7271" w:type="dxa"/>
            <w:tcBorders>
              <w:top w:val="single" w:sz="4" w:space="0" w:color="000001"/>
              <w:left w:val="single" w:sz="4" w:space="0" w:color="000001"/>
              <w:bottom w:val="single" w:sz="4" w:space="0" w:color="000001"/>
              <w:right w:val="single" w:sz="4" w:space="0" w:color="000001"/>
            </w:tcBorders>
            <w:shd w:val="clear" w:color="auto" w:fill="FFFFFF"/>
            <w:tcMar>
              <w:top w:w="43" w:type="dxa"/>
              <w:left w:w="29" w:type="dxa"/>
              <w:bottom w:w="43" w:type="dxa"/>
              <w:right w:w="29" w:type="dxa"/>
            </w:tcMar>
          </w:tcPr>
          <w:p w14:paraId="03852977" w14:textId="77777777" w:rsidR="0076319B" w:rsidRDefault="0076319B" w:rsidP="0076319B">
            <w:pPr>
              <w:pStyle w:val="Standard"/>
              <w:numPr>
                <w:ilvl w:val="0"/>
                <w:numId w:val="17"/>
              </w:numPr>
              <w:spacing w:after="120" w:line="100" w:lineRule="atLeast"/>
              <w:jc w:val="both"/>
              <w:rPr>
                <w:rFonts w:eastAsia="Times New Roman" w:cs="Calibri"/>
              </w:rPr>
            </w:pPr>
            <w:r>
              <w:rPr>
                <w:rFonts w:eastAsia="Times New Roman" w:cs="Calibri"/>
              </w:rPr>
              <w:t xml:space="preserve">The landing page for the </w:t>
            </w:r>
            <w:r w:rsidR="00B53043">
              <w:rPr>
                <w:rFonts w:eastAsia="Times New Roman" w:cs="Calibri"/>
              </w:rPr>
              <w:t>Sales Year</w:t>
            </w:r>
            <w:r>
              <w:rPr>
                <w:rFonts w:eastAsia="Times New Roman" w:cs="Calibri"/>
              </w:rPr>
              <w:t xml:space="preserve"> management is controlled and managed by user permissions as defined for the role that the user is assigned with </w:t>
            </w:r>
          </w:p>
          <w:p w14:paraId="269468EA" w14:textId="77777777" w:rsidR="0076319B" w:rsidRDefault="0076319B" w:rsidP="0076319B">
            <w:pPr>
              <w:pStyle w:val="Standard"/>
              <w:numPr>
                <w:ilvl w:val="0"/>
                <w:numId w:val="17"/>
              </w:numPr>
              <w:spacing w:after="120" w:line="100" w:lineRule="atLeast"/>
              <w:jc w:val="both"/>
              <w:rPr>
                <w:rFonts w:eastAsia="Times New Roman" w:cs="Calibri"/>
              </w:rPr>
            </w:pPr>
            <w:r>
              <w:rPr>
                <w:rFonts w:eastAsia="Times New Roman" w:cs="Calibri"/>
              </w:rPr>
              <w:t xml:space="preserve">Once the user has determined to have access to the </w:t>
            </w:r>
            <w:r w:rsidR="00C25534">
              <w:rPr>
                <w:rFonts w:eastAsia="Times New Roman" w:cs="Calibri"/>
              </w:rPr>
              <w:t xml:space="preserve">Sales Year </w:t>
            </w:r>
            <w:r>
              <w:rPr>
                <w:rFonts w:eastAsia="Times New Roman" w:cs="Calibri"/>
              </w:rPr>
              <w:t xml:space="preserve">feature in Admin Functions, this menu option will be made visible to the user </w:t>
            </w:r>
          </w:p>
          <w:p w14:paraId="268992B4" w14:textId="77777777" w:rsidR="000B58F4" w:rsidRDefault="000B58F4" w:rsidP="0076319B">
            <w:pPr>
              <w:pStyle w:val="Standard"/>
              <w:numPr>
                <w:ilvl w:val="0"/>
                <w:numId w:val="17"/>
              </w:numPr>
              <w:spacing w:after="120" w:line="100" w:lineRule="atLeast"/>
              <w:jc w:val="both"/>
              <w:rPr>
                <w:rFonts w:eastAsia="Times New Roman" w:cs="Calibri"/>
              </w:rPr>
            </w:pPr>
            <w:r>
              <w:rPr>
                <w:rFonts w:eastAsia="Times New Roman" w:cs="Calibri"/>
              </w:rPr>
              <w:t xml:space="preserve">Clicking on the Menu displays a view of all the “Sales Year” which were </w:t>
            </w:r>
            <w:r>
              <w:rPr>
                <w:rFonts w:eastAsia="Times New Roman" w:cs="Calibri"/>
              </w:rPr>
              <w:lastRenderedPageBreak/>
              <w:t xml:space="preserve">created in the application database </w:t>
            </w:r>
          </w:p>
          <w:p w14:paraId="06CDD7FD" w14:textId="77777777" w:rsidR="0076319B" w:rsidRDefault="00F6717C" w:rsidP="009E60F1">
            <w:pPr>
              <w:pStyle w:val="Standard"/>
              <w:numPr>
                <w:ilvl w:val="0"/>
                <w:numId w:val="17"/>
              </w:numPr>
              <w:spacing w:after="120" w:line="100" w:lineRule="atLeast"/>
              <w:jc w:val="both"/>
              <w:rPr>
                <w:rFonts w:eastAsia="Times New Roman" w:cs="Calibri"/>
              </w:rPr>
            </w:pPr>
            <w:r>
              <w:rPr>
                <w:rFonts w:eastAsia="Times New Roman" w:cs="Calibri"/>
              </w:rPr>
              <w:t>All administrative users with access to the Sales Year management functions will be notified as soon as request for a new sales year is registered</w:t>
            </w:r>
          </w:p>
          <w:p w14:paraId="21E3BB29" w14:textId="77777777" w:rsidR="00F6717C" w:rsidRPr="00047595" w:rsidRDefault="00F6717C" w:rsidP="009E60F1">
            <w:pPr>
              <w:pStyle w:val="Standard"/>
              <w:numPr>
                <w:ilvl w:val="0"/>
                <w:numId w:val="17"/>
              </w:numPr>
              <w:spacing w:after="120" w:line="100" w:lineRule="atLeast"/>
              <w:jc w:val="both"/>
              <w:rPr>
                <w:rFonts w:eastAsia="Times New Roman" w:cs="Calibri"/>
              </w:rPr>
            </w:pPr>
            <w:r>
              <w:rPr>
                <w:rFonts w:eastAsia="Times New Roman" w:cs="Calibri"/>
              </w:rPr>
              <w:t xml:space="preserve">The application will include the ability for the uTax customers and users to be able to see the information for the Archived Years and be able to have access to the transactions and the Reports thereof </w:t>
            </w:r>
          </w:p>
        </w:tc>
      </w:tr>
      <w:tr w:rsidR="0076319B" w14:paraId="5995B033" w14:textId="77777777" w:rsidTr="0076319B">
        <w:tc>
          <w:tcPr>
            <w:tcW w:w="1350" w:type="dxa"/>
            <w:tcBorders>
              <w:top w:val="single" w:sz="4" w:space="0" w:color="000001"/>
              <w:left w:val="single" w:sz="4" w:space="0" w:color="000001"/>
              <w:bottom w:val="single" w:sz="4" w:space="0" w:color="000001"/>
              <w:right w:val="nil"/>
            </w:tcBorders>
            <w:shd w:val="clear" w:color="auto" w:fill="1F497D"/>
            <w:tcMar>
              <w:top w:w="43" w:type="dxa"/>
              <w:left w:w="29" w:type="dxa"/>
              <w:bottom w:w="43" w:type="dxa"/>
              <w:right w:w="29" w:type="dxa"/>
            </w:tcMar>
            <w:hideMark/>
          </w:tcPr>
          <w:p w14:paraId="01CBB790" w14:textId="77777777" w:rsidR="0076319B" w:rsidRDefault="0076319B" w:rsidP="0076319B">
            <w:pPr>
              <w:pStyle w:val="Standard"/>
              <w:spacing w:after="120" w:line="100" w:lineRule="atLeast"/>
              <w:jc w:val="both"/>
              <w:rPr>
                <w:rFonts w:eastAsia="Times New Roman" w:cs="Calibri"/>
                <w:b/>
                <w:iCs/>
                <w:color w:val="FFFFFF"/>
              </w:rPr>
            </w:pPr>
            <w:r>
              <w:rPr>
                <w:rFonts w:eastAsia="Times New Roman" w:cs="Calibri"/>
                <w:b/>
                <w:iCs/>
                <w:color w:val="FFFFFF"/>
              </w:rPr>
              <w:lastRenderedPageBreak/>
              <w:t>Validations</w:t>
            </w:r>
          </w:p>
        </w:tc>
        <w:tc>
          <w:tcPr>
            <w:tcW w:w="7271" w:type="dxa"/>
            <w:tcBorders>
              <w:top w:val="single" w:sz="4" w:space="0" w:color="000001"/>
              <w:left w:val="single" w:sz="4" w:space="0" w:color="000001"/>
              <w:bottom w:val="single" w:sz="4" w:space="0" w:color="000001"/>
              <w:right w:val="single" w:sz="4" w:space="0" w:color="000001"/>
            </w:tcBorders>
            <w:shd w:val="clear" w:color="auto" w:fill="FFFFFF"/>
            <w:tcMar>
              <w:top w:w="43" w:type="dxa"/>
              <w:left w:w="29" w:type="dxa"/>
              <w:bottom w:w="43" w:type="dxa"/>
              <w:right w:w="29" w:type="dxa"/>
            </w:tcMar>
            <w:hideMark/>
          </w:tcPr>
          <w:p w14:paraId="7F4DC508" w14:textId="77777777" w:rsidR="0076319B" w:rsidRPr="00047595" w:rsidRDefault="0076319B" w:rsidP="0076319B">
            <w:pPr>
              <w:pStyle w:val="Standard"/>
              <w:numPr>
                <w:ilvl w:val="0"/>
                <w:numId w:val="19"/>
              </w:numPr>
              <w:spacing w:after="120" w:line="100" w:lineRule="atLeast"/>
              <w:jc w:val="both"/>
              <w:rPr>
                <w:rFonts w:eastAsia="Times New Roman" w:cs="Calibri"/>
                <w:iCs/>
                <w:color w:val="FFFFFF"/>
              </w:rPr>
            </w:pPr>
            <w:r>
              <w:rPr>
                <w:rFonts w:eastAsia="Times New Roman" w:cs="Calibri"/>
              </w:rPr>
              <w:t xml:space="preserve">The application ensures that the access to the </w:t>
            </w:r>
            <w:r w:rsidR="009E60F1">
              <w:rPr>
                <w:rFonts w:eastAsia="Times New Roman" w:cs="Calibri"/>
              </w:rPr>
              <w:t xml:space="preserve">Sales Year Management </w:t>
            </w:r>
            <w:r>
              <w:rPr>
                <w:rFonts w:eastAsia="Times New Roman" w:cs="Calibri"/>
              </w:rPr>
              <w:t xml:space="preserve">feature is provided only for authorized users based on their roles and permissions </w:t>
            </w:r>
          </w:p>
          <w:p w14:paraId="658CCD2D" w14:textId="77777777" w:rsidR="0076319B" w:rsidRPr="0076319B" w:rsidRDefault="0076319B" w:rsidP="0076319B">
            <w:pPr>
              <w:pStyle w:val="Standard"/>
              <w:numPr>
                <w:ilvl w:val="0"/>
                <w:numId w:val="19"/>
              </w:numPr>
              <w:spacing w:after="120" w:line="100" w:lineRule="atLeast"/>
              <w:jc w:val="both"/>
              <w:rPr>
                <w:rFonts w:eastAsia="Times New Roman" w:cs="Calibri"/>
                <w:iCs/>
                <w:color w:val="FFFFFF"/>
              </w:rPr>
            </w:pPr>
            <w:r>
              <w:rPr>
                <w:rFonts w:eastAsia="Times New Roman" w:cs="Calibri"/>
              </w:rPr>
              <w:t xml:space="preserve">On the popup for the individual </w:t>
            </w:r>
            <w:r w:rsidR="00B53043">
              <w:rPr>
                <w:rFonts w:eastAsia="Times New Roman" w:cs="Calibri"/>
              </w:rPr>
              <w:t>Sales Year</w:t>
            </w:r>
            <w:r>
              <w:rPr>
                <w:rFonts w:eastAsia="Times New Roman" w:cs="Calibri"/>
              </w:rPr>
              <w:t xml:space="preserve">, </w:t>
            </w:r>
            <w:r w:rsidR="00B53043">
              <w:rPr>
                <w:rFonts w:eastAsia="Times New Roman" w:cs="Calibri"/>
              </w:rPr>
              <w:t xml:space="preserve">some </w:t>
            </w:r>
            <w:r>
              <w:rPr>
                <w:rFonts w:eastAsia="Times New Roman" w:cs="Calibri"/>
              </w:rPr>
              <w:t xml:space="preserve">fields are mandatory and the application will show an Error message in Red Color just above the Save button to indicate the respective error about the field which is missing or invalid </w:t>
            </w:r>
          </w:p>
          <w:p w14:paraId="65A81F45" w14:textId="77777777" w:rsidR="0076319B" w:rsidRPr="00F6717C" w:rsidRDefault="00F6717C" w:rsidP="0076319B">
            <w:pPr>
              <w:pStyle w:val="Standard"/>
              <w:numPr>
                <w:ilvl w:val="0"/>
                <w:numId w:val="19"/>
              </w:numPr>
              <w:spacing w:after="120" w:line="100" w:lineRule="atLeast"/>
              <w:jc w:val="both"/>
              <w:rPr>
                <w:rFonts w:eastAsia="Times New Roman" w:cs="Calibri"/>
                <w:iCs/>
                <w:color w:val="FFFFFF"/>
              </w:rPr>
            </w:pPr>
            <w:r>
              <w:rPr>
                <w:rFonts w:eastAsia="Times New Roman" w:cs="Calibri"/>
              </w:rPr>
              <w:t xml:space="preserve">The “Scheduled Date” is a mandatory requirement if the user chooses to schedule the Sales Year activation for a later date </w:t>
            </w:r>
          </w:p>
          <w:p w14:paraId="7DC497CB" w14:textId="77777777" w:rsidR="00F6717C" w:rsidRPr="0076319B" w:rsidRDefault="00F6717C" w:rsidP="0076319B">
            <w:pPr>
              <w:pStyle w:val="Standard"/>
              <w:numPr>
                <w:ilvl w:val="0"/>
                <w:numId w:val="19"/>
              </w:numPr>
              <w:spacing w:after="120" w:line="100" w:lineRule="atLeast"/>
              <w:jc w:val="both"/>
              <w:rPr>
                <w:rFonts w:eastAsia="Times New Roman" w:cs="Calibri"/>
                <w:iCs/>
                <w:color w:val="FFFFFF"/>
              </w:rPr>
            </w:pPr>
            <w:r>
              <w:rPr>
                <w:rFonts w:eastAsia="Times New Roman" w:cs="Calibri"/>
              </w:rPr>
              <w:t xml:space="preserve">Application will ensure that the “Applicable From” cannot be a value in the past and at a minimum can be made as “Today” only </w:t>
            </w:r>
          </w:p>
          <w:p w14:paraId="7A003F01" w14:textId="77777777" w:rsidR="0076319B" w:rsidRPr="00047595" w:rsidRDefault="00F6717C" w:rsidP="0076319B">
            <w:pPr>
              <w:pStyle w:val="Standard"/>
              <w:numPr>
                <w:ilvl w:val="0"/>
                <w:numId w:val="19"/>
              </w:numPr>
              <w:spacing w:after="120" w:line="100" w:lineRule="atLeast"/>
              <w:jc w:val="both"/>
              <w:rPr>
                <w:rFonts w:eastAsia="Times New Roman" w:cs="Calibri"/>
                <w:iCs/>
                <w:color w:val="FFFFFF"/>
              </w:rPr>
            </w:pPr>
            <w:r>
              <w:rPr>
                <w:rFonts w:eastAsia="Times New Roman" w:cs="Calibri"/>
              </w:rPr>
              <w:t xml:space="preserve"> </w:t>
            </w:r>
            <w:r w:rsidR="0076319B">
              <w:rPr>
                <w:rFonts w:eastAsia="Times New Roman" w:cs="Calibri"/>
              </w:rPr>
              <w:t xml:space="preserve"> </w:t>
            </w:r>
          </w:p>
          <w:p w14:paraId="767DF7BB" w14:textId="77777777" w:rsidR="0076319B" w:rsidRDefault="0076319B" w:rsidP="0076319B">
            <w:pPr>
              <w:pStyle w:val="Standard"/>
              <w:spacing w:after="120" w:line="100" w:lineRule="atLeast"/>
              <w:ind w:left="774"/>
              <w:jc w:val="both"/>
              <w:rPr>
                <w:rFonts w:eastAsia="Times New Roman" w:cs="Calibri"/>
                <w:iCs/>
                <w:color w:val="FFFFFF"/>
              </w:rPr>
            </w:pPr>
          </w:p>
        </w:tc>
      </w:tr>
    </w:tbl>
    <w:p w14:paraId="5E958AB0" w14:textId="77777777" w:rsidR="0076319B" w:rsidRDefault="0076319B" w:rsidP="0076319B">
      <w:pPr>
        <w:ind w:left="720"/>
        <w:jc w:val="both"/>
        <w:rPr>
          <w:rFonts w:ascii="Calibri" w:hAnsi="Calibri"/>
        </w:rPr>
      </w:pPr>
    </w:p>
    <w:p w14:paraId="29F66CF0" w14:textId="77777777" w:rsidR="00BC1653" w:rsidRPr="00741F80" w:rsidRDefault="00BC1653" w:rsidP="00575BD5">
      <w:pPr>
        <w:pStyle w:val="Heading2"/>
        <w:numPr>
          <w:ilvl w:val="1"/>
          <w:numId w:val="8"/>
        </w:numPr>
        <w:rPr>
          <w:rStyle w:val="IntenseReference"/>
          <w:rFonts w:ascii="Calibri" w:hAnsi="Calibri"/>
          <w:b/>
          <w:bCs/>
          <w:smallCaps w:val="0"/>
          <w:color w:val="4F81BD" w:themeColor="accent1"/>
          <w:spacing w:val="0"/>
          <w:u w:val="none"/>
        </w:rPr>
      </w:pPr>
      <w:bookmarkStart w:id="26" w:name="_Toc455835992"/>
      <w:r w:rsidRPr="00741F80">
        <w:rPr>
          <w:rStyle w:val="IntenseReference"/>
          <w:rFonts w:ascii="Calibri" w:hAnsi="Calibri"/>
          <w:b/>
          <w:bCs/>
          <w:smallCaps w:val="0"/>
          <w:color w:val="4F81BD" w:themeColor="accent1"/>
          <w:spacing w:val="0"/>
          <w:u w:val="none"/>
        </w:rPr>
        <w:t xml:space="preserve">Fees Master </w:t>
      </w:r>
      <w:commentRangeStart w:id="27"/>
      <w:commentRangeStart w:id="28"/>
      <w:r w:rsidRPr="00741F80">
        <w:rPr>
          <w:rStyle w:val="IntenseReference"/>
          <w:rFonts w:ascii="Calibri" w:hAnsi="Calibri"/>
          <w:b/>
          <w:bCs/>
          <w:smallCaps w:val="0"/>
          <w:color w:val="4F81BD" w:themeColor="accent1"/>
          <w:spacing w:val="0"/>
          <w:u w:val="none"/>
        </w:rPr>
        <w:t>Management</w:t>
      </w:r>
      <w:bookmarkEnd w:id="26"/>
      <w:commentRangeEnd w:id="27"/>
      <w:r w:rsidR="002942FC">
        <w:rPr>
          <w:rStyle w:val="CommentReference"/>
          <w:rFonts w:asciiTheme="minorHAnsi" w:eastAsiaTheme="minorHAnsi" w:hAnsiTheme="minorHAnsi" w:cstheme="minorBidi"/>
          <w:b w:val="0"/>
          <w:bCs w:val="0"/>
          <w:color w:val="auto"/>
        </w:rPr>
        <w:commentReference w:id="27"/>
      </w:r>
      <w:commentRangeEnd w:id="28"/>
      <w:r w:rsidR="002942FC">
        <w:rPr>
          <w:rStyle w:val="CommentReference"/>
          <w:rFonts w:asciiTheme="minorHAnsi" w:eastAsiaTheme="minorHAnsi" w:hAnsiTheme="minorHAnsi" w:cstheme="minorBidi"/>
          <w:b w:val="0"/>
          <w:bCs w:val="0"/>
          <w:color w:val="auto"/>
        </w:rPr>
        <w:commentReference w:id="28"/>
      </w:r>
    </w:p>
    <w:p w14:paraId="6DBDF559" w14:textId="77777777" w:rsidR="00BC1653" w:rsidRPr="00741F80" w:rsidRDefault="00BC1653" w:rsidP="00D02583">
      <w:pPr>
        <w:pStyle w:val="ListParagraph"/>
        <w:jc w:val="both"/>
        <w:rPr>
          <w:rFonts w:ascii="Calibri" w:hAnsi="Calibri"/>
        </w:rPr>
      </w:pPr>
      <w:r w:rsidRPr="00741F80">
        <w:rPr>
          <w:rFonts w:ascii="Calibri" w:hAnsi="Calibri"/>
        </w:rPr>
        <w:t xml:space="preserve">This section allows the ability for uTax to manage the various heads under which Fees is available to be used within the application. These could be fees elements like uTax Service Fees, Transmitter Fees, etc. </w:t>
      </w:r>
    </w:p>
    <w:p w14:paraId="2B7A4015" w14:textId="77777777" w:rsidR="002E671E" w:rsidRDefault="002E671E" w:rsidP="00D02583">
      <w:pPr>
        <w:pStyle w:val="ListParagraph"/>
        <w:jc w:val="both"/>
        <w:rPr>
          <w:rFonts w:ascii="Calibri" w:hAnsi="Calibri"/>
        </w:rPr>
      </w:pPr>
    </w:p>
    <w:p w14:paraId="0BF93D13" w14:textId="77777777" w:rsidR="00BC1653" w:rsidRDefault="00BC1653" w:rsidP="00D02583">
      <w:pPr>
        <w:pStyle w:val="ListParagraph"/>
        <w:jc w:val="both"/>
        <w:rPr>
          <w:rFonts w:ascii="Calibri" w:hAnsi="Calibri"/>
        </w:rPr>
      </w:pPr>
      <w:r w:rsidRPr="00741F80">
        <w:rPr>
          <w:rFonts w:ascii="Calibri" w:hAnsi="Calibri"/>
        </w:rPr>
        <w:t xml:space="preserve">The section allows the ability to mark certain Fees elements as Constants and define the values associated with it.  For certain fees elements, it can be marked as applicable based on the type of customers i.e. SO, MO, etc. </w:t>
      </w:r>
    </w:p>
    <w:p w14:paraId="73A8B467" w14:textId="77777777" w:rsidR="002E671E" w:rsidRDefault="002E671E" w:rsidP="00D02583">
      <w:pPr>
        <w:pStyle w:val="ListParagraph"/>
        <w:jc w:val="both"/>
        <w:rPr>
          <w:rFonts w:ascii="Calibri" w:hAnsi="Calibri"/>
        </w:rPr>
      </w:pPr>
    </w:p>
    <w:p w14:paraId="2A1DBD98" w14:textId="77777777" w:rsidR="002E671E" w:rsidRPr="00047595" w:rsidRDefault="002E671E" w:rsidP="002E671E">
      <w:pPr>
        <w:ind w:left="720"/>
        <w:jc w:val="both"/>
        <w:rPr>
          <w:rStyle w:val="SubtleReference"/>
          <w:b/>
          <w:bCs/>
        </w:rPr>
      </w:pPr>
      <w:r>
        <w:rPr>
          <w:rStyle w:val="SubtleReference"/>
          <w:b/>
          <w:bCs/>
        </w:rPr>
        <w:t>U</w:t>
      </w:r>
      <w:r w:rsidRPr="00047595">
        <w:rPr>
          <w:rStyle w:val="SubtleReference"/>
          <w:b/>
          <w:bCs/>
        </w:rPr>
        <w:t>ser Interface</w:t>
      </w:r>
    </w:p>
    <w:p w14:paraId="51FF3288" w14:textId="77777777" w:rsidR="002E671E" w:rsidRDefault="002E671E" w:rsidP="002E671E">
      <w:pPr>
        <w:ind w:left="720"/>
        <w:jc w:val="both"/>
        <w:rPr>
          <w:rFonts w:ascii="Calibri" w:hAnsi="Calibri"/>
        </w:rPr>
      </w:pPr>
      <w:r>
        <w:rPr>
          <w:rFonts w:ascii="Calibri" w:hAnsi="Calibri"/>
        </w:rPr>
        <w:t xml:space="preserve">The landing page for this function is accessible on the Administrative menu under “Fees Master Management”. Clicking on this function presents the following user interface: </w:t>
      </w:r>
    </w:p>
    <w:p w14:paraId="46425BBB" w14:textId="77777777" w:rsidR="002E671E" w:rsidRDefault="002E671E" w:rsidP="002E671E">
      <w:pPr>
        <w:ind w:left="720"/>
        <w:jc w:val="both"/>
        <w:rPr>
          <w:rFonts w:ascii="Calibri" w:hAnsi="Calibri"/>
        </w:rPr>
      </w:pPr>
      <w:r w:rsidRPr="002E671E">
        <w:rPr>
          <w:rFonts w:ascii="Calibri" w:hAnsi="Calibri"/>
          <w:noProof/>
        </w:rPr>
        <w:lastRenderedPageBreak/>
        <w:drawing>
          <wp:inline distT="0" distB="0" distL="0" distR="0" wp14:anchorId="6CA444E2" wp14:editId="74F38111">
            <wp:extent cx="5943600" cy="2074545"/>
            <wp:effectExtent l="0" t="0" r="0" b="190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943600" cy="2074545"/>
                    </a:xfrm>
                    <a:prstGeom prst="rect">
                      <a:avLst/>
                    </a:prstGeom>
                  </pic:spPr>
                </pic:pic>
              </a:graphicData>
            </a:graphic>
          </wp:inline>
        </w:drawing>
      </w:r>
    </w:p>
    <w:p w14:paraId="7AC5E3FB" w14:textId="77777777" w:rsidR="002E671E" w:rsidRDefault="002E671E" w:rsidP="002E671E">
      <w:pPr>
        <w:ind w:left="720"/>
        <w:jc w:val="both"/>
        <w:rPr>
          <w:rFonts w:ascii="Calibri" w:hAnsi="Calibri"/>
        </w:rPr>
        <w:sectPr w:rsidR="002E671E" w:rsidSect="00700F0C">
          <w:footerReference w:type="default" r:id="rId29"/>
          <w:type w:val="continuous"/>
          <w:pgSz w:w="12240" w:h="15840"/>
          <w:pgMar w:top="1440" w:right="1440" w:bottom="1440" w:left="1440" w:header="720" w:footer="720" w:gutter="0"/>
          <w:cols w:space="720"/>
          <w:docGrid w:linePitch="360"/>
        </w:sectPr>
      </w:pPr>
    </w:p>
    <w:p w14:paraId="14C8063A" w14:textId="77777777" w:rsidR="002E671E" w:rsidRPr="00047595" w:rsidRDefault="002E671E" w:rsidP="002E671E">
      <w:pPr>
        <w:ind w:left="720"/>
        <w:jc w:val="both"/>
        <w:rPr>
          <w:rStyle w:val="SubtleReference"/>
          <w:b/>
          <w:bCs/>
        </w:rPr>
      </w:pPr>
      <w:r w:rsidRPr="00047595">
        <w:rPr>
          <w:rStyle w:val="SubtleReference"/>
          <w:b/>
          <w:bCs/>
        </w:rPr>
        <w:t xml:space="preserve">Functionality Description </w:t>
      </w:r>
    </w:p>
    <w:p w14:paraId="58A3A43A" w14:textId="77777777" w:rsidR="002E671E" w:rsidRDefault="002E671E" w:rsidP="002E671E">
      <w:pPr>
        <w:ind w:left="720"/>
        <w:jc w:val="both"/>
        <w:rPr>
          <w:rFonts w:ascii="Calibri" w:hAnsi="Calibri"/>
        </w:rPr>
      </w:pPr>
      <w:r>
        <w:rPr>
          <w:rFonts w:ascii="Calibri" w:hAnsi="Calibri"/>
        </w:rPr>
        <w:t>The application presents the user with the information related to the various “</w:t>
      </w:r>
      <w:r w:rsidR="008F2079">
        <w:rPr>
          <w:rFonts w:ascii="Calibri" w:hAnsi="Calibri"/>
        </w:rPr>
        <w:t>Fees</w:t>
      </w:r>
      <w:r>
        <w:rPr>
          <w:rFonts w:ascii="Calibri" w:hAnsi="Calibri"/>
        </w:rPr>
        <w:t xml:space="preserve">” which have been </w:t>
      </w:r>
      <w:r w:rsidR="008F2079">
        <w:rPr>
          <w:rFonts w:ascii="Calibri" w:hAnsi="Calibri"/>
        </w:rPr>
        <w:t xml:space="preserve">defined </w:t>
      </w:r>
      <w:r>
        <w:rPr>
          <w:rFonts w:ascii="Calibri" w:hAnsi="Calibri"/>
        </w:rPr>
        <w:t xml:space="preserve">thus far. Access to this functionality will be identified based on the permissions defined for the logged in user’s role. </w:t>
      </w:r>
    </w:p>
    <w:p w14:paraId="18E03803" w14:textId="77777777" w:rsidR="002E671E" w:rsidRPr="002711CE" w:rsidRDefault="002E671E" w:rsidP="002E671E">
      <w:pPr>
        <w:ind w:left="720"/>
        <w:jc w:val="both"/>
        <w:rPr>
          <w:rFonts w:ascii="Calibri" w:hAnsi="Calibri"/>
        </w:rPr>
      </w:pPr>
      <w:r>
        <w:rPr>
          <w:rFonts w:ascii="Calibri" w:hAnsi="Calibri"/>
        </w:rPr>
        <w:t>The permitted user will have the ability to view the available information about the various “</w:t>
      </w:r>
      <w:r w:rsidR="008F2079">
        <w:rPr>
          <w:rFonts w:ascii="Calibri" w:hAnsi="Calibri"/>
        </w:rPr>
        <w:t>Fees</w:t>
      </w:r>
      <w:r>
        <w:rPr>
          <w:rFonts w:ascii="Calibri" w:hAnsi="Calibri"/>
        </w:rPr>
        <w:t xml:space="preserve">” and their respective applicability in the application.  </w:t>
      </w:r>
      <w:r>
        <w:rPr>
          <w:rFonts w:eastAsia="Times New Roman" w:cs="Calibri"/>
        </w:rPr>
        <w:t xml:space="preserve">The application allows the ability to view\edit the details of the respective </w:t>
      </w:r>
      <w:r w:rsidR="008F2079">
        <w:rPr>
          <w:rFonts w:eastAsia="Times New Roman" w:cs="Calibri"/>
        </w:rPr>
        <w:t>Fees amount</w:t>
      </w:r>
      <w:r>
        <w:rPr>
          <w:rFonts w:eastAsia="Times New Roman" w:cs="Calibri"/>
        </w:rPr>
        <w:t xml:space="preserve">. </w:t>
      </w:r>
    </w:p>
    <w:p w14:paraId="6CD196FD" w14:textId="77777777" w:rsidR="002E671E" w:rsidRPr="00266418" w:rsidRDefault="002E671E" w:rsidP="002E671E">
      <w:pPr>
        <w:ind w:left="720"/>
        <w:jc w:val="both"/>
        <w:rPr>
          <w:rFonts w:ascii="Calibri" w:hAnsi="Calibri"/>
        </w:rPr>
      </w:pPr>
      <w:r w:rsidRPr="00266418">
        <w:rPr>
          <w:rFonts w:ascii="Calibri" w:hAnsi="Calibri"/>
        </w:rPr>
        <w:t xml:space="preserve">For each </w:t>
      </w:r>
      <w:r w:rsidR="008F2079">
        <w:rPr>
          <w:rFonts w:ascii="Calibri" w:hAnsi="Calibri"/>
        </w:rPr>
        <w:t>Fee entry</w:t>
      </w:r>
      <w:r w:rsidRPr="00266418">
        <w:rPr>
          <w:rFonts w:ascii="Calibri" w:hAnsi="Calibri"/>
        </w:rPr>
        <w:t xml:space="preserve">, the application has </w:t>
      </w:r>
      <w:r>
        <w:rPr>
          <w:rFonts w:ascii="Calibri" w:hAnsi="Calibri"/>
        </w:rPr>
        <w:t xml:space="preserve">the following </w:t>
      </w:r>
      <w:r w:rsidRPr="00266418">
        <w:rPr>
          <w:rFonts w:ascii="Calibri" w:hAnsi="Calibri"/>
        </w:rPr>
        <w:t xml:space="preserve">distinct presentations </w:t>
      </w:r>
      <w:r>
        <w:rPr>
          <w:rFonts w:ascii="Calibri" w:hAnsi="Calibri"/>
        </w:rPr>
        <w:t xml:space="preserve">for the various actions possible: </w:t>
      </w:r>
    </w:p>
    <w:p w14:paraId="3F9A6830" w14:textId="77777777" w:rsidR="002E671E" w:rsidRDefault="002E671E" w:rsidP="002E671E">
      <w:pPr>
        <w:pStyle w:val="ListParagraph"/>
        <w:jc w:val="both"/>
        <w:rPr>
          <w:rFonts w:ascii="Calibri" w:hAnsi="Calibri"/>
        </w:rPr>
      </w:pPr>
      <w:r>
        <w:rPr>
          <w:noProof/>
        </w:rPr>
        <w:drawing>
          <wp:inline distT="0" distB="0" distL="0" distR="0" wp14:anchorId="3CAB69D4" wp14:editId="1707BF36">
            <wp:extent cx="219075" cy="20002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9075" cy="200025"/>
                    </a:xfrm>
                    <a:prstGeom prst="rect">
                      <a:avLst/>
                    </a:prstGeom>
                    <a:noFill/>
                    <a:ln>
                      <a:noFill/>
                    </a:ln>
                  </pic:spPr>
                </pic:pic>
              </a:graphicData>
            </a:graphic>
          </wp:inline>
        </w:drawing>
      </w:r>
      <w:r>
        <w:t xml:space="preserve">  </w:t>
      </w:r>
      <w:r w:rsidRPr="002711CE">
        <w:rPr>
          <w:rFonts w:ascii="Calibri" w:hAnsi="Calibri"/>
        </w:rPr>
        <w:t xml:space="preserve">: </w:t>
      </w:r>
      <w:r>
        <w:rPr>
          <w:rFonts w:ascii="Calibri" w:hAnsi="Calibri"/>
        </w:rPr>
        <w:t xml:space="preserve">Allows the ability to Edit  </w:t>
      </w:r>
    </w:p>
    <w:p w14:paraId="219BD214" w14:textId="77777777" w:rsidR="002E671E" w:rsidRDefault="002E671E" w:rsidP="002E671E">
      <w:pPr>
        <w:pStyle w:val="ListParagraph"/>
        <w:jc w:val="both"/>
        <w:rPr>
          <w:rFonts w:ascii="Calibri" w:hAnsi="Calibri"/>
        </w:rPr>
      </w:pPr>
      <w:r>
        <w:rPr>
          <w:rFonts w:ascii="Calibri" w:hAnsi="Calibri"/>
        </w:rPr>
        <w:t xml:space="preserve">Clicking on this icon displays the details associated with the specific </w:t>
      </w:r>
      <w:r w:rsidR="008F2079">
        <w:rPr>
          <w:rFonts w:ascii="Calibri" w:hAnsi="Calibri"/>
        </w:rPr>
        <w:t xml:space="preserve">Fee entry to </w:t>
      </w:r>
      <w:r>
        <w:rPr>
          <w:rFonts w:ascii="Calibri" w:hAnsi="Calibri"/>
        </w:rPr>
        <w:t xml:space="preserve">modify the information as required.   </w:t>
      </w:r>
    </w:p>
    <w:p w14:paraId="71D71E88" w14:textId="77777777" w:rsidR="008F2079" w:rsidRDefault="002E671E" w:rsidP="008F2079">
      <w:pPr>
        <w:pStyle w:val="ListParagraph"/>
        <w:jc w:val="both"/>
        <w:rPr>
          <w:rFonts w:ascii="Calibri" w:hAnsi="Calibri"/>
        </w:rPr>
      </w:pPr>
      <w:r>
        <w:rPr>
          <w:rFonts w:ascii="Calibri" w:hAnsi="Calibri"/>
        </w:rPr>
        <w:t xml:space="preserve"> </w:t>
      </w:r>
    </w:p>
    <w:p w14:paraId="64BB3C5E" w14:textId="77777777" w:rsidR="002E671E" w:rsidRPr="00266418" w:rsidRDefault="00C839CE" w:rsidP="008F2079">
      <w:pPr>
        <w:pStyle w:val="ListParagraph"/>
        <w:jc w:val="both"/>
        <w:rPr>
          <w:rFonts w:ascii="Calibri" w:hAnsi="Calibri"/>
        </w:rPr>
      </w:pPr>
      <w:r>
        <w:rPr>
          <w:noProof/>
        </w:rPr>
        <w:drawing>
          <wp:inline distT="0" distB="0" distL="0" distR="0" wp14:anchorId="1F3F4240" wp14:editId="58DD5D9A">
            <wp:extent cx="180975" cy="180975"/>
            <wp:effectExtent l="0" t="0" r="9525" b="9525"/>
            <wp:docPr id="7"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002E671E" w:rsidRPr="00266418">
        <w:rPr>
          <w:rFonts w:ascii="Calibri" w:hAnsi="Calibri"/>
        </w:rPr>
        <w:t xml:space="preserve"> : </w:t>
      </w:r>
      <w:r w:rsidR="002E671E">
        <w:rPr>
          <w:rFonts w:ascii="Calibri" w:hAnsi="Calibri"/>
        </w:rPr>
        <w:t xml:space="preserve">Allows the ability to Activate/Deactivate a particular </w:t>
      </w:r>
      <w:r w:rsidR="008F2079">
        <w:rPr>
          <w:rFonts w:ascii="Calibri" w:hAnsi="Calibri"/>
        </w:rPr>
        <w:t xml:space="preserve">Fee entry </w:t>
      </w:r>
      <w:r w:rsidR="002E671E">
        <w:rPr>
          <w:rFonts w:ascii="Calibri" w:hAnsi="Calibri"/>
        </w:rPr>
        <w:t xml:space="preserve">from the application database. Clicking on this icon allows the administrative user to either turn OFF a </w:t>
      </w:r>
      <w:r w:rsidR="008F2079">
        <w:rPr>
          <w:rFonts w:ascii="Calibri" w:hAnsi="Calibri"/>
        </w:rPr>
        <w:t xml:space="preserve">Fees entry </w:t>
      </w:r>
      <w:r w:rsidR="002E671E">
        <w:rPr>
          <w:rFonts w:ascii="Calibri" w:hAnsi="Calibri"/>
        </w:rPr>
        <w:t xml:space="preserve">to not be available in the application database or turn it ON based on the business requirements at any time </w:t>
      </w:r>
    </w:p>
    <w:p w14:paraId="7E07D0D0" w14:textId="77777777" w:rsidR="002E671E" w:rsidRDefault="002E671E" w:rsidP="002E671E">
      <w:pPr>
        <w:ind w:left="720"/>
        <w:jc w:val="both"/>
        <w:rPr>
          <w:rFonts w:ascii="Calibri" w:hAnsi="Calibri"/>
        </w:rPr>
      </w:pPr>
    </w:p>
    <w:p w14:paraId="0CE2C6A2" w14:textId="77777777" w:rsidR="002E671E" w:rsidRDefault="002E671E" w:rsidP="002E671E">
      <w:pPr>
        <w:ind w:left="720"/>
        <w:jc w:val="both"/>
        <w:rPr>
          <w:rFonts w:ascii="Calibri" w:hAnsi="Calibri"/>
        </w:rPr>
      </w:pPr>
      <w:r>
        <w:rPr>
          <w:rFonts w:ascii="Calibri" w:hAnsi="Calibri"/>
        </w:rPr>
        <w:t xml:space="preserve">Clicking on the “Add New </w:t>
      </w:r>
      <w:r w:rsidR="008F2079">
        <w:rPr>
          <w:rFonts w:ascii="Calibri" w:hAnsi="Calibri"/>
        </w:rPr>
        <w:t>Fee Entry</w:t>
      </w:r>
      <w:r>
        <w:rPr>
          <w:rFonts w:ascii="Calibri" w:hAnsi="Calibri"/>
        </w:rPr>
        <w:t xml:space="preserve">” link button at the top of the grid or the Edit icon at an individual </w:t>
      </w:r>
      <w:r w:rsidR="008F2079">
        <w:rPr>
          <w:rFonts w:ascii="Calibri" w:hAnsi="Calibri"/>
        </w:rPr>
        <w:t xml:space="preserve">Fee </w:t>
      </w:r>
      <w:r>
        <w:rPr>
          <w:rFonts w:ascii="Calibri" w:hAnsi="Calibri"/>
        </w:rPr>
        <w:t xml:space="preserve">Level brings up the user interface block that looks like the following: </w:t>
      </w:r>
    </w:p>
    <w:p w14:paraId="72EAED1F" w14:textId="77777777" w:rsidR="002E671E" w:rsidRDefault="008F2079" w:rsidP="002E671E">
      <w:pPr>
        <w:ind w:left="720"/>
        <w:jc w:val="both"/>
        <w:rPr>
          <w:rFonts w:ascii="Calibri" w:hAnsi="Calibri"/>
        </w:rPr>
      </w:pPr>
      <w:r w:rsidRPr="008F2079">
        <w:rPr>
          <w:rFonts w:ascii="Calibri" w:hAnsi="Calibri"/>
          <w:noProof/>
        </w:rPr>
        <w:lastRenderedPageBreak/>
        <w:drawing>
          <wp:inline distT="0" distB="0" distL="0" distR="0" wp14:anchorId="3F5CBA4E" wp14:editId="6364289C">
            <wp:extent cx="5943600" cy="473075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943600" cy="4730750"/>
                    </a:xfrm>
                    <a:prstGeom prst="rect">
                      <a:avLst/>
                    </a:prstGeom>
                  </pic:spPr>
                </pic:pic>
              </a:graphicData>
            </a:graphic>
          </wp:inline>
        </w:drawing>
      </w:r>
    </w:p>
    <w:p w14:paraId="3997A7E9" w14:textId="77777777" w:rsidR="002E671E" w:rsidRDefault="002E671E" w:rsidP="002E671E">
      <w:pPr>
        <w:ind w:left="720"/>
        <w:jc w:val="both"/>
        <w:rPr>
          <w:rFonts w:ascii="Calibri" w:hAnsi="Calibri"/>
        </w:rPr>
      </w:pPr>
      <w:r>
        <w:rPr>
          <w:rFonts w:ascii="Calibri" w:hAnsi="Calibri"/>
        </w:rPr>
        <w:t xml:space="preserve">The detailed description about the fields and actions involved are explained in the tabulation below: </w:t>
      </w:r>
    </w:p>
    <w:tbl>
      <w:tblPr>
        <w:tblW w:w="8621" w:type="dxa"/>
        <w:tblInd w:w="749" w:type="dxa"/>
        <w:tblLayout w:type="fixed"/>
        <w:tblCellMar>
          <w:left w:w="10" w:type="dxa"/>
          <w:right w:w="10" w:type="dxa"/>
        </w:tblCellMar>
        <w:tblLook w:val="04A0" w:firstRow="1" w:lastRow="0" w:firstColumn="1" w:lastColumn="0" w:noHBand="0" w:noVBand="1"/>
      </w:tblPr>
      <w:tblGrid>
        <w:gridCol w:w="1350"/>
        <w:gridCol w:w="7271"/>
      </w:tblGrid>
      <w:tr w:rsidR="002E671E" w14:paraId="0ED872AD" w14:textId="77777777" w:rsidTr="00497151">
        <w:tc>
          <w:tcPr>
            <w:tcW w:w="1350" w:type="dxa"/>
            <w:tcBorders>
              <w:top w:val="single" w:sz="4" w:space="0" w:color="000001"/>
              <w:left w:val="single" w:sz="4" w:space="0" w:color="000001"/>
              <w:bottom w:val="single" w:sz="4" w:space="0" w:color="000001"/>
              <w:right w:val="nil"/>
            </w:tcBorders>
            <w:shd w:val="clear" w:color="auto" w:fill="1F497D"/>
            <w:tcMar>
              <w:top w:w="43" w:type="dxa"/>
              <w:left w:w="29" w:type="dxa"/>
              <w:bottom w:w="43" w:type="dxa"/>
              <w:right w:w="29" w:type="dxa"/>
            </w:tcMar>
            <w:hideMark/>
          </w:tcPr>
          <w:p w14:paraId="0A1173FC" w14:textId="77777777" w:rsidR="002E671E" w:rsidRDefault="002E671E" w:rsidP="00497151">
            <w:pPr>
              <w:pStyle w:val="Standard"/>
              <w:spacing w:after="120" w:line="100" w:lineRule="atLeast"/>
              <w:jc w:val="both"/>
              <w:rPr>
                <w:rFonts w:eastAsia="Times New Roman" w:cs="Calibri"/>
                <w:b/>
                <w:iCs/>
                <w:color w:val="FFFFFF"/>
              </w:rPr>
            </w:pPr>
            <w:r>
              <w:rPr>
                <w:rFonts w:eastAsia="Times New Roman" w:cs="Calibri"/>
                <w:b/>
                <w:iCs/>
                <w:color w:val="FFFFFF"/>
              </w:rPr>
              <w:t>Function ID</w:t>
            </w:r>
          </w:p>
        </w:tc>
        <w:tc>
          <w:tcPr>
            <w:tcW w:w="7271" w:type="dxa"/>
            <w:tcBorders>
              <w:top w:val="single" w:sz="4" w:space="0" w:color="000001"/>
              <w:left w:val="single" w:sz="4" w:space="0" w:color="000001"/>
              <w:bottom w:val="single" w:sz="4" w:space="0" w:color="000001"/>
              <w:right w:val="single" w:sz="4" w:space="0" w:color="000001"/>
            </w:tcBorders>
            <w:shd w:val="clear" w:color="auto" w:fill="FFFFFF"/>
            <w:tcMar>
              <w:top w:w="43" w:type="dxa"/>
              <w:left w:w="29" w:type="dxa"/>
              <w:bottom w:w="43" w:type="dxa"/>
              <w:right w:w="29" w:type="dxa"/>
            </w:tcMar>
            <w:hideMark/>
          </w:tcPr>
          <w:p w14:paraId="5A9B31F5" w14:textId="77777777" w:rsidR="002E671E" w:rsidRDefault="008F2079" w:rsidP="00497151">
            <w:pPr>
              <w:pStyle w:val="Standard"/>
              <w:spacing w:after="120" w:line="100" w:lineRule="atLeast"/>
              <w:jc w:val="both"/>
              <w:rPr>
                <w:rFonts w:eastAsia="Times New Roman" w:cs="Calibri"/>
              </w:rPr>
            </w:pPr>
            <w:r>
              <w:rPr>
                <w:rFonts w:eastAsia="Times New Roman" w:cs="Calibri"/>
              </w:rPr>
              <w:t xml:space="preserve">Fees Master </w:t>
            </w:r>
            <w:r w:rsidR="002E671E">
              <w:rPr>
                <w:rFonts w:eastAsia="Times New Roman" w:cs="Calibri"/>
              </w:rPr>
              <w:t xml:space="preserve">Management </w:t>
            </w:r>
          </w:p>
        </w:tc>
      </w:tr>
      <w:tr w:rsidR="002E671E" w14:paraId="379EE930" w14:textId="77777777" w:rsidTr="00497151">
        <w:tc>
          <w:tcPr>
            <w:tcW w:w="1350" w:type="dxa"/>
            <w:tcBorders>
              <w:top w:val="single" w:sz="4" w:space="0" w:color="000001"/>
              <w:left w:val="single" w:sz="4" w:space="0" w:color="000001"/>
              <w:bottom w:val="single" w:sz="4" w:space="0" w:color="000001"/>
              <w:right w:val="nil"/>
            </w:tcBorders>
            <w:shd w:val="clear" w:color="auto" w:fill="1F497D"/>
            <w:tcMar>
              <w:top w:w="43" w:type="dxa"/>
              <w:left w:w="29" w:type="dxa"/>
              <w:bottom w:w="43" w:type="dxa"/>
              <w:right w:w="29" w:type="dxa"/>
            </w:tcMar>
            <w:hideMark/>
          </w:tcPr>
          <w:p w14:paraId="20B41531" w14:textId="77777777" w:rsidR="002E671E" w:rsidRDefault="002E671E" w:rsidP="00497151">
            <w:pPr>
              <w:pStyle w:val="Standard"/>
              <w:spacing w:after="120" w:line="100" w:lineRule="atLeast"/>
              <w:jc w:val="both"/>
              <w:rPr>
                <w:rFonts w:eastAsia="Times New Roman" w:cs="Calibri"/>
                <w:b/>
                <w:iCs/>
                <w:color w:val="FFFFFF"/>
              </w:rPr>
            </w:pPr>
            <w:r>
              <w:rPr>
                <w:rFonts w:eastAsia="Times New Roman" w:cs="Calibri"/>
                <w:b/>
                <w:iCs/>
                <w:color w:val="FFFFFF"/>
              </w:rPr>
              <w:t>TITLE</w:t>
            </w:r>
          </w:p>
        </w:tc>
        <w:tc>
          <w:tcPr>
            <w:tcW w:w="7271" w:type="dxa"/>
            <w:tcBorders>
              <w:top w:val="single" w:sz="4" w:space="0" w:color="000001"/>
              <w:left w:val="single" w:sz="4" w:space="0" w:color="000001"/>
              <w:bottom w:val="single" w:sz="4" w:space="0" w:color="000001"/>
              <w:right w:val="single" w:sz="4" w:space="0" w:color="000001"/>
            </w:tcBorders>
            <w:shd w:val="clear" w:color="auto" w:fill="FFFFFF"/>
            <w:tcMar>
              <w:top w:w="43" w:type="dxa"/>
              <w:left w:w="29" w:type="dxa"/>
              <w:bottom w:w="43" w:type="dxa"/>
              <w:right w:w="29" w:type="dxa"/>
            </w:tcMar>
            <w:hideMark/>
          </w:tcPr>
          <w:p w14:paraId="379DB113" w14:textId="77777777" w:rsidR="002E671E" w:rsidRDefault="008F2079" w:rsidP="00497151">
            <w:pPr>
              <w:pStyle w:val="Standard"/>
              <w:spacing w:after="120" w:line="100" w:lineRule="atLeast"/>
              <w:jc w:val="both"/>
              <w:rPr>
                <w:rFonts w:eastAsia="Times New Roman" w:cs="Calibri"/>
              </w:rPr>
            </w:pPr>
            <w:r>
              <w:rPr>
                <w:rFonts w:eastAsia="Times New Roman" w:cs="Calibri"/>
              </w:rPr>
              <w:t xml:space="preserve">Fees </w:t>
            </w:r>
            <w:r w:rsidR="002E671E">
              <w:rPr>
                <w:rFonts w:eastAsia="Times New Roman" w:cs="Calibri"/>
              </w:rPr>
              <w:t xml:space="preserve">Master Management – For Admin </w:t>
            </w:r>
          </w:p>
        </w:tc>
      </w:tr>
      <w:tr w:rsidR="002E671E" w14:paraId="6C8C2ABD" w14:textId="77777777" w:rsidTr="00497151">
        <w:trPr>
          <w:trHeight w:val="620"/>
        </w:trPr>
        <w:tc>
          <w:tcPr>
            <w:tcW w:w="1350" w:type="dxa"/>
            <w:tcBorders>
              <w:top w:val="single" w:sz="4" w:space="0" w:color="000001"/>
              <w:left w:val="single" w:sz="4" w:space="0" w:color="000001"/>
              <w:bottom w:val="single" w:sz="4" w:space="0" w:color="000001"/>
              <w:right w:val="nil"/>
            </w:tcBorders>
            <w:shd w:val="clear" w:color="auto" w:fill="1F497D"/>
            <w:tcMar>
              <w:top w:w="43" w:type="dxa"/>
              <w:left w:w="29" w:type="dxa"/>
              <w:bottom w:w="43" w:type="dxa"/>
              <w:right w:w="29" w:type="dxa"/>
            </w:tcMar>
            <w:hideMark/>
          </w:tcPr>
          <w:p w14:paraId="6664B49F" w14:textId="77777777" w:rsidR="002E671E" w:rsidRDefault="002E671E" w:rsidP="00497151">
            <w:pPr>
              <w:pStyle w:val="Standard"/>
              <w:spacing w:after="120" w:line="100" w:lineRule="atLeast"/>
              <w:jc w:val="both"/>
              <w:rPr>
                <w:rFonts w:eastAsia="Times New Roman" w:cs="Calibri"/>
                <w:b/>
                <w:iCs/>
                <w:color w:val="FFFFFF"/>
              </w:rPr>
            </w:pPr>
            <w:r>
              <w:rPr>
                <w:rFonts w:eastAsia="Times New Roman" w:cs="Calibri"/>
                <w:b/>
                <w:iCs/>
                <w:color w:val="FFFFFF"/>
              </w:rPr>
              <w:t>INPUT</w:t>
            </w:r>
          </w:p>
        </w:tc>
        <w:tc>
          <w:tcPr>
            <w:tcW w:w="7271" w:type="dxa"/>
            <w:tcBorders>
              <w:top w:val="single" w:sz="4" w:space="0" w:color="000001"/>
              <w:left w:val="single" w:sz="4" w:space="0" w:color="000001"/>
              <w:bottom w:val="single" w:sz="4" w:space="0" w:color="000001"/>
              <w:right w:val="single" w:sz="4" w:space="0" w:color="000001"/>
            </w:tcBorders>
            <w:shd w:val="clear" w:color="auto" w:fill="FFFFFF"/>
            <w:tcMar>
              <w:top w:w="43" w:type="dxa"/>
              <w:left w:w="29" w:type="dxa"/>
              <w:bottom w:w="43" w:type="dxa"/>
              <w:right w:w="29" w:type="dxa"/>
            </w:tcMar>
            <w:hideMark/>
          </w:tcPr>
          <w:tbl>
            <w:tblPr>
              <w:tblW w:w="7130" w:type="dxa"/>
              <w:tblLayout w:type="fixed"/>
              <w:tblCellMar>
                <w:left w:w="10" w:type="dxa"/>
                <w:right w:w="10" w:type="dxa"/>
              </w:tblCellMar>
              <w:tblLook w:val="04A0" w:firstRow="1" w:lastRow="0" w:firstColumn="1" w:lastColumn="0" w:noHBand="0" w:noVBand="1"/>
            </w:tblPr>
            <w:tblGrid>
              <w:gridCol w:w="1660"/>
              <w:gridCol w:w="1288"/>
              <w:gridCol w:w="4182"/>
            </w:tblGrid>
            <w:tr w:rsidR="002E671E" w14:paraId="10459538" w14:textId="77777777" w:rsidTr="00497151">
              <w:trPr>
                <w:trHeight w:val="390"/>
              </w:trPr>
              <w:tc>
                <w:tcPr>
                  <w:tcW w:w="1660" w:type="dxa"/>
                  <w:tcBorders>
                    <w:top w:val="single" w:sz="4" w:space="0" w:color="000001"/>
                    <w:left w:val="single" w:sz="4" w:space="0" w:color="000001"/>
                    <w:bottom w:val="single" w:sz="4" w:space="0" w:color="000001"/>
                    <w:right w:val="nil"/>
                  </w:tcBorders>
                  <w:shd w:val="clear" w:color="auto" w:fill="FFFFFF"/>
                  <w:tcMar>
                    <w:top w:w="43" w:type="dxa"/>
                    <w:left w:w="58" w:type="dxa"/>
                    <w:bottom w:w="43" w:type="dxa"/>
                    <w:right w:w="58" w:type="dxa"/>
                  </w:tcMar>
                  <w:hideMark/>
                </w:tcPr>
                <w:p w14:paraId="40721DF7" w14:textId="77777777" w:rsidR="002E671E" w:rsidRDefault="002E671E" w:rsidP="00497151">
                  <w:pPr>
                    <w:pStyle w:val="Standard"/>
                    <w:spacing w:after="120" w:line="100" w:lineRule="atLeast"/>
                    <w:jc w:val="both"/>
                    <w:rPr>
                      <w:rFonts w:eastAsia="Times New Roman" w:cs="Calibri"/>
                      <w:b/>
                      <w:iCs/>
                      <w:color w:val="17365D"/>
                    </w:rPr>
                  </w:pPr>
                  <w:r>
                    <w:rPr>
                      <w:rFonts w:eastAsia="Times New Roman" w:cs="Calibri"/>
                      <w:b/>
                      <w:iCs/>
                      <w:color w:val="17365D"/>
                    </w:rPr>
                    <w:t>Field Name</w:t>
                  </w:r>
                </w:p>
              </w:tc>
              <w:tc>
                <w:tcPr>
                  <w:tcW w:w="1288" w:type="dxa"/>
                  <w:tcBorders>
                    <w:top w:val="single" w:sz="4" w:space="0" w:color="000001"/>
                    <w:left w:val="single" w:sz="4" w:space="0" w:color="000001"/>
                    <w:bottom w:val="single" w:sz="4" w:space="0" w:color="000001"/>
                    <w:right w:val="nil"/>
                  </w:tcBorders>
                  <w:shd w:val="clear" w:color="auto" w:fill="FFFFFF"/>
                  <w:tcMar>
                    <w:top w:w="43" w:type="dxa"/>
                    <w:left w:w="58" w:type="dxa"/>
                    <w:bottom w:w="43" w:type="dxa"/>
                    <w:right w:w="58" w:type="dxa"/>
                  </w:tcMar>
                  <w:hideMark/>
                </w:tcPr>
                <w:p w14:paraId="74F45D47" w14:textId="77777777" w:rsidR="002E671E" w:rsidRDefault="002E671E" w:rsidP="00497151">
                  <w:pPr>
                    <w:pStyle w:val="Standard"/>
                    <w:spacing w:after="120" w:line="100" w:lineRule="atLeast"/>
                    <w:jc w:val="both"/>
                    <w:rPr>
                      <w:rFonts w:eastAsia="Times New Roman" w:cs="Calibri"/>
                      <w:b/>
                      <w:iCs/>
                      <w:color w:val="17365D"/>
                    </w:rPr>
                  </w:pPr>
                  <w:r>
                    <w:rPr>
                      <w:rFonts w:eastAsia="Times New Roman" w:cs="Calibri"/>
                      <w:b/>
                      <w:iCs/>
                      <w:color w:val="17365D"/>
                    </w:rPr>
                    <w:t>Data Type</w:t>
                  </w:r>
                </w:p>
              </w:tc>
              <w:tc>
                <w:tcPr>
                  <w:tcW w:w="4182" w:type="dxa"/>
                  <w:tcBorders>
                    <w:top w:val="single" w:sz="4" w:space="0" w:color="000001"/>
                    <w:left w:val="single" w:sz="4" w:space="0" w:color="000001"/>
                    <w:bottom w:val="single" w:sz="4" w:space="0" w:color="000001"/>
                    <w:right w:val="single" w:sz="4" w:space="0" w:color="000001"/>
                  </w:tcBorders>
                  <w:shd w:val="clear" w:color="auto" w:fill="FFFFFF"/>
                  <w:tcMar>
                    <w:top w:w="43" w:type="dxa"/>
                    <w:left w:w="58" w:type="dxa"/>
                    <w:bottom w:w="43" w:type="dxa"/>
                    <w:right w:w="58" w:type="dxa"/>
                  </w:tcMar>
                  <w:hideMark/>
                </w:tcPr>
                <w:p w14:paraId="5DAB50BF" w14:textId="77777777" w:rsidR="002E671E" w:rsidRDefault="002E671E" w:rsidP="00497151">
                  <w:pPr>
                    <w:pStyle w:val="Standard"/>
                    <w:spacing w:after="120" w:line="100" w:lineRule="atLeast"/>
                    <w:jc w:val="both"/>
                    <w:rPr>
                      <w:rFonts w:eastAsia="Times New Roman" w:cs="Calibri"/>
                      <w:b/>
                      <w:iCs/>
                      <w:color w:val="17365D"/>
                    </w:rPr>
                  </w:pPr>
                  <w:r>
                    <w:rPr>
                      <w:rFonts w:eastAsia="Times New Roman" w:cs="Calibri"/>
                      <w:b/>
                      <w:iCs/>
                      <w:color w:val="17365D"/>
                    </w:rPr>
                    <w:t>Comments/value</w:t>
                  </w:r>
                </w:p>
              </w:tc>
            </w:tr>
            <w:tr w:rsidR="002E671E" w14:paraId="3C164817" w14:textId="77777777" w:rsidTr="00497151">
              <w:trPr>
                <w:trHeight w:val="645"/>
              </w:trPr>
              <w:tc>
                <w:tcPr>
                  <w:tcW w:w="1660" w:type="dxa"/>
                  <w:tcBorders>
                    <w:top w:val="nil"/>
                    <w:left w:val="single" w:sz="4" w:space="0" w:color="000001"/>
                    <w:bottom w:val="single" w:sz="4" w:space="0" w:color="000001"/>
                    <w:right w:val="nil"/>
                  </w:tcBorders>
                  <w:shd w:val="clear" w:color="auto" w:fill="FFFFFF"/>
                  <w:tcMar>
                    <w:top w:w="43" w:type="dxa"/>
                    <w:left w:w="58" w:type="dxa"/>
                    <w:bottom w:w="43" w:type="dxa"/>
                    <w:right w:w="58" w:type="dxa"/>
                  </w:tcMar>
                  <w:hideMark/>
                </w:tcPr>
                <w:p w14:paraId="587A330D" w14:textId="77777777" w:rsidR="002E671E" w:rsidRDefault="008F2079" w:rsidP="00497151">
                  <w:pPr>
                    <w:spacing w:after="120" w:line="100" w:lineRule="atLeast"/>
                    <w:jc w:val="both"/>
                    <w:rPr>
                      <w:rFonts w:eastAsia="Times New Roman" w:cs="Calibri"/>
                      <w:iCs/>
                    </w:rPr>
                  </w:pPr>
                  <w:r>
                    <w:rPr>
                      <w:rFonts w:eastAsia="Times New Roman" w:cs="Calibri"/>
                      <w:iCs/>
                    </w:rPr>
                    <w:t xml:space="preserve">Fees </w:t>
                  </w:r>
                  <w:r w:rsidR="002E671E">
                    <w:rPr>
                      <w:rFonts w:eastAsia="Times New Roman" w:cs="Calibri"/>
                      <w:iCs/>
                    </w:rPr>
                    <w:t>Name</w:t>
                  </w:r>
                </w:p>
              </w:tc>
              <w:tc>
                <w:tcPr>
                  <w:tcW w:w="1288" w:type="dxa"/>
                  <w:tcBorders>
                    <w:top w:val="nil"/>
                    <w:left w:val="single" w:sz="4" w:space="0" w:color="000001"/>
                    <w:bottom w:val="single" w:sz="4" w:space="0" w:color="000001"/>
                    <w:right w:val="nil"/>
                  </w:tcBorders>
                  <w:shd w:val="clear" w:color="auto" w:fill="FFFFFF"/>
                  <w:tcMar>
                    <w:top w:w="43" w:type="dxa"/>
                    <w:left w:w="58" w:type="dxa"/>
                    <w:bottom w:w="43" w:type="dxa"/>
                    <w:right w:w="58" w:type="dxa"/>
                  </w:tcMar>
                  <w:hideMark/>
                </w:tcPr>
                <w:p w14:paraId="63054BEB" w14:textId="77777777" w:rsidR="002E671E" w:rsidRDefault="002E671E" w:rsidP="00497151">
                  <w:pPr>
                    <w:spacing w:after="120" w:line="100" w:lineRule="atLeast"/>
                    <w:jc w:val="both"/>
                    <w:rPr>
                      <w:rFonts w:eastAsia="Times New Roman" w:cs="Calibri"/>
                      <w:iCs/>
                    </w:rPr>
                  </w:pPr>
                  <w:r>
                    <w:rPr>
                      <w:rFonts w:eastAsia="Times New Roman" w:cs="Calibri"/>
                      <w:iCs/>
                    </w:rPr>
                    <w:t>Text Field</w:t>
                  </w:r>
                </w:p>
              </w:tc>
              <w:tc>
                <w:tcPr>
                  <w:tcW w:w="4182" w:type="dxa"/>
                  <w:tcBorders>
                    <w:top w:val="nil"/>
                    <w:left w:val="single" w:sz="4" w:space="0" w:color="000001"/>
                    <w:bottom w:val="single" w:sz="4" w:space="0" w:color="000001"/>
                    <w:right w:val="single" w:sz="4" w:space="0" w:color="000001"/>
                  </w:tcBorders>
                  <w:shd w:val="clear" w:color="auto" w:fill="FFFFFF"/>
                  <w:tcMar>
                    <w:top w:w="43" w:type="dxa"/>
                    <w:left w:w="58" w:type="dxa"/>
                    <w:bottom w:w="43" w:type="dxa"/>
                    <w:right w:w="58" w:type="dxa"/>
                  </w:tcMar>
                  <w:hideMark/>
                </w:tcPr>
                <w:p w14:paraId="5D3E5A2D" w14:textId="77777777" w:rsidR="002E671E" w:rsidRDefault="008F2079" w:rsidP="00497151">
                  <w:pPr>
                    <w:spacing w:after="120" w:line="100" w:lineRule="atLeast"/>
                    <w:jc w:val="both"/>
                    <w:rPr>
                      <w:rFonts w:eastAsia="Times New Roman" w:cs="Calibri"/>
                      <w:iCs/>
                    </w:rPr>
                  </w:pPr>
                  <w:r>
                    <w:rPr>
                      <w:rFonts w:eastAsia="Times New Roman" w:cs="Calibri"/>
                      <w:iCs/>
                    </w:rPr>
                    <w:t xml:space="preserve">This is the field that uniquely identifies the Fees entry being added to the application database </w:t>
                  </w:r>
                </w:p>
              </w:tc>
            </w:tr>
            <w:tr w:rsidR="002E671E" w14:paraId="29389364" w14:textId="77777777" w:rsidTr="00497151">
              <w:trPr>
                <w:trHeight w:val="660"/>
              </w:trPr>
              <w:tc>
                <w:tcPr>
                  <w:tcW w:w="1660" w:type="dxa"/>
                  <w:tcBorders>
                    <w:top w:val="nil"/>
                    <w:left w:val="single" w:sz="4" w:space="0" w:color="000001"/>
                    <w:bottom w:val="single" w:sz="4" w:space="0" w:color="000001"/>
                    <w:right w:val="nil"/>
                  </w:tcBorders>
                  <w:shd w:val="clear" w:color="auto" w:fill="FFFFFF"/>
                  <w:tcMar>
                    <w:top w:w="43" w:type="dxa"/>
                    <w:left w:w="58" w:type="dxa"/>
                    <w:bottom w:w="43" w:type="dxa"/>
                    <w:right w:w="58" w:type="dxa"/>
                  </w:tcMar>
                  <w:hideMark/>
                </w:tcPr>
                <w:p w14:paraId="3DD868BB" w14:textId="77777777" w:rsidR="002E671E" w:rsidRDefault="008F2079" w:rsidP="00497151">
                  <w:pPr>
                    <w:spacing w:after="120" w:line="100" w:lineRule="atLeast"/>
                    <w:jc w:val="both"/>
                    <w:rPr>
                      <w:rFonts w:eastAsia="Times New Roman" w:cs="Calibri"/>
                      <w:iCs/>
                    </w:rPr>
                  </w:pPr>
                  <w:r>
                    <w:rPr>
                      <w:rFonts w:eastAsia="Times New Roman" w:cs="Calibri"/>
                      <w:iCs/>
                    </w:rPr>
                    <w:t>Fees Type</w:t>
                  </w:r>
                </w:p>
              </w:tc>
              <w:tc>
                <w:tcPr>
                  <w:tcW w:w="1288" w:type="dxa"/>
                  <w:tcBorders>
                    <w:top w:val="nil"/>
                    <w:left w:val="single" w:sz="4" w:space="0" w:color="000001"/>
                    <w:bottom w:val="single" w:sz="4" w:space="0" w:color="000001"/>
                    <w:right w:val="nil"/>
                  </w:tcBorders>
                  <w:shd w:val="clear" w:color="auto" w:fill="FFFFFF"/>
                  <w:tcMar>
                    <w:top w:w="43" w:type="dxa"/>
                    <w:left w:w="58" w:type="dxa"/>
                    <w:bottom w:w="43" w:type="dxa"/>
                    <w:right w:w="58" w:type="dxa"/>
                  </w:tcMar>
                  <w:hideMark/>
                </w:tcPr>
                <w:p w14:paraId="3236A7A0" w14:textId="77777777" w:rsidR="002E671E" w:rsidRDefault="008F2079" w:rsidP="00497151">
                  <w:pPr>
                    <w:spacing w:after="120" w:line="100" w:lineRule="atLeast"/>
                    <w:jc w:val="both"/>
                    <w:rPr>
                      <w:rFonts w:eastAsia="Times New Roman" w:cs="Calibri"/>
                      <w:iCs/>
                    </w:rPr>
                  </w:pPr>
                  <w:r>
                    <w:rPr>
                      <w:rFonts w:eastAsia="Times New Roman" w:cs="Calibri"/>
                      <w:iCs/>
                    </w:rPr>
                    <w:t>Radio Selection</w:t>
                  </w:r>
                </w:p>
              </w:tc>
              <w:tc>
                <w:tcPr>
                  <w:tcW w:w="4182" w:type="dxa"/>
                  <w:tcBorders>
                    <w:top w:val="nil"/>
                    <w:left w:val="single" w:sz="4" w:space="0" w:color="000001"/>
                    <w:bottom w:val="single" w:sz="4" w:space="0" w:color="000001"/>
                    <w:right w:val="single" w:sz="4" w:space="0" w:color="000001"/>
                  </w:tcBorders>
                  <w:shd w:val="clear" w:color="auto" w:fill="FFFFFF"/>
                  <w:tcMar>
                    <w:top w:w="43" w:type="dxa"/>
                    <w:left w:w="58" w:type="dxa"/>
                    <w:bottom w:w="43" w:type="dxa"/>
                    <w:right w:w="58" w:type="dxa"/>
                  </w:tcMar>
                  <w:hideMark/>
                </w:tcPr>
                <w:p w14:paraId="75C968DB" w14:textId="77777777" w:rsidR="002E671E" w:rsidRDefault="008F2079" w:rsidP="00497151">
                  <w:pPr>
                    <w:spacing w:after="120" w:line="100" w:lineRule="atLeast"/>
                    <w:jc w:val="both"/>
                    <w:rPr>
                      <w:rFonts w:ascii="Calibri" w:hAnsi="Calibri"/>
                    </w:rPr>
                  </w:pPr>
                  <w:r>
                    <w:rPr>
                      <w:rFonts w:ascii="Calibri" w:hAnsi="Calibri"/>
                    </w:rPr>
                    <w:t xml:space="preserve">This field is used to identify the information about the </w:t>
                  </w:r>
                  <w:r w:rsidR="0028085E">
                    <w:rPr>
                      <w:rFonts w:ascii="Calibri" w:hAnsi="Calibri"/>
                    </w:rPr>
                    <w:t xml:space="preserve">type of the fees. There are two possible values: </w:t>
                  </w:r>
                </w:p>
                <w:p w14:paraId="4AC8A18E" w14:textId="77777777" w:rsidR="0028085E" w:rsidRDefault="0028085E" w:rsidP="0028085E">
                  <w:pPr>
                    <w:pStyle w:val="ListParagraph"/>
                    <w:numPr>
                      <w:ilvl w:val="0"/>
                      <w:numId w:val="28"/>
                    </w:numPr>
                    <w:spacing w:after="120" w:line="100" w:lineRule="atLeast"/>
                    <w:jc w:val="both"/>
                    <w:rPr>
                      <w:rFonts w:ascii="Calibri" w:hAnsi="Calibri"/>
                    </w:rPr>
                  </w:pPr>
                  <w:r>
                    <w:rPr>
                      <w:rFonts w:ascii="Calibri" w:hAnsi="Calibri"/>
                    </w:rPr>
                    <w:t xml:space="preserve">Fixed Amount: Indicates the amount </w:t>
                  </w:r>
                  <w:r>
                    <w:rPr>
                      <w:rFonts w:ascii="Calibri" w:hAnsi="Calibri"/>
                    </w:rPr>
                    <w:lastRenderedPageBreak/>
                    <w:t xml:space="preserve">of fees that automatically applies to the selected customer types </w:t>
                  </w:r>
                </w:p>
                <w:p w14:paraId="0DEA9224" w14:textId="77777777" w:rsidR="0028085E" w:rsidRDefault="0028085E" w:rsidP="0028085E">
                  <w:pPr>
                    <w:pStyle w:val="ListParagraph"/>
                    <w:numPr>
                      <w:ilvl w:val="0"/>
                      <w:numId w:val="28"/>
                    </w:numPr>
                    <w:spacing w:after="120" w:line="100" w:lineRule="atLeast"/>
                    <w:jc w:val="both"/>
                    <w:rPr>
                      <w:rFonts w:ascii="Calibri" w:hAnsi="Calibri"/>
                    </w:rPr>
                  </w:pPr>
                  <w:r>
                    <w:rPr>
                      <w:rFonts w:ascii="Calibri" w:hAnsi="Calibri"/>
                    </w:rPr>
                    <w:t xml:space="preserve">Entered by User: indicates that a value for the fees will be entered at runtime by the user as applicable on the transaction screen </w:t>
                  </w:r>
                </w:p>
                <w:p w14:paraId="7AF5227A" w14:textId="77777777" w:rsidR="0028085E" w:rsidRPr="0028085E" w:rsidRDefault="0028085E" w:rsidP="0028085E">
                  <w:pPr>
                    <w:pStyle w:val="ListParagraph"/>
                    <w:spacing w:after="120" w:line="100" w:lineRule="atLeast"/>
                    <w:jc w:val="both"/>
                    <w:rPr>
                      <w:rFonts w:ascii="Calibri" w:hAnsi="Calibri"/>
                    </w:rPr>
                  </w:pPr>
                </w:p>
              </w:tc>
            </w:tr>
            <w:tr w:rsidR="0028085E" w14:paraId="18122ADB" w14:textId="77777777" w:rsidTr="00497151">
              <w:trPr>
                <w:trHeight w:val="1200"/>
              </w:trPr>
              <w:tc>
                <w:tcPr>
                  <w:tcW w:w="1660" w:type="dxa"/>
                  <w:tcBorders>
                    <w:top w:val="nil"/>
                    <w:left w:val="single" w:sz="4" w:space="0" w:color="000001"/>
                    <w:bottom w:val="single" w:sz="4" w:space="0" w:color="000001"/>
                    <w:right w:val="nil"/>
                  </w:tcBorders>
                  <w:shd w:val="clear" w:color="auto" w:fill="FFFFFF"/>
                  <w:tcMar>
                    <w:top w:w="43" w:type="dxa"/>
                    <w:left w:w="58" w:type="dxa"/>
                    <w:bottom w:w="43" w:type="dxa"/>
                    <w:right w:w="58" w:type="dxa"/>
                  </w:tcMar>
                  <w:hideMark/>
                </w:tcPr>
                <w:p w14:paraId="7A7B1A8C" w14:textId="77777777" w:rsidR="0028085E" w:rsidRDefault="0028085E" w:rsidP="00497151">
                  <w:pPr>
                    <w:spacing w:after="120" w:line="100" w:lineRule="atLeast"/>
                    <w:jc w:val="both"/>
                    <w:rPr>
                      <w:rFonts w:eastAsia="Times New Roman" w:cs="Calibri"/>
                      <w:iCs/>
                    </w:rPr>
                  </w:pPr>
                  <w:r>
                    <w:rPr>
                      <w:rFonts w:eastAsia="Times New Roman" w:cs="Calibri"/>
                      <w:iCs/>
                    </w:rPr>
                    <w:lastRenderedPageBreak/>
                    <w:t>Nature of Fees</w:t>
                  </w:r>
                </w:p>
              </w:tc>
              <w:tc>
                <w:tcPr>
                  <w:tcW w:w="1288" w:type="dxa"/>
                  <w:tcBorders>
                    <w:top w:val="nil"/>
                    <w:left w:val="single" w:sz="4" w:space="0" w:color="000001"/>
                    <w:bottom w:val="single" w:sz="4" w:space="0" w:color="000001"/>
                    <w:right w:val="nil"/>
                  </w:tcBorders>
                  <w:shd w:val="clear" w:color="auto" w:fill="FFFFFF"/>
                  <w:tcMar>
                    <w:top w:w="43" w:type="dxa"/>
                    <w:left w:w="58" w:type="dxa"/>
                    <w:bottom w:w="43" w:type="dxa"/>
                    <w:right w:w="58" w:type="dxa"/>
                  </w:tcMar>
                  <w:hideMark/>
                </w:tcPr>
                <w:p w14:paraId="5FB6680A" w14:textId="77777777" w:rsidR="0028085E" w:rsidRDefault="0028085E" w:rsidP="00497151">
                  <w:pPr>
                    <w:spacing w:after="120" w:line="100" w:lineRule="atLeast"/>
                    <w:jc w:val="both"/>
                    <w:rPr>
                      <w:rFonts w:eastAsia="Times New Roman" w:cs="Calibri"/>
                      <w:iCs/>
                    </w:rPr>
                  </w:pPr>
                  <w:r>
                    <w:rPr>
                      <w:rFonts w:eastAsia="Times New Roman" w:cs="Calibri"/>
                      <w:iCs/>
                    </w:rPr>
                    <w:t>Radio Selection</w:t>
                  </w:r>
                </w:p>
              </w:tc>
              <w:tc>
                <w:tcPr>
                  <w:tcW w:w="4182" w:type="dxa"/>
                  <w:tcBorders>
                    <w:top w:val="nil"/>
                    <w:left w:val="single" w:sz="4" w:space="0" w:color="000001"/>
                    <w:bottom w:val="single" w:sz="4" w:space="0" w:color="000001"/>
                    <w:right w:val="single" w:sz="4" w:space="0" w:color="000001"/>
                  </w:tcBorders>
                  <w:shd w:val="clear" w:color="auto" w:fill="FFFFFF"/>
                  <w:tcMar>
                    <w:top w:w="43" w:type="dxa"/>
                    <w:left w:w="58" w:type="dxa"/>
                    <w:bottom w:w="43" w:type="dxa"/>
                    <w:right w:w="58" w:type="dxa"/>
                  </w:tcMar>
                  <w:hideMark/>
                </w:tcPr>
                <w:p w14:paraId="73C23925" w14:textId="77777777" w:rsidR="0028085E" w:rsidRDefault="0028085E" w:rsidP="00497151">
                  <w:pPr>
                    <w:spacing w:after="120" w:line="100" w:lineRule="atLeast"/>
                    <w:jc w:val="both"/>
                    <w:rPr>
                      <w:rFonts w:ascii="Calibri" w:hAnsi="Calibri"/>
                    </w:rPr>
                  </w:pPr>
                  <w:r>
                    <w:rPr>
                      <w:rFonts w:ascii="Calibri" w:hAnsi="Calibri"/>
                    </w:rPr>
                    <w:t xml:space="preserve">This field is used to identify the information about the nature of the specific fees entry. There are two possible values: </w:t>
                  </w:r>
                </w:p>
                <w:p w14:paraId="7D1747C2" w14:textId="77777777" w:rsidR="0028085E" w:rsidRDefault="0028085E" w:rsidP="0028085E">
                  <w:pPr>
                    <w:pStyle w:val="ListParagraph"/>
                    <w:numPr>
                      <w:ilvl w:val="0"/>
                      <w:numId w:val="29"/>
                    </w:numPr>
                    <w:spacing w:after="120" w:line="100" w:lineRule="atLeast"/>
                    <w:jc w:val="both"/>
                    <w:rPr>
                      <w:rFonts w:ascii="Calibri" w:hAnsi="Calibri"/>
                    </w:rPr>
                  </w:pPr>
                  <w:r>
                    <w:rPr>
                      <w:rFonts w:ascii="Calibri" w:hAnsi="Calibri"/>
                    </w:rPr>
                    <w:t xml:space="preserve">Mandatory: indicates that this is a mandatory amount that applies to all the selected applicable customer types </w:t>
                  </w:r>
                </w:p>
                <w:p w14:paraId="0128DF7B" w14:textId="77777777" w:rsidR="0028085E" w:rsidRPr="0028085E" w:rsidRDefault="0028085E" w:rsidP="0028085E">
                  <w:pPr>
                    <w:pStyle w:val="ListParagraph"/>
                    <w:numPr>
                      <w:ilvl w:val="0"/>
                      <w:numId w:val="29"/>
                    </w:numPr>
                    <w:spacing w:after="120" w:line="100" w:lineRule="atLeast"/>
                    <w:jc w:val="both"/>
                    <w:rPr>
                      <w:rFonts w:ascii="Calibri" w:hAnsi="Calibri"/>
                    </w:rPr>
                  </w:pPr>
                  <w:r>
                    <w:rPr>
                      <w:rFonts w:ascii="Calibri" w:hAnsi="Calibri"/>
                    </w:rPr>
                    <w:t xml:space="preserve">Optional: indicates that the decision to apply this fees is determined at runtime on the transaction screen </w:t>
                  </w:r>
                </w:p>
              </w:tc>
            </w:tr>
            <w:tr w:rsidR="0028085E" w14:paraId="3CB09265" w14:textId="77777777" w:rsidTr="00497151">
              <w:trPr>
                <w:trHeight w:val="930"/>
              </w:trPr>
              <w:tc>
                <w:tcPr>
                  <w:tcW w:w="1660" w:type="dxa"/>
                  <w:tcBorders>
                    <w:top w:val="nil"/>
                    <w:left w:val="single" w:sz="4" w:space="0" w:color="000001"/>
                    <w:bottom w:val="single" w:sz="4" w:space="0" w:color="000001"/>
                    <w:right w:val="nil"/>
                  </w:tcBorders>
                  <w:shd w:val="clear" w:color="auto" w:fill="FFFFFF"/>
                  <w:tcMar>
                    <w:top w:w="43" w:type="dxa"/>
                    <w:left w:w="58" w:type="dxa"/>
                    <w:bottom w:w="43" w:type="dxa"/>
                    <w:right w:w="58" w:type="dxa"/>
                  </w:tcMar>
                </w:tcPr>
                <w:p w14:paraId="0C02DDBE" w14:textId="77777777" w:rsidR="0028085E" w:rsidRDefault="0028085E" w:rsidP="00497151">
                  <w:pPr>
                    <w:spacing w:after="120" w:line="100" w:lineRule="atLeast"/>
                    <w:jc w:val="both"/>
                    <w:rPr>
                      <w:rFonts w:eastAsia="Times New Roman" w:cs="Calibri"/>
                      <w:iCs/>
                    </w:rPr>
                  </w:pPr>
                  <w:r>
                    <w:rPr>
                      <w:rFonts w:eastAsia="Times New Roman" w:cs="Calibri"/>
                      <w:iCs/>
                    </w:rPr>
                    <w:t>Available for use by</w:t>
                  </w:r>
                </w:p>
              </w:tc>
              <w:tc>
                <w:tcPr>
                  <w:tcW w:w="1288" w:type="dxa"/>
                  <w:tcBorders>
                    <w:top w:val="nil"/>
                    <w:left w:val="single" w:sz="4" w:space="0" w:color="000001"/>
                    <w:bottom w:val="single" w:sz="4" w:space="0" w:color="000001"/>
                    <w:right w:val="nil"/>
                  </w:tcBorders>
                  <w:shd w:val="clear" w:color="auto" w:fill="FFFFFF"/>
                  <w:tcMar>
                    <w:top w:w="43" w:type="dxa"/>
                    <w:left w:w="58" w:type="dxa"/>
                    <w:bottom w:w="43" w:type="dxa"/>
                    <w:right w:w="58" w:type="dxa"/>
                  </w:tcMar>
                </w:tcPr>
                <w:p w14:paraId="65017A41" w14:textId="77777777" w:rsidR="0028085E" w:rsidRDefault="0028085E" w:rsidP="00497151">
                  <w:pPr>
                    <w:spacing w:after="120" w:line="100" w:lineRule="atLeast"/>
                    <w:jc w:val="both"/>
                    <w:rPr>
                      <w:rFonts w:eastAsia="Times New Roman" w:cs="Calibri"/>
                      <w:iCs/>
                    </w:rPr>
                  </w:pPr>
                  <w:r>
                    <w:rPr>
                      <w:rFonts w:eastAsia="Times New Roman" w:cs="Calibri"/>
                      <w:iCs/>
                    </w:rPr>
                    <w:t>Multiple Checkboxes</w:t>
                  </w:r>
                </w:p>
              </w:tc>
              <w:tc>
                <w:tcPr>
                  <w:tcW w:w="4182" w:type="dxa"/>
                  <w:tcBorders>
                    <w:top w:val="nil"/>
                    <w:left w:val="single" w:sz="4" w:space="0" w:color="000001"/>
                    <w:bottom w:val="single" w:sz="4" w:space="0" w:color="000001"/>
                    <w:right w:val="single" w:sz="4" w:space="0" w:color="000001"/>
                  </w:tcBorders>
                  <w:shd w:val="clear" w:color="auto" w:fill="FFFFFF"/>
                  <w:tcMar>
                    <w:top w:w="43" w:type="dxa"/>
                    <w:left w:w="58" w:type="dxa"/>
                    <w:bottom w:w="43" w:type="dxa"/>
                    <w:right w:w="58" w:type="dxa"/>
                  </w:tcMar>
                </w:tcPr>
                <w:p w14:paraId="04BC08F7" w14:textId="77777777" w:rsidR="0028085E" w:rsidRPr="00C60062" w:rsidRDefault="0028085E" w:rsidP="00497151">
                  <w:pPr>
                    <w:spacing w:after="120" w:line="100" w:lineRule="atLeast"/>
                    <w:jc w:val="both"/>
                    <w:rPr>
                      <w:rFonts w:eastAsia="Times New Roman" w:cs="Calibri"/>
                      <w:iCs/>
                    </w:rPr>
                  </w:pPr>
                  <w:r>
                    <w:rPr>
                      <w:rFonts w:eastAsia="Times New Roman" w:cs="Calibri"/>
                      <w:iCs/>
                    </w:rPr>
                    <w:t xml:space="preserve">This section is used to indicate the availability of a specific bank to the various customer types. By default all options will be selected and made available, but uTax has the ability to turn off the selections for specific customer type(s) </w:t>
                  </w:r>
                </w:p>
              </w:tc>
            </w:tr>
            <w:tr w:rsidR="0028085E" w14:paraId="4844BFDE" w14:textId="77777777" w:rsidTr="00497151">
              <w:trPr>
                <w:trHeight w:val="930"/>
              </w:trPr>
              <w:tc>
                <w:tcPr>
                  <w:tcW w:w="1660" w:type="dxa"/>
                  <w:tcBorders>
                    <w:top w:val="nil"/>
                    <w:left w:val="single" w:sz="4" w:space="0" w:color="000001"/>
                    <w:bottom w:val="single" w:sz="4" w:space="0" w:color="000001"/>
                    <w:right w:val="nil"/>
                  </w:tcBorders>
                  <w:shd w:val="clear" w:color="auto" w:fill="FFFFFF"/>
                  <w:tcMar>
                    <w:top w:w="43" w:type="dxa"/>
                    <w:left w:w="58" w:type="dxa"/>
                    <w:bottom w:w="43" w:type="dxa"/>
                    <w:right w:w="58" w:type="dxa"/>
                  </w:tcMar>
                </w:tcPr>
                <w:p w14:paraId="5CECFC0A" w14:textId="77777777" w:rsidR="0028085E" w:rsidRDefault="0028085E" w:rsidP="00497151">
                  <w:pPr>
                    <w:spacing w:after="120" w:line="100" w:lineRule="atLeast"/>
                    <w:jc w:val="both"/>
                    <w:rPr>
                      <w:rFonts w:eastAsia="Times New Roman" w:cs="Calibri"/>
                      <w:iCs/>
                    </w:rPr>
                  </w:pPr>
                  <w:r>
                    <w:rPr>
                      <w:rFonts w:eastAsia="Times New Roman" w:cs="Calibri"/>
                      <w:iCs/>
                    </w:rPr>
                    <w:t>Notes Displayed to the User</w:t>
                  </w:r>
                </w:p>
              </w:tc>
              <w:tc>
                <w:tcPr>
                  <w:tcW w:w="1288" w:type="dxa"/>
                  <w:tcBorders>
                    <w:top w:val="nil"/>
                    <w:left w:val="single" w:sz="4" w:space="0" w:color="000001"/>
                    <w:bottom w:val="single" w:sz="4" w:space="0" w:color="000001"/>
                    <w:right w:val="nil"/>
                  </w:tcBorders>
                  <w:shd w:val="clear" w:color="auto" w:fill="FFFFFF"/>
                  <w:tcMar>
                    <w:top w:w="43" w:type="dxa"/>
                    <w:left w:w="58" w:type="dxa"/>
                    <w:bottom w:w="43" w:type="dxa"/>
                    <w:right w:w="58" w:type="dxa"/>
                  </w:tcMar>
                </w:tcPr>
                <w:p w14:paraId="0A8DF330" w14:textId="77777777" w:rsidR="0028085E" w:rsidRDefault="0028085E" w:rsidP="00497151">
                  <w:pPr>
                    <w:spacing w:after="120" w:line="100" w:lineRule="atLeast"/>
                    <w:jc w:val="both"/>
                    <w:rPr>
                      <w:rFonts w:eastAsia="Times New Roman" w:cs="Calibri"/>
                      <w:iCs/>
                    </w:rPr>
                  </w:pPr>
                  <w:r>
                    <w:rPr>
                      <w:rFonts w:eastAsia="Times New Roman" w:cs="Calibri"/>
                      <w:iCs/>
                    </w:rPr>
                    <w:t xml:space="preserve">Text field </w:t>
                  </w:r>
                </w:p>
              </w:tc>
              <w:tc>
                <w:tcPr>
                  <w:tcW w:w="4182" w:type="dxa"/>
                  <w:tcBorders>
                    <w:top w:val="nil"/>
                    <w:left w:val="single" w:sz="4" w:space="0" w:color="000001"/>
                    <w:bottom w:val="single" w:sz="4" w:space="0" w:color="000001"/>
                    <w:right w:val="single" w:sz="4" w:space="0" w:color="000001"/>
                  </w:tcBorders>
                  <w:shd w:val="clear" w:color="auto" w:fill="FFFFFF"/>
                  <w:tcMar>
                    <w:top w:w="43" w:type="dxa"/>
                    <w:left w:w="58" w:type="dxa"/>
                    <w:bottom w:w="43" w:type="dxa"/>
                    <w:right w:w="58" w:type="dxa"/>
                  </w:tcMar>
                </w:tcPr>
                <w:p w14:paraId="02B72CF7" w14:textId="77777777" w:rsidR="0028085E" w:rsidRDefault="0028085E" w:rsidP="00497151">
                  <w:pPr>
                    <w:spacing w:after="120" w:line="100" w:lineRule="atLeast"/>
                    <w:jc w:val="both"/>
                  </w:pPr>
                  <w:r>
                    <w:rPr>
                      <w:rFonts w:eastAsia="Times New Roman" w:cs="Calibri"/>
                      <w:iCs/>
                    </w:rPr>
                    <w:t xml:space="preserve">This field is used to define a help or information text that displays next to each of the fees entry on the application frontend </w:t>
                  </w:r>
                </w:p>
              </w:tc>
            </w:tr>
            <w:tr w:rsidR="0028085E" w14:paraId="5C4419C3" w14:textId="77777777" w:rsidTr="00497151">
              <w:trPr>
                <w:trHeight w:val="930"/>
              </w:trPr>
              <w:tc>
                <w:tcPr>
                  <w:tcW w:w="1660" w:type="dxa"/>
                  <w:tcBorders>
                    <w:top w:val="nil"/>
                    <w:left w:val="single" w:sz="4" w:space="0" w:color="000001"/>
                    <w:bottom w:val="single" w:sz="4" w:space="0" w:color="000001"/>
                    <w:right w:val="nil"/>
                  </w:tcBorders>
                  <w:shd w:val="clear" w:color="auto" w:fill="FFFFFF"/>
                  <w:tcMar>
                    <w:top w:w="43" w:type="dxa"/>
                    <w:left w:w="58" w:type="dxa"/>
                    <w:bottom w:w="43" w:type="dxa"/>
                    <w:right w:w="58" w:type="dxa"/>
                  </w:tcMar>
                </w:tcPr>
                <w:p w14:paraId="10819413" w14:textId="77777777" w:rsidR="0028085E" w:rsidRDefault="0028085E" w:rsidP="00497151">
                  <w:pPr>
                    <w:spacing w:after="120" w:line="100" w:lineRule="atLeast"/>
                    <w:jc w:val="both"/>
                    <w:rPr>
                      <w:rFonts w:eastAsia="Times New Roman" w:cs="Calibri"/>
                      <w:iCs/>
                    </w:rPr>
                  </w:pPr>
                  <w:r>
                    <w:rPr>
                      <w:rFonts w:eastAsia="Times New Roman" w:cs="Calibri"/>
                      <w:iCs/>
                    </w:rPr>
                    <w:t>Notes</w:t>
                  </w:r>
                </w:p>
              </w:tc>
              <w:tc>
                <w:tcPr>
                  <w:tcW w:w="1288" w:type="dxa"/>
                  <w:tcBorders>
                    <w:top w:val="nil"/>
                    <w:left w:val="single" w:sz="4" w:space="0" w:color="000001"/>
                    <w:bottom w:val="single" w:sz="4" w:space="0" w:color="000001"/>
                    <w:right w:val="nil"/>
                  </w:tcBorders>
                  <w:shd w:val="clear" w:color="auto" w:fill="FFFFFF"/>
                  <w:tcMar>
                    <w:top w:w="43" w:type="dxa"/>
                    <w:left w:w="58" w:type="dxa"/>
                    <w:bottom w:w="43" w:type="dxa"/>
                    <w:right w:w="58" w:type="dxa"/>
                  </w:tcMar>
                </w:tcPr>
                <w:p w14:paraId="561A6103" w14:textId="77777777" w:rsidR="0028085E" w:rsidRDefault="0028085E" w:rsidP="00497151">
                  <w:pPr>
                    <w:spacing w:after="120" w:line="100" w:lineRule="atLeast"/>
                    <w:jc w:val="both"/>
                    <w:rPr>
                      <w:rFonts w:eastAsia="Times New Roman" w:cs="Calibri"/>
                      <w:iCs/>
                    </w:rPr>
                  </w:pPr>
                  <w:r>
                    <w:rPr>
                      <w:rFonts w:eastAsia="Times New Roman" w:cs="Calibri"/>
                      <w:iCs/>
                    </w:rPr>
                    <w:t xml:space="preserve">Text field </w:t>
                  </w:r>
                </w:p>
              </w:tc>
              <w:tc>
                <w:tcPr>
                  <w:tcW w:w="4182" w:type="dxa"/>
                  <w:tcBorders>
                    <w:top w:val="nil"/>
                    <w:left w:val="single" w:sz="4" w:space="0" w:color="000001"/>
                    <w:bottom w:val="single" w:sz="4" w:space="0" w:color="000001"/>
                    <w:right w:val="single" w:sz="4" w:space="0" w:color="000001"/>
                  </w:tcBorders>
                  <w:shd w:val="clear" w:color="auto" w:fill="FFFFFF"/>
                  <w:tcMar>
                    <w:top w:w="43" w:type="dxa"/>
                    <w:left w:w="58" w:type="dxa"/>
                    <w:bottom w:w="43" w:type="dxa"/>
                    <w:right w:w="58" w:type="dxa"/>
                  </w:tcMar>
                </w:tcPr>
                <w:p w14:paraId="4D088E33" w14:textId="77777777" w:rsidR="0028085E" w:rsidRDefault="0028085E" w:rsidP="00497151">
                  <w:pPr>
                    <w:spacing w:after="120" w:line="100" w:lineRule="atLeast"/>
                    <w:jc w:val="both"/>
                  </w:pPr>
                  <w:r>
                    <w:rPr>
                      <w:rFonts w:eastAsia="Times New Roman" w:cs="Calibri"/>
                      <w:iCs/>
                    </w:rPr>
                    <w:t xml:space="preserve">This field allows the user to save in any notes or comments that may come in handy for reference later </w:t>
                  </w:r>
                </w:p>
              </w:tc>
            </w:tr>
            <w:tr w:rsidR="0028085E" w14:paraId="40175402" w14:textId="77777777" w:rsidTr="00497151">
              <w:trPr>
                <w:trHeight w:val="930"/>
              </w:trPr>
              <w:tc>
                <w:tcPr>
                  <w:tcW w:w="1660" w:type="dxa"/>
                  <w:tcBorders>
                    <w:top w:val="nil"/>
                    <w:left w:val="single" w:sz="4" w:space="0" w:color="000001"/>
                    <w:bottom w:val="single" w:sz="4" w:space="0" w:color="000001"/>
                    <w:right w:val="nil"/>
                  </w:tcBorders>
                  <w:shd w:val="clear" w:color="auto" w:fill="FFFFFF"/>
                  <w:tcMar>
                    <w:top w:w="43" w:type="dxa"/>
                    <w:left w:w="58" w:type="dxa"/>
                    <w:bottom w:w="43" w:type="dxa"/>
                    <w:right w:w="58" w:type="dxa"/>
                  </w:tcMar>
                  <w:hideMark/>
                </w:tcPr>
                <w:p w14:paraId="3B9D2282" w14:textId="77777777" w:rsidR="0028085E" w:rsidRDefault="0028085E" w:rsidP="00497151">
                  <w:pPr>
                    <w:spacing w:after="120" w:line="100" w:lineRule="atLeast"/>
                    <w:jc w:val="both"/>
                  </w:pPr>
                  <w:r>
                    <w:t>Save</w:t>
                  </w:r>
                </w:p>
              </w:tc>
              <w:tc>
                <w:tcPr>
                  <w:tcW w:w="1288" w:type="dxa"/>
                  <w:tcBorders>
                    <w:top w:val="nil"/>
                    <w:left w:val="single" w:sz="4" w:space="0" w:color="000001"/>
                    <w:bottom w:val="single" w:sz="4" w:space="0" w:color="000001"/>
                    <w:right w:val="nil"/>
                  </w:tcBorders>
                  <w:shd w:val="clear" w:color="auto" w:fill="FFFFFF"/>
                  <w:tcMar>
                    <w:top w:w="43" w:type="dxa"/>
                    <w:left w:w="58" w:type="dxa"/>
                    <w:bottom w:w="43" w:type="dxa"/>
                    <w:right w:w="58" w:type="dxa"/>
                  </w:tcMar>
                  <w:hideMark/>
                </w:tcPr>
                <w:p w14:paraId="1641B8CF" w14:textId="77777777" w:rsidR="0028085E" w:rsidRDefault="0028085E" w:rsidP="00497151">
                  <w:pPr>
                    <w:spacing w:after="120" w:line="100" w:lineRule="atLeast"/>
                    <w:jc w:val="both"/>
                  </w:pPr>
                  <w:r>
                    <w:t>Button</w:t>
                  </w:r>
                </w:p>
              </w:tc>
              <w:tc>
                <w:tcPr>
                  <w:tcW w:w="4182" w:type="dxa"/>
                  <w:tcBorders>
                    <w:top w:val="nil"/>
                    <w:left w:val="single" w:sz="4" w:space="0" w:color="000001"/>
                    <w:bottom w:val="single" w:sz="4" w:space="0" w:color="000001"/>
                    <w:right w:val="single" w:sz="4" w:space="0" w:color="000001"/>
                  </w:tcBorders>
                  <w:shd w:val="clear" w:color="auto" w:fill="FFFFFF"/>
                  <w:tcMar>
                    <w:top w:w="43" w:type="dxa"/>
                    <w:left w:w="58" w:type="dxa"/>
                    <w:bottom w:w="43" w:type="dxa"/>
                    <w:right w:w="58" w:type="dxa"/>
                  </w:tcMar>
                  <w:hideMark/>
                </w:tcPr>
                <w:p w14:paraId="725BA008" w14:textId="77777777" w:rsidR="0028085E" w:rsidRDefault="0028085E" w:rsidP="0028085E">
                  <w:pPr>
                    <w:spacing w:after="120" w:line="100" w:lineRule="atLeast"/>
                    <w:jc w:val="both"/>
                  </w:pPr>
                  <w:r>
                    <w:t xml:space="preserve">Used to add\update the Fees information provided.    </w:t>
                  </w:r>
                </w:p>
              </w:tc>
            </w:tr>
            <w:tr w:rsidR="0028085E" w14:paraId="3A25D530" w14:textId="77777777" w:rsidTr="00497151">
              <w:trPr>
                <w:trHeight w:val="1200"/>
              </w:trPr>
              <w:tc>
                <w:tcPr>
                  <w:tcW w:w="1660" w:type="dxa"/>
                  <w:tcBorders>
                    <w:top w:val="nil"/>
                    <w:left w:val="single" w:sz="4" w:space="0" w:color="000001"/>
                    <w:bottom w:val="single" w:sz="4" w:space="0" w:color="000001"/>
                    <w:right w:val="nil"/>
                  </w:tcBorders>
                  <w:shd w:val="clear" w:color="auto" w:fill="FFFFFF"/>
                  <w:tcMar>
                    <w:top w:w="43" w:type="dxa"/>
                    <w:left w:w="58" w:type="dxa"/>
                    <w:bottom w:w="43" w:type="dxa"/>
                    <w:right w:w="58" w:type="dxa"/>
                  </w:tcMar>
                  <w:hideMark/>
                </w:tcPr>
                <w:p w14:paraId="59FEA95E" w14:textId="77777777" w:rsidR="0028085E" w:rsidRDefault="0028085E" w:rsidP="00497151">
                  <w:pPr>
                    <w:spacing w:after="120" w:line="100" w:lineRule="atLeast"/>
                    <w:jc w:val="both"/>
                  </w:pPr>
                  <w:r>
                    <w:t>Cancel</w:t>
                  </w:r>
                </w:p>
              </w:tc>
              <w:tc>
                <w:tcPr>
                  <w:tcW w:w="1288" w:type="dxa"/>
                  <w:tcBorders>
                    <w:top w:val="nil"/>
                    <w:left w:val="single" w:sz="4" w:space="0" w:color="000001"/>
                    <w:bottom w:val="single" w:sz="4" w:space="0" w:color="000001"/>
                    <w:right w:val="nil"/>
                  </w:tcBorders>
                  <w:shd w:val="clear" w:color="auto" w:fill="FFFFFF"/>
                  <w:tcMar>
                    <w:top w:w="43" w:type="dxa"/>
                    <w:left w:w="58" w:type="dxa"/>
                    <w:bottom w:w="43" w:type="dxa"/>
                    <w:right w:w="58" w:type="dxa"/>
                  </w:tcMar>
                  <w:hideMark/>
                </w:tcPr>
                <w:p w14:paraId="19B4506B" w14:textId="77777777" w:rsidR="0028085E" w:rsidRDefault="0028085E" w:rsidP="00497151">
                  <w:pPr>
                    <w:spacing w:after="120" w:line="100" w:lineRule="atLeast"/>
                    <w:jc w:val="both"/>
                  </w:pPr>
                  <w:r>
                    <w:t>Button</w:t>
                  </w:r>
                </w:p>
              </w:tc>
              <w:tc>
                <w:tcPr>
                  <w:tcW w:w="4182" w:type="dxa"/>
                  <w:tcBorders>
                    <w:top w:val="nil"/>
                    <w:left w:val="single" w:sz="4" w:space="0" w:color="000001"/>
                    <w:bottom w:val="single" w:sz="4" w:space="0" w:color="000001"/>
                    <w:right w:val="single" w:sz="4" w:space="0" w:color="000001"/>
                  </w:tcBorders>
                  <w:shd w:val="clear" w:color="auto" w:fill="FFFFFF"/>
                  <w:tcMar>
                    <w:top w:w="43" w:type="dxa"/>
                    <w:left w:w="58" w:type="dxa"/>
                    <w:bottom w:w="43" w:type="dxa"/>
                    <w:right w:w="58" w:type="dxa"/>
                  </w:tcMar>
                  <w:hideMark/>
                </w:tcPr>
                <w:p w14:paraId="357DE779" w14:textId="77777777" w:rsidR="0028085E" w:rsidRDefault="0028085E" w:rsidP="0028085E">
                  <w:pPr>
                    <w:spacing w:after="120" w:line="100" w:lineRule="atLeast"/>
                    <w:jc w:val="both"/>
                  </w:pPr>
                  <w:r>
                    <w:t xml:space="preserve">Used to cancel and discard any changes that were made on screen and return back to the main grid which displays the details of all the Master Fees Entry listing  </w:t>
                  </w:r>
                </w:p>
              </w:tc>
            </w:tr>
          </w:tbl>
          <w:p w14:paraId="5870702C" w14:textId="77777777" w:rsidR="002E671E" w:rsidRDefault="002E671E" w:rsidP="00497151">
            <w:pPr>
              <w:pStyle w:val="Standard"/>
              <w:spacing w:after="120" w:line="100" w:lineRule="atLeast"/>
              <w:jc w:val="both"/>
              <w:rPr>
                <w:rFonts w:eastAsia="Times New Roman" w:cs="Calibri"/>
                <w:b/>
                <w:iCs/>
                <w:color w:val="FFFFFF"/>
              </w:rPr>
            </w:pPr>
          </w:p>
        </w:tc>
      </w:tr>
      <w:tr w:rsidR="002E671E" w14:paraId="0C578418" w14:textId="77777777" w:rsidTr="00497151">
        <w:trPr>
          <w:trHeight w:val="577"/>
        </w:trPr>
        <w:tc>
          <w:tcPr>
            <w:tcW w:w="1350" w:type="dxa"/>
            <w:tcBorders>
              <w:top w:val="single" w:sz="4" w:space="0" w:color="000001"/>
              <w:left w:val="single" w:sz="4" w:space="0" w:color="000001"/>
              <w:bottom w:val="single" w:sz="4" w:space="0" w:color="000001"/>
              <w:right w:val="nil"/>
            </w:tcBorders>
            <w:shd w:val="clear" w:color="auto" w:fill="1F497D"/>
            <w:tcMar>
              <w:top w:w="43" w:type="dxa"/>
              <w:left w:w="29" w:type="dxa"/>
              <w:bottom w:w="43" w:type="dxa"/>
              <w:right w:w="29" w:type="dxa"/>
            </w:tcMar>
            <w:hideMark/>
          </w:tcPr>
          <w:p w14:paraId="58507DEF" w14:textId="77777777" w:rsidR="002E671E" w:rsidRDefault="002E671E" w:rsidP="00497151">
            <w:pPr>
              <w:pStyle w:val="Standard"/>
              <w:spacing w:after="120" w:line="100" w:lineRule="atLeast"/>
              <w:jc w:val="both"/>
              <w:rPr>
                <w:rFonts w:eastAsia="Times New Roman" w:cs="Calibri"/>
                <w:b/>
                <w:iCs/>
                <w:color w:val="FFFFFF"/>
              </w:rPr>
            </w:pPr>
            <w:r>
              <w:rPr>
                <w:rFonts w:eastAsia="Times New Roman" w:cs="Calibri"/>
                <w:b/>
                <w:iCs/>
                <w:color w:val="FFFFFF"/>
              </w:rPr>
              <w:lastRenderedPageBreak/>
              <w:t>OPERATION</w:t>
            </w:r>
          </w:p>
        </w:tc>
        <w:tc>
          <w:tcPr>
            <w:tcW w:w="7271" w:type="dxa"/>
            <w:tcBorders>
              <w:top w:val="single" w:sz="4" w:space="0" w:color="000001"/>
              <w:left w:val="single" w:sz="4" w:space="0" w:color="000001"/>
              <w:bottom w:val="single" w:sz="4" w:space="0" w:color="000001"/>
              <w:right w:val="single" w:sz="4" w:space="0" w:color="000001"/>
            </w:tcBorders>
            <w:shd w:val="clear" w:color="auto" w:fill="FFFFFF"/>
            <w:tcMar>
              <w:top w:w="43" w:type="dxa"/>
              <w:left w:w="29" w:type="dxa"/>
              <w:bottom w:w="43" w:type="dxa"/>
              <w:right w:w="29" w:type="dxa"/>
            </w:tcMar>
          </w:tcPr>
          <w:p w14:paraId="22FC1B9C" w14:textId="77777777" w:rsidR="002E671E" w:rsidRDefault="002E671E" w:rsidP="00497151">
            <w:pPr>
              <w:pStyle w:val="Standard"/>
              <w:numPr>
                <w:ilvl w:val="0"/>
                <w:numId w:val="17"/>
              </w:numPr>
              <w:spacing w:after="120" w:line="100" w:lineRule="atLeast"/>
              <w:jc w:val="both"/>
              <w:rPr>
                <w:rFonts w:eastAsia="Times New Roman" w:cs="Calibri"/>
              </w:rPr>
            </w:pPr>
            <w:r>
              <w:rPr>
                <w:rFonts w:eastAsia="Times New Roman" w:cs="Calibri"/>
              </w:rPr>
              <w:t xml:space="preserve">The landing page for the </w:t>
            </w:r>
            <w:r w:rsidR="0028085E">
              <w:rPr>
                <w:rFonts w:eastAsia="Times New Roman" w:cs="Calibri"/>
              </w:rPr>
              <w:t xml:space="preserve">Fees </w:t>
            </w:r>
            <w:r>
              <w:rPr>
                <w:rFonts w:eastAsia="Times New Roman" w:cs="Calibri"/>
              </w:rPr>
              <w:t xml:space="preserve">Master management is controlled and managed by user permissions as defined for the role that the user is assigned with </w:t>
            </w:r>
          </w:p>
          <w:p w14:paraId="3CBBE4B9" w14:textId="77777777" w:rsidR="002E671E" w:rsidRDefault="002E671E" w:rsidP="00497151">
            <w:pPr>
              <w:pStyle w:val="Standard"/>
              <w:numPr>
                <w:ilvl w:val="0"/>
                <w:numId w:val="17"/>
              </w:numPr>
              <w:spacing w:after="120" w:line="100" w:lineRule="atLeast"/>
              <w:jc w:val="both"/>
              <w:rPr>
                <w:rFonts w:eastAsia="Times New Roman" w:cs="Calibri"/>
              </w:rPr>
            </w:pPr>
            <w:r>
              <w:rPr>
                <w:rFonts w:eastAsia="Times New Roman" w:cs="Calibri"/>
              </w:rPr>
              <w:lastRenderedPageBreak/>
              <w:t xml:space="preserve">Once the user has determined to have access to the </w:t>
            </w:r>
            <w:r w:rsidR="0028085E">
              <w:rPr>
                <w:rFonts w:eastAsia="Times New Roman" w:cs="Calibri"/>
              </w:rPr>
              <w:t xml:space="preserve">Fees </w:t>
            </w:r>
            <w:r>
              <w:rPr>
                <w:rFonts w:eastAsia="Times New Roman" w:cs="Calibri"/>
              </w:rPr>
              <w:t xml:space="preserve">Master feature in Admin Functions, this menu option will be made visible to the user </w:t>
            </w:r>
          </w:p>
          <w:p w14:paraId="0F4257C4" w14:textId="77777777" w:rsidR="002E671E" w:rsidRDefault="002E671E" w:rsidP="00497151">
            <w:pPr>
              <w:pStyle w:val="Standard"/>
              <w:numPr>
                <w:ilvl w:val="0"/>
                <w:numId w:val="17"/>
              </w:numPr>
              <w:spacing w:after="120" w:line="100" w:lineRule="atLeast"/>
              <w:jc w:val="both"/>
              <w:rPr>
                <w:rFonts w:eastAsia="Times New Roman" w:cs="Calibri"/>
              </w:rPr>
            </w:pPr>
            <w:r>
              <w:rPr>
                <w:rFonts w:eastAsia="Times New Roman" w:cs="Calibri"/>
              </w:rPr>
              <w:t>Clicking on the Menu displays a view of all the “</w:t>
            </w:r>
            <w:r w:rsidR="0028085E">
              <w:rPr>
                <w:rFonts w:eastAsia="Times New Roman" w:cs="Calibri"/>
              </w:rPr>
              <w:t>Fees</w:t>
            </w:r>
            <w:r>
              <w:rPr>
                <w:rFonts w:eastAsia="Times New Roman" w:cs="Calibri"/>
              </w:rPr>
              <w:t xml:space="preserve">” which were </w:t>
            </w:r>
            <w:r w:rsidR="0028085E">
              <w:rPr>
                <w:rFonts w:eastAsia="Times New Roman" w:cs="Calibri"/>
              </w:rPr>
              <w:t xml:space="preserve">ever </w:t>
            </w:r>
            <w:r>
              <w:rPr>
                <w:rFonts w:eastAsia="Times New Roman" w:cs="Calibri"/>
              </w:rPr>
              <w:t xml:space="preserve">created in the application database </w:t>
            </w:r>
          </w:p>
          <w:p w14:paraId="7F2DA369" w14:textId="77777777" w:rsidR="002E671E" w:rsidRDefault="002E671E" w:rsidP="00497151">
            <w:pPr>
              <w:pStyle w:val="Standard"/>
              <w:numPr>
                <w:ilvl w:val="0"/>
                <w:numId w:val="17"/>
              </w:numPr>
              <w:spacing w:after="120" w:line="100" w:lineRule="atLeast"/>
              <w:jc w:val="both"/>
              <w:rPr>
                <w:rFonts w:eastAsia="Times New Roman" w:cs="Calibri"/>
              </w:rPr>
            </w:pPr>
            <w:r>
              <w:rPr>
                <w:rFonts w:eastAsia="Times New Roman" w:cs="Calibri"/>
              </w:rPr>
              <w:t xml:space="preserve">All administrative users with access to the </w:t>
            </w:r>
            <w:r w:rsidR="0028085E">
              <w:rPr>
                <w:rFonts w:eastAsia="Times New Roman" w:cs="Calibri"/>
              </w:rPr>
              <w:t xml:space="preserve">Fees </w:t>
            </w:r>
            <w:r>
              <w:rPr>
                <w:rFonts w:eastAsia="Times New Roman" w:cs="Calibri"/>
              </w:rPr>
              <w:t xml:space="preserve">management functions will be notified as soon as request for a new </w:t>
            </w:r>
            <w:r w:rsidR="0028085E">
              <w:rPr>
                <w:rFonts w:eastAsia="Times New Roman" w:cs="Calibri"/>
              </w:rPr>
              <w:t xml:space="preserve">fees </w:t>
            </w:r>
            <w:r>
              <w:rPr>
                <w:rFonts w:eastAsia="Times New Roman" w:cs="Calibri"/>
              </w:rPr>
              <w:t xml:space="preserve">is registered or the details of a specific </w:t>
            </w:r>
            <w:r w:rsidR="0028085E">
              <w:rPr>
                <w:rFonts w:eastAsia="Times New Roman" w:cs="Calibri"/>
              </w:rPr>
              <w:t xml:space="preserve">fees </w:t>
            </w:r>
            <w:r>
              <w:rPr>
                <w:rFonts w:eastAsia="Times New Roman" w:cs="Calibri"/>
              </w:rPr>
              <w:t xml:space="preserve">is updated </w:t>
            </w:r>
          </w:p>
          <w:p w14:paraId="14E2EF9A" w14:textId="77777777" w:rsidR="002E671E" w:rsidRDefault="002E671E" w:rsidP="00497151">
            <w:pPr>
              <w:pStyle w:val="Standard"/>
              <w:numPr>
                <w:ilvl w:val="0"/>
                <w:numId w:val="17"/>
              </w:numPr>
              <w:spacing w:after="120" w:line="100" w:lineRule="atLeast"/>
              <w:jc w:val="both"/>
              <w:rPr>
                <w:rFonts w:eastAsia="Times New Roman" w:cs="Calibri"/>
              </w:rPr>
            </w:pPr>
            <w:r>
              <w:rPr>
                <w:rFonts w:eastAsia="Times New Roman" w:cs="Calibri"/>
              </w:rPr>
              <w:t xml:space="preserve">Similarly a notification is sent out when a </w:t>
            </w:r>
            <w:r w:rsidR="0028085E">
              <w:rPr>
                <w:rFonts w:eastAsia="Times New Roman" w:cs="Calibri"/>
              </w:rPr>
              <w:t xml:space="preserve">fees entry </w:t>
            </w:r>
            <w:r>
              <w:rPr>
                <w:rFonts w:eastAsia="Times New Roman" w:cs="Calibri"/>
              </w:rPr>
              <w:t xml:space="preserve">is marked as deactivated from the application database </w:t>
            </w:r>
          </w:p>
          <w:p w14:paraId="610EB58B" w14:textId="77777777" w:rsidR="002E671E" w:rsidRPr="00047595" w:rsidRDefault="002E671E" w:rsidP="00497151">
            <w:pPr>
              <w:pStyle w:val="Standard"/>
              <w:numPr>
                <w:ilvl w:val="0"/>
                <w:numId w:val="17"/>
              </w:numPr>
              <w:spacing w:after="120" w:line="100" w:lineRule="atLeast"/>
              <w:jc w:val="both"/>
              <w:rPr>
                <w:rFonts w:eastAsia="Times New Roman" w:cs="Calibri"/>
              </w:rPr>
            </w:pPr>
          </w:p>
        </w:tc>
      </w:tr>
      <w:tr w:rsidR="002E671E" w14:paraId="7262FF95" w14:textId="77777777" w:rsidTr="00497151">
        <w:tc>
          <w:tcPr>
            <w:tcW w:w="1350" w:type="dxa"/>
            <w:tcBorders>
              <w:top w:val="single" w:sz="4" w:space="0" w:color="000001"/>
              <w:left w:val="single" w:sz="4" w:space="0" w:color="000001"/>
              <w:bottom w:val="single" w:sz="4" w:space="0" w:color="000001"/>
              <w:right w:val="nil"/>
            </w:tcBorders>
            <w:shd w:val="clear" w:color="auto" w:fill="1F497D"/>
            <w:tcMar>
              <w:top w:w="43" w:type="dxa"/>
              <w:left w:w="29" w:type="dxa"/>
              <w:bottom w:w="43" w:type="dxa"/>
              <w:right w:w="29" w:type="dxa"/>
            </w:tcMar>
            <w:hideMark/>
          </w:tcPr>
          <w:p w14:paraId="14734418" w14:textId="77777777" w:rsidR="002E671E" w:rsidRDefault="002E671E" w:rsidP="00497151">
            <w:pPr>
              <w:pStyle w:val="Standard"/>
              <w:spacing w:after="120" w:line="100" w:lineRule="atLeast"/>
              <w:jc w:val="both"/>
              <w:rPr>
                <w:rFonts w:eastAsia="Times New Roman" w:cs="Calibri"/>
                <w:b/>
                <w:iCs/>
                <w:color w:val="FFFFFF"/>
              </w:rPr>
            </w:pPr>
            <w:r>
              <w:rPr>
                <w:rFonts w:eastAsia="Times New Roman" w:cs="Calibri"/>
                <w:b/>
                <w:iCs/>
                <w:color w:val="FFFFFF"/>
              </w:rPr>
              <w:lastRenderedPageBreak/>
              <w:t>Validations</w:t>
            </w:r>
          </w:p>
        </w:tc>
        <w:tc>
          <w:tcPr>
            <w:tcW w:w="7271" w:type="dxa"/>
            <w:tcBorders>
              <w:top w:val="single" w:sz="4" w:space="0" w:color="000001"/>
              <w:left w:val="single" w:sz="4" w:space="0" w:color="000001"/>
              <w:bottom w:val="single" w:sz="4" w:space="0" w:color="000001"/>
              <w:right w:val="single" w:sz="4" w:space="0" w:color="000001"/>
            </w:tcBorders>
            <w:shd w:val="clear" w:color="auto" w:fill="FFFFFF"/>
            <w:tcMar>
              <w:top w:w="43" w:type="dxa"/>
              <w:left w:w="29" w:type="dxa"/>
              <w:bottom w:w="43" w:type="dxa"/>
              <w:right w:w="29" w:type="dxa"/>
            </w:tcMar>
            <w:hideMark/>
          </w:tcPr>
          <w:p w14:paraId="2508091D" w14:textId="77777777" w:rsidR="002E671E" w:rsidRPr="00047595" w:rsidRDefault="002E671E" w:rsidP="00497151">
            <w:pPr>
              <w:pStyle w:val="Standard"/>
              <w:numPr>
                <w:ilvl w:val="0"/>
                <w:numId w:val="19"/>
              </w:numPr>
              <w:spacing w:after="120" w:line="100" w:lineRule="atLeast"/>
              <w:jc w:val="both"/>
              <w:rPr>
                <w:rFonts w:eastAsia="Times New Roman" w:cs="Calibri"/>
                <w:iCs/>
                <w:color w:val="FFFFFF"/>
              </w:rPr>
            </w:pPr>
            <w:r>
              <w:rPr>
                <w:rFonts w:eastAsia="Times New Roman" w:cs="Calibri"/>
              </w:rPr>
              <w:t xml:space="preserve">The application ensures that the access to the </w:t>
            </w:r>
            <w:r w:rsidR="00CD5320">
              <w:rPr>
                <w:rFonts w:eastAsia="Times New Roman" w:cs="Calibri"/>
              </w:rPr>
              <w:t>Fees Master</w:t>
            </w:r>
            <w:r>
              <w:rPr>
                <w:rFonts w:eastAsia="Times New Roman" w:cs="Calibri"/>
              </w:rPr>
              <w:t xml:space="preserve"> Management feature is provided only for authorized users based on their roles and permissions </w:t>
            </w:r>
          </w:p>
          <w:p w14:paraId="40526072" w14:textId="77777777" w:rsidR="002E671E" w:rsidRPr="0076319B" w:rsidRDefault="002E671E" w:rsidP="00497151">
            <w:pPr>
              <w:pStyle w:val="Standard"/>
              <w:numPr>
                <w:ilvl w:val="0"/>
                <w:numId w:val="19"/>
              </w:numPr>
              <w:spacing w:after="120" w:line="100" w:lineRule="atLeast"/>
              <w:jc w:val="both"/>
              <w:rPr>
                <w:rFonts w:eastAsia="Times New Roman" w:cs="Calibri"/>
                <w:iCs/>
                <w:color w:val="FFFFFF"/>
              </w:rPr>
            </w:pPr>
            <w:r>
              <w:rPr>
                <w:rFonts w:eastAsia="Times New Roman" w:cs="Calibri"/>
              </w:rPr>
              <w:t xml:space="preserve">On the popup for the individual </w:t>
            </w:r>
            <w:r w:rsidR="00CD5320">
              <w:rPr>
                <w:rFonts w:eastAsia="Times New Roman" w:cs="Calibri"/>
              </w:rPr>
              <w:t>Fees</w:t>
            </w:r>
            <w:r>
              <w:rPr>
                <w:rFonts w:eastAsia="Times New Roman" w:cs="Calibri"/>
              </w:rPr>
              <w:t xml:space="preserve"> information, some fields are mandatory and the application will show an Error message in Red Color just above the Save button to indicate the respective error about the field which is missing or invalid </w:t>
            </w:r>
          </w:p>
          <w:p w14:paraId="334AD71F" w14:textId="77777777" w:rsidR="002E671E" w:rsidRPr="00A25CCC" w:rsidRDefault="002E671E" w:rsidP="00497151">
            <w:pPr>
              <w:pStyle w:val="Standard"/>
              <w:numPr>
                <w:ilvl w:val="0"/>
                <w:numId w:val="19"/>
              </w:numPr>
              <w:spacing w:after="120" w:line="100" w:lineRule="atLeast"/>
              <w:jc w:val="both"/>
              <w:rPr>
                <w:rFonts w:eastAsia="Times New Roman" w:cs="Calibri"/>
                <w:iCs/>
                <w:color w:val="FFFFFF"/>
              </w:rPr>
            </w:pPr>
            <w:r>
              <w:rPr>
                <w:rFonts w:eastAsia="Times New Roman" w:cs="Calibri"/>
                <w:iCs/>
              </w:rPr>
              <w:t xml:space="preserve">The Available for use by is mandatory and requires at least one Check-box to be selected for the information to be Saved or Updated </w:t>
            </w:r>
          </w:p>
          <w:p w14:paraId="592B94B4" w14:textId="77777777" w:rsidR="002E671E" w:rsidRPr="0076319B" w:rsidRDefault="002E671E" w:rsidP="00497151">
            <w:pPr>
              <w:pStyle w:val="Standard"/>
              <w:numPr>
                <w:ilvl w:val="0"/>
                <w:numId w:val="19"/>
              </w:numPr>
              <w:spacing w:after="120" w:line="100" w:lineRule="atLeast"/>
              <w:jc w:val="both"/>
              <w:rPr>
                <w:rFonts w:eastAsia="Times New Roman" w:cs="Calibri"/>
                <w:iCs/>
                <w:color w:val="FFFFFF"/>
              </w:rPr>
            </w:pPr>
            <w:r>
              <w:rPr>
                <w:rFonts w:eastAsia="Times New Roman" w:cs="Calibri"/>
                <w:iCs/>
              </w:rPr>
              <w:t xml:space="preserve">Unchecking the MO-Main or SVB-Main should automatically uncheck the child elements related to the sub-sites below it </w:t>
            </w:r>
          </w:p>
          <w:p w14:paraId="77F4B26D" w14:textId="77777777" w:rsidR="002E671E" w:rsidRPr="00047595" w:rsidRDefault="00CD5320" w:rsidP="00497151">
            <w:pPr>
              <w:pStyle w:val="Standard"/>
              <w:numPr>
                <w:ilvl w:val="0"/>
                <w:numId w:val="19"/>
              </w:numPr>
              <w:spacing w:after="120" w:line="100" w:lineRule="atLeast"/>
              <w:jc w:val="both"/>
              <w:rPr>
                <w:rFonts w:eastAsia="Times New Roman" w:cs="Calibri"/>
                <w:iCs/>
                <w:color w:val="FFFFFF"/>
              </w:rPr>
            </w:pPr>
            <w:r>
              <w:rPr>
                <w:rFonts w:eastAsia="Times New Roman" w:cs="Calibri"/>
              </w:rPr>
              <w:t xml:space="preserve">In case of Fixed fees amounts, the application validates that the amount specified does not exceed the maximum amount of Bank Fees across all active banks at the time </w:t>
            </w:r>
            <w:r w:rsidR="002E671E">
              <w:rPr>
                <w:rFonts w:eastAsia="Times New Roman" w:cs="Calibri"/>
              </w:rPr>
              <w:t xml:space="preserve">  </w:t>
            </w:r>
          </w:p>
          <w:p w14:paraId="016DF52A" w14:textId="77777777" w:rsidR="002E671E" w:rsidRDefault="002E671E" w:rsidP="00497151">
            <w:pPr>
              <w:pStyle w:val="Standard"/>
              <w:spacing w:after="120" w:line="100" w:lineRule="atLeast"/>
              <w:ind w:left="774"/>
              <w:jc w:val="both"/>
              <w:rPr>
                <w:rFonts w:eastAsia="Times New Roman" w:cs="Calibri"/>
                <w:iCs/>
                <w:color w:val="FFFFFF"/>
              </w:rPr>
            </w:pPr>
          </w:p>
        </w:tc>
      </w:tr>
    </w:tbl>
    <w:p w14:paraId="5AF3E13A" w14:textId="77777777" w:rsidR="00BC1653" w:rsidRPr="00741F80" w:rsidRDefault="00BC1653" w:rsidP="00575BD5">
      <w:pPr>
        <w:pStyle w:val="Heading2"/>
        <w:numPr>
          <w:ilvl w:val="1"/>
          <w:numId w:val="8"/>
        </w:numPr>
        <w:rPr>
          <w:rStyle w:val="IntenseReference"/>
          <w:rFonts w:ascii="Calibri" w:hAnsi="Calibri"/>
          <w:b/>
          <w:bCs/>
          <w:smallCaps w:val="0"/>
          <w:color w:val="4F81BD" w:themeColor="accent1"/>
          <w:spacing w:val="0"/>
          <w:u w:val="none"/>
        </w:rPr>
      </w:pPr>
      <w:bookmarkStart w:id="29" w:name="_Toc455835993"/>
      <w:r w:rsidRPr="00741F80">
        <w:rPr>
          <w:rStyle w:val="IntenseReference"/>
          <w:rFonts w:ascii="Calibri" w:hAnsi="Calibri"/>
          <w:b/>
          <w:bCs/>
          <w:smallCaps w:val="0"/>
          <w:color w:val="4F81BD" w:themeColor="accent1"/>
          <w:spacing w:val="0"/>
          <w:u w:val="none"/>
        </w:rPr>
        <w:t>Security Questions Management</w:t>
      </w:r>
      <w:bookmarkEnd w:id="29"/>
    </w:p>
    <w:p w14:paraId="59145B3D" w14:textId="77777777" w:rsidR="00BC1653" w:rsidRDefault="00BC1653" w:rsidP="00D02583">
      <w:pPr>
        <w:pStyle w:val="ListParagraph"/>
        <w:jc w:val="both"/>
        <w:rPr>
          <w:rFonts w:ascii="Calibri" w:hAnsi="Calibri"/>
        </w:rPr>
      </w:pPr>
      <w:r w:rsidRPr="00741F80">
        <w:rPr>
          <w:rFonts w:ascii="Calibri" w:hAnsi="Calibri"/>
        </w:rPr>
        <w:t xml:space="preserve">This section allows the ability for uTax to handle the security questions which are displayed to the end users as a part of the registration process. The section can be also used to define the display order associated with these questions. </w:t>
      </w:r>
      <w:r w:rsidR="00300C9A" w:rsidRPr="00741F80">
        <w:rPr>
          <w:rFonts w:ascii="Calibri" w:hAnsi="Calibri"/>
        </w:rPr>
        <w:tab/>
      </w:r>
    </w:p>
    <w:p w14:paraId="7CFD25F2" w14:textId="77777777" w:rsidR="00F6717C" w:rsidRDefault="00F6717C" w:rsidP="00D02583">
      <w:pPr>
        <w:pStyle w:val="ListParagraph"/>
        <w:jc w:val="both"/>
        <w:rPr>
          <w:rFonts w:ascii="Calibri" w:hAnsi="Calibri"/>
        </w:rPr>
      </w:pPr>
    </w:p>
    <w:p w14:paraId="16A5BF9C" w14:textId="77777777" w:rsidR="00306EC9" w:rsidRDefault="00306EC9" w:rsidP="00306EC9">
      <w:pPr>
        <w:pStyle w:val="ListParagraph"/>
        <w:jc w:val="both"/>
        <w:rPr>
          <w:rFonts w:ascii="Calibri" w:hAnsi="Calibri"/>
        </w:rPr>
      </w:pPr>
      <w:r>
        <w:rPr>
          <w:rFonts w:ascii="Calibri" w:hAnsi="Calibri"/>
        </w:rPr>
        <w:t xml:space="preserve">The primary function of this feature is to allow uTax to manage and update the Security Questions that are made available to the users of the application. The Security Questions and the responses to the same are used to facilitate the password retrieval mechanism which is made available to all users of the EMP. </w:t>
      </w:r>
    </w:p>
    <w:p w14:paraId="6FB47F89" w14:textId="77777777" w:rsidR="00306EC9" w:rsidRDefault="00306EC9" w:rsidP="00306EC9">
      <w:pPr>
        <w:pStyle w:val="ListParagraph"/>
        <w:jc w:val="both"/>
        <w:rPr>
          <w:rFonts w:ascii="Calibri" w:hAnsi="Calibri"/>
        </w:rPr>
      </w:pPr>
    </w:p>
    <w:p w14:paraId="7A8DAFFD" w14:textId="77777777" w:rsidR="00306EC9" w:rsidRDefault="00306EC9" w:rsidP="00306EC9">
      <w:pPr>
        <w:ind w:left="720"/>
        <w:jc w:val="both"/>
        <w:rPr>
          <w:rFonts w:ascii="Calibri" w:hAnsi="Calibri"/>
        </w:rPr>
        <w:sectPr w:rsidR="00306EC9" w:rsidSect="0076319B">
          <w:footerReference w:type="default" r:id="rId31"/>
          <w:type w:val="continuous"/>
          <w:pgSz w:w="12240" w:h="15840"/>
          <w:pgMar w:top="1440" w:right="1440" w:bottom="1440" w:left="1440" w:header="720" w:footer="720" w:gutter="0"/>
          <w:cols w:space="720"/>
          <w:docGrid w:linePitch="360"/>
        </w:sectPr>
      </w:pPr>
    </w:p>
    <w:p w14:paraId="28A57B9E" w14:textId="77777777" w:rsidR="00306EC9" w:rsidRPr="00047595" w:rsidRDefault="00306EC9" w:rsidP="00306EC9">
      <w:pPr>
        <w:ind w:left="720"/>
        <w:jc w:val="both"/>
        <w:rPr>
          <w:rStyle w:val="SubtleReference"/>
          <w:b/>
          <w:bCs/>
        </w:rPr>
      </w:pPr>
      <w:r w:rsidRPr="00047595">
        <w:rPr>
          <w:rStyle w:val="SubtleReference"/>
          <w:b/>
          <w:bCs/>
        </w:rPr>
        <w:t>User Interface</w:t>
      </w:r>
    </w:p>
    <w:p w14:paraId="6F8415DE" w14:textId="77777777" w:rsidR="00306EC9" w:rsidRDefault="00306EC9" w:rsidP="00306EC9">
      <w:pPr>
        <w:ind w:left="720"/>
        <w:jc w:val="both"/>
        <w:rPr>
          <w:rFonts w:ascii="Calibri" w:hAnsi="Calibri"/>
        </w:rPr>
      </w:pPr>
      <w:r>
        <w:rPr>
          <w:rFonts w:ascii="Calibri" w:hAnsi="Calibri"/>
        </w:rPr>
        <w:lastRenderedPageBreak/>
        <w:t xml:space="preserve">The landing page for this function is accessible on the Administrative menu under “Security Questions Management”. Clicking on this function presents the following user interface: </w:t>
      </w:r>
    </w:p>
    <w:p w14:paraId="3947CBB4" w14:textId="77777777" w:rsidR="00306EC9" w:rsidRDefault="001A3880" w:rsidP="00306EC9">
      <w:pPr>
        <w:ind w:left="720"/>
        <w:jc w:val="both"/>
        <w:rPr>
          <w:rFonts w:ascii="Calibri" w:hAnsi="Calibri"/>
        </w:rPr>
      </w:pPr>
      <w:r w:rsidRPr="001A3880">
        <w:rPr>
          <w:rFonts w:ascii="Calibri" w:hAnsi="Calibri"/>
          <w:noProof/>
        </w:rPr>
        <w:drawing>
          <wp:inline distT="0" distB="0" distL="0" distR="0" wp14:anchorId="1476E68E" wp14:editId="30778F0F">
            <wp:extent cx="5943600" cy="20650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943600" cy="2065020"/>
                    </a:xfrm>
                    <a:prstGeom prst="rect">
                      <a:avLst/>
                    </a:prstGeom>
                  </pic:spPr>
                </pic:pic>
              </a:graphicData>
            </a:graphic>
          </wp:inline>
        </w:drawing>
      </w:r>
    </w:p>
    <w:p w14:paraId="125E7B28" w14:textId="77777777" w:rsidR="00306EC9" w:rsidRDefault="00306EC9" w:rsidP="00306EC9">
      <w:pPr>
        <w:ind w:left="720"/>
        <w:jc w:val="both"/>
        <w:rPr>
          <w:rFonts w:ascii="Calibri" w:hAnsi="Calibri"/>
        </w:rPr>
        <w:sectPr w:rsidR="00306EC9" w:rsidSect="00700F0C">
          <w:type w:val="continuous"/>
          <w:pgSz w:w="12240" w:h="15840"/>
          <w:pgMar w:top="1440" w:right="1440" w:bottom="1440" w:left="1440" w:header="720" w:footer="720" w:gutter="0"/>
          <w:cols w:space="720"/>
          <w:docGrid w:linePitch="360"/>
        </w:sectPr>
      </w:pPr>
    </w:p>
    <w:p w14:paraId="4DA75AF0" w14:textId="77777777" w:rsidR="00306EC9" w:rsidRPr="00047595" w:rsidRDefault="00306EC9" w:rsidP="00306EC9">
      <w:pPr>
        <w:ind w:left="720"/>
        <w:jc w:val="both"/>
        <w:rPr>
          <w:rStyle w:val="SubtleReference"/>
          <w:b/>
          <w:bCs/>
        </w:rPr>
      </w:pPr>
      <w:r w:rsidRPr="00047595">
        <w:rPr>
          <w:rStyle w:val="SubtleReference"/>
          <w:b/>
          <w:bCs/>
        </w:rPr>
        <w:t xml:space="preserve">Functionality Description </w:t>
      </w:r>
    </w:p>
    <w:p w14:paraId="285885E0" w14:textId="77777777" w:rsidR="00306EC9" w:rsidRDefault="00306EC9" w:rsidP="00306EC9">
      <w:pPr>
        <w:ind w:left="720"/>
        <w:jc w:val="both"/>
        <w:rPr>
          <w:rFonts w:ascii="Calibri" w:hAnsi="Calibri"/>
        </w:rPr>
      </w:pPr>
      <w:r>
        <w:rPr>
          <w:rFonts w:ascii="Calibri" w:hAnsi="Calibri"/>
        </w:rPr>
        <w:t xml:space="preserve">The application presents the user with the information related to the various “Security Questions” which are active in the application database. Access to this functionality will be identified based on the permissions defined for the logged in user’s role. </w:t>
      </w:r>
    </w:p>
    <w:p w14:paraId="6714B04C" w14:textId="77777777" w:rsidR="00306EC9" w:rsidRDefault="00306EC9" w:rsidP="00306EC9">
      <w:pPr>
        <w:ind w:left="720"/>
        <w:jc w:val="both"/>
        <w:rPr>
          <w:rFonts w:ascii="Calibri" w:hAnsi="Calibri"/>
        </w:rPr>
      </w:pPr>
      <w:r>
        <w:rPr>
          <w:rFonts w:ascii="Calibri" w:hAnsi="Calibri"/>
        </w:rPr>
        <w:t xml:space="preserve">The permitted user will have the ability to view the available information about the various active “Security Questions” and their respective applicability in the application. The administrative user will have the ability to execute the following actions on this list page: </w:t>
      </w:r>
    </w:p>
    <w:p w14:paraId="1FBC5038" w14:textId="77777777" w:rsidR="00306EC9" w:rsidRDefault="00306EC9" w:rsidP="00306EC9">
      <w:pPr>
        <w:pStyle w:val="ListParagraph"/>
        <w:numPr>
          <w:ilvl w:val="0"/>
          <w:numId w:val="24"/>
        </w:numPr>
        <w:jc w:val="both"/>
        <w:rPr>
          <w:rFonts w:ascii="Calibri" w:hAnsi="Calibri"/>
        </w:rPr>
      </w:pPr>
      <w:r>
        <w:rPr>
          <w:rFonts w:ascii="Calibri" w:hAnsi="Calibri"/>
        </w:rPr>
        <w:t xml:space="preserve">Click on the “Add New Security Question” link to initiate the process to add a new security question to the list </w:t>
      </w:r>
    </w:p>
    <w:p w14:paraId="165E2A72" w14:textId="77777777" w:rsidR="00306EC9" w:rsidRDefault="00306EC9" w:rsidP="00306EC9">
      <w:pPr>
        <w:pStyle w:val="ListParagraph"/>
        <w:numPr>
          <w:ilvl w:val="0"/>
          <w:numId w:val="24"/>
        </w:numPr>
        <w:jc w:val="both"/>
        <w:rPr>
          <w:rFonts w:ascii="Calibri" w:hAnsi="Calibri"/>
        </w:rPr>
      </w:pPr>
      <w:r>
        <w:rPr>
          <w:rFonts w:ascii="Calibri" w:hAnsi="Calibri"/>
        </w:rPr>
        <w:t>Click on the “</w:t>
      </w:r>
      <w:r w:rsidRPr="00306EC9">
        <w:rPr>
          <w:rFonts w:ascii="Calibri" w:hAnsi="Calibri"/>
          <w:noProof/>
        </w:rPr>
        <w:drawing>
          <wp:inline distT="0" distB="0" distL="0" distR="0" wp14:anchorId="75B7F223" wp14:editId="2CD111B1">
            <wp:extent cx="209579" cy="20957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209579" cy="209579"/>
                    </a:xfrm>
                    <a:prstGeom prst="rect">
                      <a:avLst/>
                    </a:prstGeom>
                  </pic:spPr>
                </pic:pic>
              </a:graphicData>
            </a:graphic>
          </wp:inline>
        </w:drawing>
      </w:r>
      <w:r>
        <w:rPr>
          <w:rFonts w:ascii="Calibri" w:hAnsi="Calibri"/>
        </w:rPr>
        <w:t xml:space="preserve">” icon to Edit the details of an active security question and modify the text as required. This function will not be available for </w:t>
      </w:r>
      <w:r w:rsidR="00B9347F">
        <w:rPr>
          <w:rFonts w:ascii="Calibri" w:hAnsi="Calibri"/>
        </w:rPr>
        <w:t>Edit</w:t>
      </w:r>
      <w:r>
        <w:rPr>
          <w:rFonts w:ascii="Calibri" w:hAnsi="Calibri"/>
        </w:rPr>
        <w:t xml:space="preserve"> if there is at least one active user who is using the security question on their account </w:t>
      </w:r>
    </w:p>
    <w:p w14:paraId="358F106F" w14:textId="77777777" w:rsidR="00306EC9" w:rsidRDefault="00306EC9" w:rsidP="001A3880">
      <w:pPr>
        <w:pStyle w:val="ListParagraph"/>
        <w:numPr>
          <w:ilvl w:val="0"/>
          <w:numId w:val="24"/>
        </w:numPr>
        <w:jc w:val="both"/>
        <w:rPr>
          <w:rFonts w:ascii="Calibri" w:hAnsi="Calibri"/>
        </w:rPr>
      </w:pPr>
      <w:r>
        <w:rPr>
          <w:rFonts w:ascii="Calibri" w:hAnsi="Calibri"/>
        </w:rPr>
        <w:t>Click on the “</w:t>
      </w:r>
      <w:r w:rsidR="001A3880" w:rsidRPr="001A3880">
        <w:rPr>
          <w:rFonts w:ascii="Calibri" w:hAnsi="Calibri"/>
          <w:noProof/>
        </w:rPr>
        <w:drawing>
          <wp:inline distT="0" distB="0" distL="0" distR="0" wp14:anchorId="6BA07935" wp14:editId="0656D228">
            <wp:extent cx="181000" cy="19052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181000" cy="190527"/>
                    </a:xfrm>
                    <a:prstGeom prst="rect">
                      <a:avLst/>
                    </a:prstGeom>
                  </pic:spPr>
                </pic:pic>
              </a:graphicData>
            </a:graphic>
          </wp:inline>
        </w:drawing>
      </w:r>
      <w:r>
        <w:rPr>
          <w:rFonts w:ascii="Calibri" w:hAnsi="Calibri"/>
        </w:rPr>
        <w:t xml:space="preserve">” icon to Deactivate an active security question and no longer have it accessible to the users beyond that point. This function will not be available for deactivation if there is at least one active user who is using the security question on their account </w:t>
      </w:r>
    </w:p>
    <w:p w14:paraId="4C7654EE" w14:textId="77777777" w:rsidR="00B9347F" w:rsidRDefault="00B9347F" w:rsidP="00B9347F">
      <w:pPr>
        <w:pStyle w:val="ListParagraph"/>
        <w:ind w:left="1440"/>
        <w:jc w:val="both"/>
        <w:rPr>
          <w:rFonts w:ascii="Calibri" w:hAnsi="Calibri"/>
        </w:rPr>
      </w:pPr>
    </w:p>
    <w:p w14:paraId="72A509CC" w14:textId="77777777" w:rsidR="00B9347F" w:rsidRDefault="00B9347F" w:rsidP="00B9347F">
      <w:pPr>
        <w:pStyle w:val="ListParagraph"/>
        <w:ind w:left="1440"/>
        <w:jc w:val="both"/>
        <w:rPr>
          <w:rFonts w:ascii="Calibri" w:hAnsi="Calibri"/>
        </w:rPr>
      </w:pPr>
      <w:r>
        <w:rPr>
          <w:rFonts w:ascii="Calibri" w:hAnsi="Calibri"/>
        </w:rPr>
        <w:t xml:space="preserve">When the user clicks on this icon, the application will display a confirmation message on the following lines to confirm the user action before the respective security question is actually deactivated and no longer displayed in the Admin and Frontend sections. </w:t>
      </w:r>
    </w:p>
    <w:p w14:paraId="4075C10F" w14:textId="77777777" w:rsidR="00B9347F" w:rsidRDefault="00B9347F" w:rsidP="00B9347F">
      <w:pPr>
        <w:pStyle w:val="ListParagraph"/>
        <w:ind w:left="1440"/>
        <w:jc w:val="both"/>
        <w:rPr>
          <w:rFonts w:ascii="Calibri" w:hAnsi="Calibri"/>
        </w:rPr>
      </w:pPr>
    </w:p>
    <w:p w14:paraId="007C304C" w14:textId="77777777" w:rsidR="00B9347F" w:rsidRDefault="00B9347F" w:rsidP="00B9347F">
      <w:pPr>
        <w:pStyle w:val="ListParagraph"/>
        <w:ind w:left="1440"/>
        <w:jc w:val="both"/>
        <w:rPr>
          <w:rFonts w:ascii="Calibri" w:hAnsi="Calibri"/>
        </w:rPr>
      </w:pPr>
      <w:r w:rsidRPr="00B9347F">
        <w:rPr>
          <w:rFonts w:ascii="Calibri" w:hAnsi="Calibri"/>
          <w:noProof/>
        </w:rPr>
        <w:lastRenderedPageBreak/>
        <w:drawing>
          <wp:inline distT="0" distB="0" distL="0" distR="0" wp14:anchorId="4BC8EB39" wp14:editId="75F4C75D">
            <wp:extent cx="5044475" cy="1381125"/>
            <wp:effectExtent l="19050" t="19050" r="2286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045179" cy="1381318"/>
                    </a:xfrm>
                    <a:prstGeom prst="rect">
                      <a:avLst/>
                    </a:prstGeom>
                    <a:ln>
                      <a:solidFill>
                        <a:schemeClr val="tx1"/>
                      </a:solidFill>
                    </a:ln>
                  </pic:spPr>
                </pic:pic>
              </a:graphicData>
            </a:graphic>
          </wp:inline>
        </w:drawing>
      </w:r>
    </w:p>
    <w:p w14:paraId="375590E7" w14:textId="77777777" w:rsidR="001A3880" w:rsidRPr="00306EC9" w:rsidRDefault="001A3880" w:rsidP="001A3880">
      <w:pPr>
        <w:pStyle w:val="ListParagraph"/>
        <w:numPr>
          <w:ilvl w:val="0"/>
          <w:numId w:val="24"/>
        </w:numPr>
        <w:jc w:val="both"/>
        <w:rPr>
          <w:rFonts w:ascii="Calibri" w:hAnsi="Calibri"/>
        </w:rPr>
      </w:pPr>
      <w:r>
        <w:rPr>
          <w:rFonts w:ascii="Calibri" w:hAnsi="Calibri"/>
        </w:rPr>
        <w:t>The last icon “</w:t>
      </w:r>
      <w:r w:rsidRPr="001A3880">
        <w:rPr>
          <w:rFonts w:ascii="Calibri" w:hAnsi="Calibri"/>
          <w:noProof/>
        </w:rPr>
        <w:drawing>
          <wp:inline distT="0" distB="0" distL="0" distR="0" wp14:anchorId="4A913CEF" wp14:editId="40DB8A4B">
            <wp:extent cx="209579" cy="219106"/>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209579" cy="219106"/>
                    </a:xfrm>
                    <a:prstGeom prst="rect">
                      <a:avLst/>
                    </a:prstGeom>
                  </pic:spPr>
                </pic:pic>
              </a:graphicData>
            </a:graphic>
          </wp:inline>
        </w:drawing>
      </w:r>
      <w:r>
        <w:rPr>
          <w:rFonts w:ascii="Calibri" w:hAnsi="Calibri"/>
        </w:rPr>
        <w:t>” allows the ability to define the Display order of the Security Question as it is to be presented on the front end. By default, the questions are displayed in the alphabetical order unless the Display Order function is used to set a different display order</w:t>
      </w:r>
      <w:r w:rsidR="00B53043">
        <w:rPr>
          <w:rFonts w:ascii="Calibri" w:hAnsi="Calibri"/>
        </w:rPr>
        <w:t xml:space="preserve">. This would be actually represented with UP and DOWN arrows in the application front end. </w:t>
      </w:r>
      <w:r>
        <w:rPr>
          <w:rFonts w:ascii="Calibri" w:hAnsi="Calibri"/>
        </w:rPr>
        <w:t xml:space="preserve"> </w:t>
      </w:r>
    </w:p>
    <w:p w14:paraId="68A4B7B9" w14:textId="77777777" w:rsidR="00306EC9" w:rsidRDefault="00306EC9" w:rsidP="00306EC9">
      <w:pPr>
        <w:ind w:left="720"/>
        <w:jc w:val="both"/>
        <w:rPr>
          <w:rFonts w:ascii="Calibri" w:hAnsi="Calibri"/>
        </w:rPr>
      </w:pPr>
      <w:r>
        <w:rPr>
          <w:rFonts w:ascii="Calibri" w:hAnsi="Calibri"/>
        </w:rPr>
        <w:t>Clicking on the “</w:t>
      </w:r>
      <w:r w:rsidR="001A3880">
        <w:rPr>
          <w:rFonts w:ascii="Calibri" w:hAnsi="Calibri"/>
        </w:rPr>
        <w:t>Add New Security Question</w:t>
      </w:r>
      <w:r>
        <w:rPr>
          <w:rFonts w:ascii="Calibri" w:hAnsi="Calibri"/>
        </w:rPr>
        <w:t>” link button at the top of the grid</w:t>
      </w:r>
      <w:r w:rsidR="00B53043">
        <w:rPr>
          <w:rFonts w:ascii="Calibri" w:hAnsi="Calibri"/>
        </w:rPr>
        <w:t xml:space="preserve"> or the “Edit” icon at the individual Security Question row</w:t>
      </w:r>
      <w:r>
        <w:rPr>
          <w:rFonts w:ascii="Calibri" w:hAnsi="Calibri"/>
        </w:rPr>
        <w:t xml:space="preserve"> brings up the user interface block that looks like the following: </w:t>
      </w:r>
    </w:p>
    <w:p w14:paraId="1229164B" w14:textId="77777777" w:rsidR="00306EC9" w:rsidRDefault="008462C4" w:rsidP="00306EC9">
      <w:pPr>
        <w:ind w:left="720"/>
        <w:jc w:val="both"/>
        <w:rPr>
          <w:rFonts w:ascii="Calibri" w:hAnsi="Calibri"/>
        </w:rPr>
      </w:pPr>
      <w:r w:rsidRPr="008462C4">
        <w:rPr>
          <w:rFonts w:ascii="Calibri" w:hAnsi="Calibri"/>
          <w:noProof/>
        </w:rPr>
        <w:drawing>
          <wp:inline distT="0" distB="0" distL="0" distR="0" wp14:anchorId="4155478C" wp14:editId="7FA699B3">
            <wp:extent cx="5687219" cy="1848108"/>
            <wp:effectExtent l="0" t="0" r="889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687219" cy="1848108"/>
                    </a:xfrm>
                    <a:prstGeom prst="rect">
                      <a:avLst/>
                    </a:prstGeom>
                  </pic:spPr>
                </pic:pic>
              </a:graphicData>
            </a:graphic>
          </wp:inline>
        </w:drawing>
      </w:r>
    </w:p>
    <w:p w14:paraId="4D48E5CE" w14:textId="77777777" w:rsidR="00306EC9" w:rsidRDefault="00306EC9" w:rsidP="00306EC9">
      <w:pPr>
        <w:ind w:left="720"/>
        <w:jc w:val="both"/>
        <w:rPr>
          <w:rFonts w:ascii="Calibri" w:hAnsi="Calibri"/>
        </w:rPr>
      </w:pPr>
      <w:r>
        <w:rPr>
          <w:rFonts w:ascii="Calibri" w:hAnsi="Calibri"/>
        </w:rPr>
        <w:t xml:space="preserve">The detailed description about the fields and actions involved are explained in the tabulation below: </w:t>
      </w:r>
    </w:p>
    <w:tbl>
      <w:tblPr>
        <w:tblW w:w="8621" w:type="dxa"/>
        <w:tblInd w:w="749" w:type="dxa"/>
        <w:tblLayout w:type="fixed"/>
        <w:tblCellMar>
          <w:left w:w="10" w:type="dxa"/>
          <w:right w:w="10" w:type="dxa"/>
        </w:tblCellMar>
        <w:tblLook w:val="04A0" w:firstRow="1" w:lastRow="0" w:firstColumn="1" w:lastColumn="0" w:noHBand="0" w:noVBand="1"/>
      </w:tblPr>
      <w:tblGrid>
        <w:gridCol w:w="1350"/>
        <w:gridCol w:w="7271"/>
      </w:tblGrid>
      <w:tr w:rsidR="00306EC9" w14:paraId="391C2516" w14:textId="77777777" w:rsidTr="00B9347F">
        <w:tc>
          <w:tcPr>
            <w:tcW w:w="1350" w:type="dxa"/>
            <w:tcBorders>
              <w:top w:val="single" w:sz="4" w:space="0" w:color="000001"/>
              <w:left w:val="single" w:sz="4" w:space="0" w:color="000001"/>
              <w:bottom w:val="single" w:sz="4" w:space="0" w:color="000001"/>
              <w:right w:val="nil"/>
            </w:tcBorders>
            <w:shd w:val="clear" w:color="auto" w:fill="1F497D"/>
            <w:tcMar>
              <w:top w:w="43" w:type="dxa"/>
              <w:left w:w="29" w:type="dxa"/>
              <w:bottom w:w="43" w:type="dxa"/>
              <w:right w:w="29" w:type="dxa"/>
            </w:tcMar>
            <w:hideMark/>
          </w:tcPr>
          <w:p w14:paraId="00A4F046" w14:textId="77777777" w:rsidR="00306EC9" w:rsidRDefault="00306EC9" w:rsidP="00B9347F">
            <w:pPr>
              <w:pStyle w:val="Standard"/>
              <w:spacing w:after="120" w:line="100" w:lineRule="atLeast"/>
              <w:jc w:val="both"/>
              <w:rPr>
                <w:rFonts w:eastAsia="Times New Roman" w:cs="Calibri"/>
                <w:b/>
                <w:iCs/>
                <w:color w:val="FFFFFF"/>
              </w:rPr>
            </w:pPr>
            <w:r>
              <w:rPr>
                <w:rFonts w:eastAsia="Times New Roman" w:cs="Calibri"/>
                <w:b/>
                <w:iCs/>
                <w:color w:val="FFFFFF"/>
              </w:rPr>
              <w:t>Function ID</w:t>
            </w:r>
          </w:p>
        </w:tc>
        <w:tc>
          <w:tcPr>
            <w:tcW w:w="7271" w:type="dxa"/>
            <w:tcBorders>
              <w:top w:val="single" w:sz="4" w:space="0" w:color="000001"/>
              <w:left w:val="single" w:sz="4" w:space="0" w:color="000001"/>
              <w:bottom w:val="single" w:sz="4" w:space="0" w:color="000001"/>
              <w:right w:val="single" w:sz="4" w:space="0" w:color="000001"/>
            </w:tcBorders>
            <w:shd w:val="clear" w:color="auto" w:fill="FFFFFF"/>
            <w:tcMar>
              <w:top w:w="43" w:type="dxa"/>
              <w:left w:w="29" w:type="dxa"/>
              <w:bottom w:w="43" w:type="dxa"/>
              <w:right w:w="29" w:type="dxa"/>
            </w:tcMar>
            <w:hideMark/>
          </w:tcPr>
          <w:p w14:paraId="52A25823" w14:textId="77777777" w:rsidR="00306EC9" w:rsidRDefault="001A3880" w:rsidP="00B9347F">
            <w:pPr>
              <w:pStyle w:val="Standard"/>
              <w:spacing w:after="120" w:line="100" w:lineRule="atLeast"/>
              <w:jc w:val="both"/>
              <w:rPr>
                <w:rFonts w:eastAsia="Times New Roman" w:cs="Calibri"/>
              </w:rPr>
            </w:pPr>
            <w:r>
              <w:rPr>
                <w:rFonts w:eastAsia="Times New Roman" w:cs="Calibri"/>
              </w:rPr>
              <w:t xml:space="preserve">Security Questions </w:t>
            </w:r>
            <w:r w:rsidR="00306EC9">
              <w:rPr>
                <w:rFonts w:eastAsia="Times New Roman" w:cs="Calibri"/>
              </w:rPr>
              <w:t xml:space="preserve">Management </w:t>
            </w:r>
          </w:p>
        </w:tc>
      </w:tr>
      <w:tr w:rsidR="00306EC9" w14:paraId="1D759F35" w14:textId="77777777" w:rsidTr="00B9347F">
        <w:tc>
          <w:tcPr>
            <w:tcW w:w="1350" w:type="dxa"/>
            <w:tcBorders>
              <w:top w:val="single" w:sz="4" w:space="0" w:color="000001"/>
              <w:left w:val="single" w:sz="4" w:space="0" w:color="000001"/>
              <w:bottom w:val="single" w:sz="4" w:space="0" w:color="000001"/>
              <w:right w:val="nil"/>
            </w:tcBorders>
            <w:shd w:val="clear" w:color="auto" w:fill="1F497D"/>
            <w:tcMar>
              <w:top w:w="43" w:type="dxa"/>
              <w:left w:w="29" w:type="dxa"/>
              <w:bottom w:w="43" w:type="dxa"/>
              <w:right w:w="29" w:type="dxa"/>
            </w:tcMar>
            <w:hideMark/>
          </w:tcPr>
          <w:p w14:paraId="07C7914A" w14:textId="77777777" w:rsidR="00306EC9" w:rsidRDefault="00306EC9" w:rsidP="00B9347F">
            <w:pPr>
              <w:pStyle w:val="Standard"/>
              <w:spacing w:after="120" w:line="100" w:lineRule="atLeast"/>
              <w:jc w:val="both"/>
              <w:rPr>
                <w:rFonts w:eastAsia="Times New Roman" w:cs="Calibri"/>
                <w:b/>
                <w:iCs/>
                <w:color w:val="FFFFFF"/>
              </w:rPr>
            </w:pPr>
            <w:r>
              <w:rPr>
                <w:rFonts w:eastAsia="Times New Roman" w:cs="Calibri"/>
                <w:b/>
                <w:iCs/>
                <w:color w:val="FFFFFF"/>
              </w:rPr>
              <w:t>TITLE</w:t>
            </w:r>
          </w:p>
        </w:tc>
        <w:tc>
          <w:tcPr>
            <w:tcW w:w="7271" w:type="dxa"/>
            <w:tcBorders>
              <w:top w:val="single" w:sz="4" w:space="0" w:color="000001"/>
              <w:left w:val="single" w:sz="4" w:space="0" w:color="000001"/>
              <w:bottom w:val="single" w:sz="4" w:space="0" w:color="000001"/>
              <w:right w:val="single" w:sz="4" w:space="0" w:color="000001"/>
            </w:tcBorders>
            <w:shd w:val="clear" w:color="auto" w:fill="FFFFFF"/>
            <w:tcMar>
              <w:top w:w="43" w:type="dxa"/>
              <w:left w:w="29" w:type="dxa"/>
              <w:bottom w:w="43" w:type="dxa"/>
              <w:right w:w="29" w:type="dxa"/>
            </w:tcMar>
            <w:hideMark/>
          </w:tcPr>
          <w:p w14:paraId="0E1D84A0" w14:textId="77777777" w:rsidR="00306EC9" w:rsidRDefault="001A3880" w:rsidP="00B9347F">
            <w:pPr>
              <w:pStyle w:val="Standard"/>
              <w:spacing w:after="120" w:line="100" w:lineRule="atLeast"/>
              <w:jc w:val="both"/>
              <w:rPr>
                <w:rFonts w:eastAsia="Times New Roman" w:cs="Calibri"/>
              </w:rPr>
            </w:pPr>
            <w:r>
              <w:rPr>
                <w:rFonts w:eastAsia="Times New Roman" w:cs="Calibri"/>
              </w:rPr>
              <w:t xml:space="preserve">Security Questions </w:t>
            </w:r>
            <w:r w:rsidR="00306EC9">
              <w:rPr>
                <w:rFonts w:eastAsia="Times New Roman" w:cs="Calibri"/>
              </w:rPr>
              <w:t xml:space="preserve">Management – For Admin </w:t>
            </w:r>
          </w:p>
        </w:tc>
      </w:tr>
      <w:tr w:rsidR="00306EC9" w14:paraId="6CBE56B4" w14:textId="77777777" w:rsidTr="00B9347F">
        <w:trPr>
          <w:trHeight w:val="620"/>
        </w:trPr>
        <w:tc>
          <w:tcPr>
            <w:tcW w:w="1350" w:type="dxa"/>
            <w:tcBorders>
              <w:top w:val="single" w:sz="4" w:space="0" w:color="000001"/>
              <w:left w:val="single" w:sz="4" w:space="0" w:color="000001"/>
              <w:bottom w:val="single" w:sz="4" w:space="0" w:color="000001"/>
              <w:right w:val="nil"/>
            </w:tcBorders>
            <w:shd w:val="clear" w:color="auto" w:fill="1F497D"/>
            <w:tcMar>
              <w:top w:w="43" w:type="dxa"/>
              <w:left w:w="29" w:type="dxa"/>
              <w:bottom w:w="43" w:type="dxa"/>
              <w:right w:w="29" w:type="dxa"/>
            </w:tcMar>
            <w:hideMark/>
          </w:tcPr>
          <w:p w14:paraId="446966C1" w14:textId="77777777" w:rsidR="00306EC9" w:rsidRDefault="00306EC9" w:rsidP="00B9347F">
            <w:pPr>
              <w:pStyle w:val="Standard"/>
              <w:spacing w:after="120" w:line="100" w:lineRule="atLeast"/>
              <w:jc w:val="both"/>
              <w:rPr>
                <w:rFonts w:eastAsia="Times New Roman" w:cs="Calibri"/>
                <w:b/>
                <w:iCs/>
                <w:color w:val="FFFFFF"/>
              </w:rPr>
            </w:pPr>
            <w:r>
              <w:rPr>
                <w:rFonts w:eastAsia="Times New Roman" w:cs="Calibri"/>
                <w:b/>
                <w:iCs/>
                <w:color w:val="FFFFFF"/>
              </w:rPr>
              <w:t>INPUT</w:t>
            </w:r>
          </w:p>
        </w:tc>
        <w:tc>
          <w:tcPr>
            <w:tcW w:w="7271" w:type="dxa"/>
            <w:tcBorders>
              <w:top w:val="single" w:sz="4" w:space="0" w:color="000001"/>
              <w:left w:val="single" w:sz="4" w:space="0" w:color="000001"/>
              <w:bottom w:val="single" w:sz="4" w:space="0" w:color="000001"/>
              <w:right w:val="single" w:sz="4" w:space="0" w:color="000001"/>
            </w:tcBorders>
            <w:shd w:val="clear" w:color="auto" w:fill="FFFFFF"/>
            <w:tcMar>
              <w:top w:w="43" w:type="dxa"/>
              <w:left w:w="29" w:type="dxa"/>
              <w:bottom w:w="43" w:type="dxa"/>
              <w:right w:w="29" w:type="dxa"/>
            </w:tcMar>
            <w:hideMark/>
          </w:tcPr>
          <w:tbl>
            <w:tblPr>
              <w:tblW w:w="7130" w:type="dxa"/>
              <w:tblLayout w:type="fixed"/>
              <w:tblCellMar>
                <w:left w:w="10" w:type="dxa"/>
                <w:right w:w="10" w:type="dxa"/>
              </w:tblCellMar>
              <w:tblLook w:val="04A0" w:firstRow="1" w:lastRow="0" w:firstColumn="1" w:lastColumn="0" w:noHBand="0" w:noVBand="1"/>
            </w:tblPr>
            <w:tblGrid>
              <w:gridCol w:w="1660"/>
              <w:gridCol w:w="1288"/>
              <w:gridCol w:w="4182"/>
            </w:tblGrid>
            <w:tr w:rsidR="00306EC9" w14:paraId="69D34B91" w14:textId="77777777" w:rsidTr="00B9347F">
              <w:trPr>
                <w:trHeight w:val="390"/>
              </w:trPr>
              <w:tc>
                <w:tcPr>
                  <w:tcW w:w="1660" w:type="dxa"/>
                  <w:tcBorders>
                    <w:top w:val="single" w:sz="4" w:space="0" w:color="000001"/>
                    <w:left w:val="single" w:sz="4" w:space="0" w:color="000001"/>
                    <w:bottom w:val="single" w:sz="4" w:space="0" w:color="000001"/>
                    <w:right w:val="nil"/>
                  </w:tcBorders>
                  <w:shd w:val="clear" w:color="auto" w:fill="FFFFFF"/>
                  <w:tcMar>
                    <w:top w:w="43" w:type="dxa"/>
                    <w:left w:w="58" w:type="dxa"/>
                    <w:bottom w:w="43" w:type="dxa"/>
                    <w:right w:w="58" w:type="dxa"/>
                  </w:tcMar>
                  <w:hideMark/>
                </w:tcPr>
                <w:p w14:paraId="1A97E44A" w14:textId="77777777" w:rsidR="00306EC9" w:rsidRDefault="00306EC9" w:rsidP="00B9347F">
                  <w:pPr>
                    <w:pStyle w:val="Standard"/>
                    <w:spacing w:after="120" w:line="100" w:lineRule="atLeast"/>
                    <w:jc w:val="both"/>
                    <w:rPr>
                      <w:rFonts w:eastAsia="Times New Roman" w:cs="Calibri"/>
                      <w:b/>
                      <w:iCs/>
                      <w:color w:val="17365D"/>
                    </w:rPr>
                  </w:pPr>
                  <w:r>
                    <w:rPr>
                      <w:rFonts w:eastAsia="Times New Roman" w:cs="Calibri"/>
                      <w:b/>
                      <w:iCs/>
                      <w:color w:val="17365D"/>
                    </w:rPr>
                    <w:t>Field Name</w:t>
                  </w:r>
                </w:p>
              </w:tc>
              <w:tc>
                <w:tcPr>
                  <w:tcW w:w="1288" w:type="dxa"/>
                  <w:tcBorders>
                    <w:top w:val="single" w:sz="4" w:space="0" w:color="000001"/>
                    <w:left w:val="single" w:sz="4" w:space="0" w:color="000001"/>
                    <w:bottom w:val="single" w:sz="4" w:space="0" w:color="000001"/>
                    <w:right w:val="nil"/>
                  </w:tcBorders>
                  <w:shd w:val="clear" w:color="auto" w:fill="FFFFFF"/>
                  <w:tcMar>
                    <w:top w:w="43" w:type="dxa"/>
                    <w:left w:w="58" w:type="dxa"/>
                    <w:bottom w:w="43" w:type="dxa"/>
                    <w:right w:w="58" w:type="dxa"/>
                  </w:tcMar>
                  <w:hideMark/>
                </w:tcPr>
                <w:p w14:paraId="501DAD1E" w14:textId="77777777" w:rsidR="00306EC9" w:rsidRDefault="00306EC9" w:rsidP="00B9347F">
                  <w:pPr>
                    <w:pStyle w:val="Standard"/>
                    <w:spacing w:after="120" w:line="100" w:lineRule="atLeast"/>
                    <w:jc w:val="both"/>
                    <w:rPr>
                      <w:rFonts w:eastAsia="Times New Roman" w:cs="Calibri"/>
                      <w:b/>
                      <w:iCs/>
                      <w:color w:val="17365D"/>
                    </w:rPr>
                  </w:pPr>
                  <w:r>
                    <w:rPr>
                      <w:rFonts w:eastAsia="Times New Roman" w:cs="Calibri"/>
                      <w:b/>
                      <w:iCs/>
                      <w:color w:val="17365D"/>
                    </w:rPr>
                    <w:t>Data Type</w:t>
                  </w:r>
                </w:p>
              </w:tc>
              <w:tc>
                <w:tcPr>
                  <w:tcW w:w="4182" w:type="dxa"/>
                  <w:tcBorders>
                    <w:top w:val="single" w:sz="4" w:space="0" w:color="000001"/>
                    <w:left w:val="single" w:sz="4" w:space="0" w:color="000001"/>
                    <w:bottom w:val="single" w:sz="4" w:space="0" w:color="000001"/>
                    <w:right w:val="single" w:sz="4" w:space="0" w:color="000001"/>
                  </w:tcBorders>
                  <w:shd w:val="clear" w:color="auto" w:fill="FFFFFF"/>
                  <w:tcMar>
                    <w:top w:w="43" w:type="dxa"/>
                    <w:left w:w="58" w:type="dxa"/>
                    <w:bottom w:w="43" w:type="dxa"/>
                    <w:right w:w="58" w:type="dxa"/>
                  </w:tcMar>
                  <w:hideMark/>
                </w:tcPr>
                <w:p w14:paraId="1D87479E" w14:textId="77777777" w:rsidR="00306EC9" w:rsidRDefault="00306EC9" w:rsidP="00B9347F">
                  <w:pPr>
                    <w:pStyle w:val="Standard"/>
                    <w:spacing w:after="120" w:line="100" w:lineRule="atLeast"/>
                    <w:jc w:val="both"/>
                    <w:rPr>
                      <w:rFonts w:eastAsia="Times New Roman" w:cs="Calibri"/>
                      <w:b/>
                      <w:iCs/>
                      <w:color w:val="17365D"/>
                    </w:rPr>
                  </w:pPr>
                  <w:r>
                    <w:rPr>
                      <w:rFonts w:eastAsia="Times New Roman" w:cs="Calibri"/>
                      <w:b/>
                      <w:iCs/>
                      <w:color w:val="17365D"/>
                    </w:rPr>
                    <w:t>Comments/value</w:t>
                  </w:r>
                </w:p>
              </w:tc>
            </w:tr>
            <w:tr w:rsidR="00306EC9" w14:paraId="3D4CA0F4" w14:textId="77777777" w:rsidTr="00B9347F">
              <w:trPr>
                <w:trHeight w:val="645"/>
              </w:trPr>
              <w:tc>
                <w:tcPr>
                  <w:tcW w:w="1660" w:type="dxa"/>
                  <w:tcBorders>
                    <w:top w:val="nil"/>
                    <w:left w:val="single" w:sz="4" w:space="0" w:color="000001"/>
                    <w:bottom w:val="single" w:sz="4" w:space="0" w:color="000001"/>
                    <w:right w:val="nil"/>
                  </w:tcBorders>
                  <w:shd w:val="clear" w:color="auto" w:fill="FFFFFF"/>
                  <w:tcMar>
                    <w:top w:w="43" w:type="dxa"/>
                    <w:left w:w="58" w:type="dxa"/>
                    <w:bottom w:w="43" w:type="dxa"/>
                    <w:right w:w="58" w:type="dxa"/>
                  </w:tcMar>
                  <w:hideMark/>
                </w:tcPr>
                <w:p w14:paraId="6A06EB57" w14:textId="77777777" w:rsidR="00306EC9" w:rsidRDefault="001A3880" w:rsidP="00B9347F">
                  <w:pPr>
                    <w:spacing w:after="120" w:line="100" w:lineRule="atLeast"/>
                    <w:jc w:val="both"/>
                    <w:rPr>
                      <w:rFonts w:eastAsia="Times New Roman" w:cs="Calibri"/>
                      <w:iCs/>
                    </w:rPr>
                  </w:pPr>
                  <w:r>
                    <w:rPr>
                      <w:rFonts w:eastAsia="Times New Roman" w:cs="Calibri"/>
                      <w:iCs/>
                    </w:rPr>
                    <w:t xml:space="preserve">Security Question Text </w:t>
                  </w:r>
                </w:p>
              </w:tc>
              <w:tc>
                <w:tcPr>
                  <w:tcW w:w="1288" w:type="dxa"/>
                  <w:tcBorders>
                    <w:top w:val="nil"/>
                    <w:left w:val="single" w:sz="4" w:space="0" w:color="000001"/>
                    <w:bottom w:val="single" w:sz="4" w:space="0" w:color="000001"/>
                    <w:right w:val="nil"/>
                  </w:tcBorders>
                  <w:shd w:val="clear" w:color="auto" w:fill="FFFFFF"/>
                  <w:tcMar>
                    <w:top w:w="43" w:type="dxa"/>
                    <w:left w:w="58" w:type="dxa"/>
                    <w:bottom w:w="43" w:type="dxa"/>
                    <w:right w:w="58" w:type="dxa"/>
                  </w:tcMar>
                  <w:hideMark/>
                </w:tcPr>
                <w:p w14:paraId="267F5780" w14:textId="77777777" w:rsidR="00306EC9" w:rsidRDefault="00306EC9" w:rsidP="00B9347F">
                  <w:pPr>
                    <w:spacing w:after="120" w:line="100" w:lineRule="atLeast"/>
                    <w:jc w:val="both"/>
                    <w:rPr>
                      <w:rFonts w:eastAsia="Times New Roman" w:cs="Calibri"/>
                      <w:iCs/>
                    </w:rPr>
                  </w:pPr>
                  <w:r>
                    <w:rPr>
                      <w:rFonts w:eastAsia="Times New Roman" w:cs="Calibri"/>
                      <w:iCs/>
                    </w:rPr>
                    <w:t xml:space="preserve">Alpha-numeric </w:t>
                  </w:r>
                </w:p>
                <w:p w14:paraId="7E4C9CBE" w14:textId="77777777" w:rsidR="00306EC9" w:rsidRDefault="00306EC9" w:rsidP="00B9347F">
                  <w:pPr>
                    <w:spacing w:after="120" w:line="100" w:lineRule="atLeast"/>
                    <w:jc w:val="both"/>
                    <w:rPr>
                      <w:rFonts w:eastAsia="Times New Roman" w:cs="Calibri"/>
                      <w:iCs/>
                    </w:rPr>
                  </w:pPr>
                  <w:r>
                    <w:rPr>
                      <w:rFonts w:eastAsia="Times New Roman" w:cs="Calibri"/>
                      <w:iCs/>
                    </w:rPr>
                    <w:t>Text Field</w:t>
                  </w:r>
                </w:p>
              </w:tc>
              <w:tc>
                <w:tcPr>
                  <w:tcW w:w="4182" w:type="dxa"/>
                  <w:tcBorders>
                    <w:top w:val="nil"/>
                    <w:left w:val="single" w:sz="4" w:space="0" w:color="000001"/>
                    <w:bottom w:val="single" w:sz="4" w:space="0" w:color="000001"/>
                    <w:right w:val="single" w:sz="4" w:space="0" w:color="000001"/>
                  </w:tcBorders>
                  <w:shd w:val="clear" w:color="auto" w:fill="FFFFFF"/>
                  <w:tcMar>
                    <w:top w:w="43" w:type="dxa"/>
                    <w:left w:w="58" w:type="dxa"/>
                    <w:bottom w:w="43" w:type="dxa"/>
                    <w:right w:w="58" w:type="dxa"/>
                  </w:tcMar>
                  <w:hideMark/>
                </w:tcPr>
                <w:p w14:paraId="5C261DA8" w14:textId="77777777" w:rsidR="00306EC9" w:rsidRDefault="001A3880" w:rsidP="00B9347F">
                  <w:pPr>
                    <w:spacing w:after="120" w:line="100" w:lineRule="atLeast"/>
                    <w:jc w:val="both"/>
                    <w:rPr>
                      <w:rFonts w:eastAsia="Times New Roman" w:cs="Calibri"/>
                      <w:iCs/>
                    </w:rPr>
                  </w:pPr>
                  <w:r>
                    <w:rPr>
                      <w:rFonts w:eastAsia="Times New Roman" w:cs="Calibri"/>
                      <w:iCs/>
                    </w:rPr>
                    <w:t xml:space="preserve">This is the field that can be used by the admin to define the Security Question to be used in the application </w:t>
                  </w:r>
                </w:p>
              </w:tc>
            </w:tr>
            <w:tr w:rsidR="00306EC9" w14:paraId="34584CE3" w14:textId="77777777" w:rsidTr="00B9347F">
              <w:trPr>
                <w:trHeight w:val="930"/>
              </w:trPr>
              <w:tc>
                <w:tcPr>
                  <w:tcW w:w="1660" w:type="dxa"/>
                  <w:tcBorders>
                    <w:top w:val="nil"/>
                    <w:left w:val="single" w:sz="4" w:space="0" w:color="000001"/>
                    <w:bottom w:val="single" w:sz="4" w:space="0" w:color="000001"/>
                    <w:right w:val="nil"/>
                  </w:tcBorders>
                  <w:shd w:val="clear" w:color="auto" w:fill="FFFFFF"/>
                  <w:tcMar>
                    <w:top w:w="43" w:type="dxa"/>
                    <w:left w:w="58" w:type="dxa"/>
                    <w:bottom w:w="43" w:type="dxa"/>
                    <w:right w:w="58" w:type="dxa"/>
                  </w:tcMar>
                  <w:hideMark/>
                </w:tcPr>
                <w:p w14:paraId="3FC79233" w14:textId="77777777" w:rsidR="00306EC9" w:rsidRDefault="00306EC9" w:rsidP="00B9347F">
                  <w:pPr>
                    <w:spacing w:after="120" w:line="100" w:lineRule="atLeast"/>
                    <w:jc w:val="both"/>
                  </w:pPr>
                  <w:r>
                    <w:lastRenderedPageBreak/>
                    <w:t>Save</w:t>
                  </w:r>
                </w:p>
              </w:tc>
              <w:tc>
                <w:tcPr>
                  <w:tcW w:w="1288" w:type="dxa"/>
                  <w:tcBorders>
                    <w:top w:val="nil"/>
                    <w:left w:val="single" w:sz="4" w:space="0" w:color="000001"/>
                    <w:bottom w:val="single" w:sz="4" w:space="0" w:color="000001"/>
                    <w:right w:val="nil"/>
                  </w:tcBorders>
                  <w:shd w:val="clear" w:color="auto" w:fill="FFFFFF"/>
                  <w:tcMar>
                    <w:top w:w="43" w:type="dxa"/>
                    <w:left w:w="58" w:type="dxa"/>
                    <w:bottom w:w="43" w:type="dxa"/>
                    <w:right w:w="58" w:type="dxa"/>
                  </w:tcMar>
                  <w:hideMark/>
                </w:tcPr>
                <w:p w14:paraId="66407508" w14:textId="77777777" w:rsidR="00306EC9" w:rsidRDefault="00306EC9" w:rsidP="00B9347F">
                  <w:pPr>
                    <w:spacing w:after="120" w:line="100" w:lineRule="atLeast"/>
                    <w:jc w:val="both"/>
                  </w:pPr>
                  <w:r>
                    <w:t>Button</w:t>
                  </w:r>
                </w:p>
              </w:tc>
              <w:tc>
                <w:tcPr>
                  <w:tcW w:w="4182" w:type="dxa"/>
                  <w:tcBorders>
                    <w:top w:val="nil"/>
                    <w:left w:val="single" w:sz="4" w:space="0" w:color="000001"/>
                    <w:bottom w:val="single" w:sz="4" w:space="0" w:color="000001"/>
                    <w:right w:val="single" w:sz="4" w:space="0" w:color="000001"/>
                  </w:tcBorders>
                  <w:shd w:val="clear" w:color="auto" w:fill="FFFFFF"/>
                  <w:tcMar>
                    <w:top w:w="43" w:type="dxa"/>
                    <w:left w:w="58" w:type="dxa"/>
                    <w:bottom w:w="43" w:type="dxa"/>
                    <w:right w:w="58" w:type="dxa"/>
                  </w:tcMar>
                  <w:hideMark/>
                </w:tcPr>
                <w:p w14:paraId="51D6B130" w14:textId="77777777" w:rsidR="00306EC9" w:rsidRDefault="00306EC9" w:rsidP="001A3880">
                  <w:pPr>
                    <w:spacing w:after="120" w:line="100" w:lineRule="atLeast"/>
                    <w:jc w:val="both"/>
                  </w:pPr>
                  <w:r>
                    <w:t xml:space="preserve">Used to add\update the </w:t>
                  </w:r>
                  <w:r w:rsidR="001A3880">
                    <w:t xml:space="preserve">Security Question text </w:t>
                  </w:r>
                  <w:r>
                    <w:t xml:space="preserve">information provided.    </w:t>
                  </w:r>
                </w:p>
              </w:tc>
            </w:tr>
            <w:tr w:rsidR="00306EC9" w14:paraId="4CD91193" w14:textId="77777777" w:rsidTr="00B9347F">
              <w:trPr>
                <w:trHeight w:val="1200"/>
              </w:trPr>
              <w:tc>
                <w:tcPr>
                  <w:tcW w:w="1660" w:type="dxa"/>
                  <w:tcBorders>
                    <w:top w:val="nil"/>
                    <w:left w:val="single" w:sz="4" w:space="0" w:color="000001"/>
                    <w:bottom w:val="single" w:sz="4" w:space="0" w:color="000001"/>
                    <w:right w:val="nil"/>
                  </w:tcBorders>
                  <w:shd w:val="clear" w:color="auto" w:fill="FFFFFF"/>
                  <w:tcMar>
                    <w:top w:w="43" w:type="dxa"/>
                    <w:left w:w="58" w:type="dxa"/>
                    <w:bottom w:w="43" w:type="dxa"/>
                    <w:right w:w="58" w:type="dxa"/>
                  </w:tcMar>
                  <w:hideMark/>
                </w:tcPr>
                <w:p w14:paraId="3A8A811F" w14:textId="77777777" w:rsidR="00306EC9" w:rsidRDefault="00306EC9" w:rsidP="00B9347F">
                  <w:pPr>
                    <w:spacing w:after="120" w:line="100" w:lineRule="atLeast"/>
                    <w:jc w:val="both"/>
                  </w:pPr>
                  <w:r>
                    <w:t>Cancel</w:t>
                  </w:r>
                </w:p>
              </w:tc>
              <w:tc>
                <w:tcPr>
                  <w:tcW w:w="1288" w:type="dxa"/>
                  <w:tcBorders>
                    <w:top w:val="nil"/>
                    <w:left w:val="single" w:sz="4" w:space="0" w:color="000001"/>
                    <w:bottom w:val="single" w:sz="4" w:space="0" w:color="000001"/>
                    <w:right w:val="nil"/>
                  </w:tcBorders>
                  <w:shd w:val="clear" w:color="auto" w:fill="FFFFFF"/>
                  <w:tcMar>
                    <w:top w:w="43" w:type="dxa"/>
                    <w:left w:w="58" w:type="dxa"/>
                    <w:bottom w:w="43" w:type="dxa"/>
                    <w:right w:w="58" w:type="dxa"/>
                  </w:tcMar>
                  <w:hideMark/>
                </w:tcPr>
                <w:p w14:paraId="6E88683D" w14:textId="77777777" w:rsidR="00306EC9" w:rsidRDefault="00306EC9" w:rsidP="00B9347F">
                  <w:pPr>
                    <w:spacing w:after="120" w:line="100" w:lineRule="atLeast"/>
                    <w:jc w:val="both"/>
                  </w:pPr>
                  <w:r>
                    <w:t>Button</w:t>
                  </w:r>
                </w:p>
              </w:tc>
              <w:tc>
                <w:tcPr>
                  <w:tcW w:w="4182" w:type="dxa"/>
                  <w:tcBorders>
                    <w:top w:val="nil"/>
                    <w:left w:val="single" w:sz="4" w:space="0" w:color="000001"/>
                    <w:bottom w:val="single" w:sz="4" w:space="0" w:color="000001"/>
                    <w:right w:val="single" w:sz="4" w:space="0" w:color="000001"/>
                  </w:tcBorders>
                  <w:shd w:val="clear" w:color="auto" w:fill="FFFFFF"/>
                  <w:tcMar>
                    <w:top w:w="43" w:type="dxa"/>
                    <w:left w:w="58" w:type="dxa"/>
                    <w:bottom w:w="43" w:type="dxa"/>
                    <w:right w:w="58" w:type="dxa"/>
                  </w:tcMar>
                  <w:hideMark/>
                </w:tcPr>
                <w:p w14:paraId="0213CE2C" w14:textId="77777777" w:rsidR="00306EC9" w:rsidRDefault="00306EC9" w:rsidP="001A3880">
                  <w:pPr>
                    <w:spacing w:after="120" w:line="100" w:lineRule="atLeast"/>
                    <w:jc w:val="both"/>
                  </w:pPr>
                  <w:r>
                    <w:t xml:space="preserve">Used to cancel and discard any changes that were made on screen and return back to the main grid which displays the details of all the </w:t>
                  </w:r>
                  <w:r w:rsidR="001A3880">
                    <w:t xml:space="preserve">Security Question </w:t>
                  </w:r>
                  <w:r>
                    <w:t xml:space="preserve">definitions  </w:t>
                  </w:r>
                </w:p>
              </w:tc>
            </w:tr>
          </w:tbl>
          <w:p w14:paraId="3E8418F5" w14:textId="77777777" w:rsidR="00306EC9" w:rsidRDefault="00306EC9" w:rsidP="00B9347F">
            <w:pPr>
              <w:pStyle w:val="Standard"/>
              <w:spacing w:after="120" w:line="100" w:lineRule="atLeast"/>
              <w:jc w:val="both"/>
              <w:rPr>
                <w:rFonts w:eastAsia="Times New Roman" w:cs="Calibri"/>
                <w:b/>
                <w:iCs/>
                <w:color w:val="FFFFFF"/>
              </w:rPr>
            </w:pPr>
          </w:p>
        </w:tc>
      </w:tr>
      <w:tr w:rsidR="00306EC9" w14:paraId="58222720" w14:textId="77777777" w:rsidTr="00B9347F">
        <w:trPr>
          <w:trHeight w:val="577"/>
        </w:trPr>
        <w:tc>
          <w:tcPr>
            <w:tcW w:w="1350" w:type="dxa"/>
            <w:tcBorders>
              <w:top w:val="single" w:sz="4" w:space="0" w:color="000001"/>
              <w:left w:val="single" w:sz="4" w:space="0" w:color="000001"/>
              <w:bottom w:val="single" w:sz="4" w:space="0" w:color="000001"/>
              <w:right w:val="nil"/>
            </w:tcBorders>
            <w:shd w:val="clear" w:color="auto" w:fill="1F497D"/>
            <w:tcMar>
              <w:top w:w="43" w:type="dxa"/>
              <w:left w:w="29" w:type="dxa"/>
              <w:bottom w:w="43" w:type="dxa"/>
              <w:right w:w="29" w:type="dxa"/>
            </w:tcMar>
            <w:hideMark/>
          </w:tcPr>
          <w:p w14:paraId="5D112037" w14:textId="77777777" w:rsidR="00306EC9" w:rsidRDefault="00306EC9" w:rsidP="00B9347F">
            <w:pPr>
              <w:pStyle w:val="Standard"/>
              <w:spacing w:after="120" w:line="100" w:lineRule="atLeast"/>
              <w:jc w:val="both"/>
              <w:rPr>
                <w:rFonts w:eastAsia="Times New Roman" w:cs="Calibri"/>
                <w:b/>
                <w:iCs/>
                <w:color w:val="FFFFFF"/>
              </w:rPr>
            </w:pPr>
            <w:r>
              <w:rPr>
                <w:rFonts w:eastAsia="Times New Roman" w:cs="Calibri"/>
                <w:b/>
                <w:iCs/>
                <w:color w:val="FFFFFF"/>
              </w:rPr>
              <w:lastRenderedPageBreak/>
              <w:t>OPERATION</w:t>
            </w:r>
          </w:p>
        </w:tc>
        <w:tc>
          <w:tcPr>
            <w:tcW w:w="7271" w:type="dxa"/>
            <w:tcBorders>
              <w:top w:val="single" w:sz="4" w:space="0" w:color="000001"/>
              <w:left w:val="single" w:sz="4" w:space="0" w:color="000001"/>
              <w:bottom w:val="single" w:sz="4" w:space="0" w:color="000001"/>
              <w:right w:val="single" w:sz="4" w:space="0" w:color="000001"/>
            </w:tcBorders>
            <w:shd w:val="clear" w:color="auto" w:fill="FFFFFF"/>
            <w:tcMar>
              <w:top w:w="43" w:type="dxa"/>
              <w:left w:w="29" w:type="dxa"/>
              <w:bottom w:w="43" w:type="dxa"/>
              <w:right w:w="29" w:type="dxa"/>
            </w:tcMar>
          </w:tcPr>
          <w:p w14:paraId="750DBC50" w14:textId="77777777" w:rsidR="00306EC9" w:rsidRDefault="00306EC9" w:rsidP="00B9347F">
            <w:pPr>
              <w:pStyle w:val="Standard"/>
              <w:numPr>
                <w:ilvl w:val="0"/>
                <w:numId w:val="17"/>
              </w:numPr>
              <w:spacing w:after="120" w:line="100" w:lineRule="atLeast"/>
              <w:jc w:val="both"/>
              <w:rPr>
                <w:rFonts w:eastAsia="Times New Roman" w:cs="Calibri"/>
              </w:rPr>
            </w:pPr>
            <w:r>
              <w:rPr>
                <w:rFonts w:eastAsia="Times New Roman" w:cs="Calibri"/>
              </w:rPr>
              <w:t xml:space="preserve">The landing page for the </w:t>
            </w:r>
            <w:r w:rsidR="00B53043">
              <w:rPr>
                <w:rFonts w:eastAsia="Times New Roman" w:cs="Calibri"/>
              </w:rPr>
              <w:t xml:space="preserve">Security Questions </w:t>
            </w:r>
            <w:r>
              <w:rPr>
                <w:rFonts w:eastAsia="Times New Roman" w:cs="Calibri"/>
              </w:rPr>
              <w:t xml:space="preserve">management is controlled and managed by user permissions as defined for the role that the user is assigned with </w:t>
            </w:r>
          </w:p>
          <w:p w14:paraId="2AFE3D34" w14:textId="77777777" w:rsidR="00306EC9" w:rsidRDefault="00306EC9" w:rsidP="00B9347F">
            <w:pPr>
              <w:pStyle w:val="Standard"/>
              <w:numPr>
                <w:ilvl w:val="0"/>
                <w:numId w:val="17"/>
              </w:numPr>
              <w:spacing w:after="120" w:line="100" w:lineRule="atLeast"/>
              <w:jc w:val="both"/>
              <w:rPr>
                <w:rFonts w:eastAsia="Times New Roman" w:cs="Calibri"/>
              </w:rPr>
            </w:pPr>
            <w:r>
              <w:rPr>
                <w:rFonts w:eastAsia="Times New Roman" w:cs="Calibri"/>
              </w:rPr>
              <w:t xml:space="preserve">Once the user has determined to have access to the </w:t>
            </w:r>
            <w:r w:rsidR="00B53043">
              <w:rPr>
                <w:rFonts w:eastAsia="Times New Roman" w:cs="Calibri"/>
              </w:rPr>
              <w:t xml:space="preserve">Security Questions management </w:t>
            </w:r>
            <w:r>
              <w:rPr>
                <w:rFonts w:eastAsia="Times New Roman" w:cs="Calibri"/>
              </w:rPr>
              <w:t xml:space="preserve">feature in Admin Functions, this menu option will be made visible to the user </w:t>
            </w:r>
          </w:p>
          <w:p w14:paraId="767EBC58" w14:textId="77777777" w:rsidR="00306EC9" w:rsidRDefault="00306EC9" w:rsidP="00B9347F">
            <w:pPr>
              <w:pStyle w:val="Standard"/>
              <w:numPr>
                <w:ilvl w:val="0"/>
                <w:numId w:val="17"/>
              </w:numPr>
              <w:spacing w:after="120" w:line="100" w:lineRule="atLeast"/>
              <w:jc w:val="both"/>
              <w:rPr>
                <w:rFonts w:eastAsia="Times New Roman" w:cs="Calibri"/>
              </w:rPr>
            </w:pPr>
            <w:r>
              <w:rPr>
                <w:rFonts w:eastAsia="Times New Roman" w:cs="Calibri"/>
              </w:rPr>
              <w:t xml:space="preserve">Clicking on the Menu displays a view of all the </w:t>
            </w:r>
            <w:r w:rsidR="00B53043">
              <w:rPr>
                <w:rFonts w:eastAsia="Times New Roman" w:cs="Calibri"/>
              </w:rPr>
              <w:t xml:space="preserve">active </w:t>
            </w:r>
            <w:r>
              <w:rPr>
                <w:rFonts w:eastAsia="Times New Roman" w:cs="Calibri"/>
              </w:rPr>
              <w:t>“</w:t>
            </w:r>
            <w:r w:rsidR="00B53043">
              <w:rPr>
                <w:rFonts w:eastAsia="Times New Roman" w:cs="Calibri"/>
              </w:rPr>
              <w:t>Security Questions</w:t>
            </w:r>
            <w:r>
              <w:rPr>
                <w:rFonts w:eastAsia="Times New Roman" w:cs="Calibri"/>
              </w:rPr>
              <w:t xml:space="preserve">” which were created in the application database </w:t>
            </w:r>
          </w:p>
          <w:p w14:paraId="770C6E9B" w14:textId="77777777" w:rsidR="00306EC9" w:rsidRDefault="00B53043" w:rsidP="00B9347F">
            <w:pPr>
              <w:pStyle w:val="Standard"/>
              <w:numPr>
                <w:ilvl w:val="0"/>
                <w:numId w:val="17"/>
              </w:numPr>
              <w:spacing w:after="120" w:line="100" w:lineRule="atLeast"/>
              <w:jc w:val="both"/>
              <w:rPr>
                <w:rFonts w:eastAsia="Times New Roman" w:cs="Calibri"/>
              </w:rPr>
            </w:pPr>
            <w:r>
              <w:rPr>
                <w:rFonts w:eastAsia="Times New Roman" w:cs="Calibri"/>
              </w:rPr>
              <w:t xml:space="preserve">Any new security question added to the database or any Edits to a permitted security question will reflect in the application frontend immediately </w:t>
            </w:r>
          </w:p>
          <w:p w14:paraId="32FC2D37" w14:textId="77777777" w:rsidR="00306EC9" w:rsidRDefault="00B53043" w:rsidP="00B53043">
            <w:pPr>
              <w:pStyle w:val="Standard"/>
              <w:numPr>
                <w:ilvl w:val="0"/>
                <w:numId w:val="17"/>
              </w:numPr>
              <w:spacing w:after="120" w:line="100" w:lineRule="atLeast"/>
              <w:jc w:val="both"/>
              <w:rPr>
                <w:rFonts w:eastAsia="Times New Roman" w:cs="Calibri"/>
              </w:rPr>
            </w:pPr>
            <w:r>
              <w:rPr>
                <w:rFonts w:eastAsia="Times New Roman" w:cs="Calibri"/>
              </w:rPr>
              <w:t xml:space="preserve">The UP arrow on the grid to define the Display Order will not be available on the first security question in the grid </w:t>
            </w:r>
          </w:p>
          <w:p w14:paraId="0F5F6908" w14:textId="77777777" w:rsidR="00B53043" w:rsidRDefault="00B53043" w:rsidP="00B53043">
            <w:pPr>
              <w:pStyle w:val="Standard"/>
              <w:numPr>
                <w:ilvl w:val="0"/>
                <w:numId w:val="17"/>
              </w:numPr>
              <w:spacing w:after="120" w:line="100" w:lineRule="atLeast"/>
              <w:jc w:val="both"/>
              <w:rPr>
                <w:rFonts w:eastAsia="Times New Roman" w:cs="Calibri"/>
              </w:rPr>
            </w:pPr>
            <w:r>
              <w:rPr>
                <w:rFonts w:eastAsia="Times New Roman" w:cs="Calibri"/>
              </w:rPr>
              <w:t xml:space="preserve">The DOWN arrow on the grid to define the Display Order will not be available on the last security question in the grid </w:t>
            </w:r>
          </w:p>
          <w:p w14:paraId="5A4D0769" w14:textId="77777777" w:rsidR="00B53043" w:rsidRPr="00047595" w:rsidRDefault="00B53043" w:rsidP="00B53043">
            <w:pPr>
              <w:pStyle w:val="Standard"/>
              <w:numPr>
                <w:ilvl w:val="0"/>
                <w:numId w:val="17"/>
              </w:numPr>
              <w:spacing w:after="120" w:line="100" w:lineRule="atLeast"/>
              <w:jc w:val="both"/>
              <w:rPr>
                <w:rFonts w:eastAsia="Times New Roman" w:cs="Calibri"/>
              </w:rPr>
            </w:pPr>
            <w:r>
              <w:rPr>
                <w:rFonts w:eastAsia="Times New Roman" w:cs="Calibri"/>
              </w:rPr>
              <w:t xml:space="preserve">Except for the first and last rows, the UP and DOWN arrows will be displayed and made available on other rows of the grid </w:t>
            </w:r>
          </w:p>
        </w:tc>
      </w:tr>
      <w:tr w:rsidR="00306EC9" w14:paraId="01F009C7" w14:textId="77777777" w:rsidTr="00B9347F">
        <w:tc>
          <w:tcPr>
            <w:tcW w:w="1350" w:type="dxa"/>
            <w:tcBorders>
              <w:top w:val="single" w:sz="4" w:space="0" w:color="000001"/>
              <w:left w:val="single" w:sz="4" w:space="0" w:color="000001"/>
              <w:bottom w:val="single" w:sz="4" w:space="0" w:color="000001"/>
              <w:right w:val="nil"/>
            </w:tcBorders>
            <w:shd w:val="clear" w:color="auto" w:fill="1F497D"/>
            <w:tcMar>
              <w:top w:w="43" w:type="dxa"/>
              <w:left w:w="29" w:type="dxa"/>
              <w:bottom w:w="43" w:type="dxa"/>
              <w:right w:w="29" w:type="dxa"/>
            </w:tcMar>
            <w:hideMark/>
          </w:tcPr>
          <w:p w14:paraId="3143EA9D" w14:textId="77777777" w:rsidR="00306EC9" w:rsidRDefault="00306EC9" w:rsidP="00B9347F">
            <w:pPr>
              <w:pStyle w:val="Standard"/>
              <w:spacing w:after="120" w:line="100" w:lineRule="atLeast"/>
              <w:jc w:val="both"/>
              <w:rPr>
                <w:rFonts w:eastAsia="Times New Roman" w:cs="Calibri"/>
                <w:b/>
                <w:iCs/>
                <w:color w:val="FFFFFF"/>
              </w:rPr>
            </w:pPr>
            <w:r>
              <w:rPr>
                <w:rFonts w:eastAsia="Times New Roman" w:cs="Calibri"/>
                <w:b/>
                <w:iCs/>
                <w:color w:val="FFFFFF"/>
              </w:rPr>
              <w:t>Validations</w:t>
            </w:r>
          </w:p>
        </w:tc>
        <w:tc>
          <w:tcPr>
            <w:tcW w:w="7271" w:type="dxa"/>
            <w:tcBorders>
              <w:top w:val="single" w:sz="4" w:space="0" w:color="000001"/>
              <w:left w:val="single" w:sz="4" w:space="0" w:color="000001"/>
              <w:bottom w:val="single" w:sz="4" w:space="0" w:color="000001"/>
              <w:right w:val="single" w:sz="4" w:space="0" w:color="000001"/>
            </w:tcBorders>
            <w:shd w:val="clear" w:color="auto" w:fill="FFFFFF"/>
            <w:tcMar>
              <w:top w:w="43" w:type="dxa"/>
              <w:left w:w="29" w:type="dxa"/>
              <w:bottom w:w="43" w:type="dxa"/>
              <w:right w:w="29" w:type="dxa"/>
            </w:tcMar>
            <w:hideMark/>
          </w:tcPr>
          <w:p w14:paraId="158C69C5" w14:textId="77777777" w:rsidR="00306EC9" w:rsidRPr="00047595" w:rsidRDefault="00306EC9" w:rsidP="00B9347F">
            <w:pPr>
              <w:pStyle w:val="Standard"/>
              <w:numPr>
                <w:ilvl w:val="0"/>
                <w:numId w:val="19"/>
              </w:numPr>
              <w:spacing w:after="120" w:line="100" w:lineRule="atLeast"/>
              <w:jc w:val="both"/>
              <w:rPr>
                <w:rFonts w:eastAsia="Times New Roman" w:cs="Calibri"/>
                <w:iCs/>
                <w:color w:val="FFFFFF"/>
              </w:rPr>
            </w:pPr>
            <w:r>
              <w:rPr>
                <w:rFonts w:eastAsia="Times New Roman" w:cs="Calibri"/>
              </w:rPr>
              <w:t xml:space="preserve">The application ensures that the access to the </w:t>
            </w:r>
            <w:r w:rsidR="00B53043">
              <w:rPr>
                <w:rFonts w:eastAsia="Times New Roman" w:cs="Calibri"/>
              </w:rPr>
              <w:t xml:space="preserve">Security Questions </w:t>
            </w:r>
            <w:r>
              <w:rPr>
                <w:rFonts w:eastAsia="Times New Roman" w:cs="Calibri"/>
              </w:rPr>
              <w:t xml:space="preserve">Management feature is provided only for authorized users based on their roles and permissions </w:t>
            </w:r>
          </w:p>
          <w:p w14:paraId="46C27126" w14:textId="77777777" w:rsidR="00306EC9" w:rsidRPr="0076319B" w:rsidRDefault="00306EC9" w:rsidP="00B9347F">
            <w:pPr>
              <w:pStyle w:val="Standard"/>
              <w:numPr>
                <w:ilvl w:val="0"/>
                <w:numId w:val="19"/>
              </w:numPr>
              <w:spacing w:after="120" w:line="100" w:lineRule="atLeast"/>
              <w:jc w:val="both"/>
              <w:rPr>
                <w:rFonts w:eastAsia="Times New Roman" w:cs="Calibri"/>
                <w:iCs/>
                <w:color w:val="FFFFFF"/>
              </w:rPr>
            </w:pPr>
            <w:r>
              <w:rPr>
                <w:rFonts w:eastAsia="Times New Roman" w:cs="Calibri"/>
              </w:rPr>
              <w:t xml:space="preserve">On the popup for the individual </w:t>
            </w:r>
            <w:r w:rsidR="00B53043">
              <w:rPr>
                <w:rFonts w:eastAsia="Times New Roman" w:cs="Calibri"/>
              </w:rPr>
              <w:t>security question</w:t>
            </w:r>
            <w:r>
              <w:rPr>
                <w:rFonts w:eastAsia="Times New Roman" w:cs="Calibri"/>
              </w:rPr>
              <w:t xml:space="preserve">, all fields are mandatory and the application will show an Error message in Red Color just above the Save button to indicate the respective error about the field which is missing or invalid </w:t>
            </w:r>
          </w:p>
          <w:p w14:paraId="2C7B9CB1" w14:textId="77777777" w:rsidR="00306EC9" w:rsidRPr="0076319B" w:rsidRDefault="00B53043" w:rsidP="00B9347F">
            <w:pPr>
              <w:pStyle w:val="Standard"/>
              <w:numPr>
                <w:ilvl w:val="0"/>
                <w:numId w:val="19"/>
              </w:numPr>
              <w:spacing w:after="120" w:line="100" w:lineRule="atLeast"/>
              <w:jc w:val="both"/>
              <w:rPr>
                <w:rFonts w:eastAsia="Times New Roman" w:cs="Calibri"/>
                <w:iCs/>
                <w:color w:val="FFFFFF"/>
              </w:rPr>
            </w:pPr>
            <w:r>
              <w:rPr>
                <w:rFonts w:eastAsia="Times New Roman" w:cs="Calibri"/>
              </w:rPr>
              <w:t xml:space="preserve">Application will ensure that the Security Question text is unique and not case sensitive. This way the application presents an unique set of questions to the users on the front end </w:t>
            </w:r>
          </w:p>
          <w:p w14:paraId="1D36FCA2" w14:textId="77777777" w:rsidR="00306EC9" w:rsidRPr="00047595" w:rsidRDefault="00306EC9" w:rsidP="00B9347F">
            <w:pPr>
              <w:pStyle w:val="Standard"/>
              <w:numPr>
                <w:ilvl w:val="0"/>
                <w:numId w:val="19"/>
              </w:numPr>
              <w:spacing w:after="120" w:line="100" w:lineRule="atLeast"/>
              <w:jc w:val="both"/>
              <w:rPr>
                <w:rFonts w:eastAsia="Times New Roman" w:cs="Calibri"/>
                <w:iCs/>
                <w:color w:val="FFFFFF"/>
              </w:rPr>
            </w:pPr>
            <w:r>
              <w:rPr>
                <w:rFonts w:eastAsia="Times New Roman" w:cs="Calibri"/>
              </w:rPr>
              <w:t xml:space="preserve">  </w:t>
            </w:r>
          </w:p>
          <w:p w14:paraId="61868D85" w14:textId="77777777" w:rsidR="00306EC9" w:rsidRDefault="00306EC9" w:rsidP="00B9347F">
            <w:pPr>
              <w:pStyle w:val="Standard"/>
              <w:spacing w:after="120" w:line="100" w:lineRule="atLeast"/>
              <w:ind w:left="774"/>
              <w:jc w:val="both"/>
              <w:rPr>
                <w:rFonts w:eastAsia="Times New Roman" w:cs="Calibri"/>
                <w:iCs/>
                <w:color w:val="FFFFFF"/>
              </w:rPr>
            </w:pPr>
          </w:p>
        </w:tc>
      </w:tr>
    </w:tbl>
    <w:p w14:paraId="70B3BE54" w14:textId="77777777" w:rsidR="00306EC9" w:rsidRPr="00741F80" w:rsidRDefault="00306EC9" w:rsidP="00D02583">
      <w:pPr>
        <w:pStyle w:val="ListParagraph"/>
        <w:jc w:val="both"/>
        <w:rPr>
          <w:rFonts w:ascii="Calibri" w:hAnsi="Calibri"/>
        </w:rPr>
      </w:pPr>
    </w:p>
    <w:p w14:paraId="3A998EB6" w14:textId="77777777" w:rsidR="00BC1653" w:rsidRPr="00741F80" w:rsidRDefault="00BC1653" w:rsidP="00575BD5">
      <w:pPr>
        <w:pStyle w:val="Heading2"/>
        <w:numPr>
          <w:ilvl w:val="1"/>
          <w:numId w:val="8"/>
        </w:numPr>
        <w:rPr>
          <w:rStyle w:val="IntenseReference"/>
          <w:rFonts w:ascii="Calibri" w:hAnsi="Calibri"/>
          <w:b/>
          <w:bCs/>
          <w:smallCaps w:val="0"/>
          <w:color w:val="4F81BD" w:themeColor="accent1"/>
          <w:spacing w:val="0"/>
          <w:u w:val="none"/>
        </w:rPr>
      </w:pPr>
      <w:bookmarkStart w:id="30" w:name="_Toc455835994"/>
      <w:r w:rsidRPr="00741F80">
        <w:rPr>
          <w:rStyle w:val="IntenseReference"/>
          <w:rFonts w:ascii="Calibri" w:hAnsi="Calibri"/>
          <w:b/>
          <w:bCs/>
          <w:smallCaps w:val="0"/>
          <w:color w:val="4F81BD" w:themeColor="accent1"/>
          <w:spacing w:val="0"/>
          <w:u w:val="none"/>
        </w:rPr>
        <w:lastRenderedPageBreak/>
        <w:t>Tooltip Management</w:t>
      </w:r>
      <w:bookmarkEnd w:id="30"/>
      <w:r w:rsidRPr="00741F80">
        <w:rPr>
          <w:rStyle w:val="IntenseReference"/>
          <w:rFonts w:ascii="Calibri" w:hAnsi="Calibri"/>
          <w:b/>
          <w:bCs/>
          <w:smallCaps w:val="0"/>
          <w:color w:val="4F81BD" w:themeColor="accent1"/>
          <w:spacing w:val="0"/>
          <w:u w:val="none"/>
        </w:rPr>
        <w:t xml:space="preserve"> </w:t>
      </w:r>
    </w:p>
    <w:p w14:paraId="30049FC7" w14:textId="77777777" w:rsidR="00BC1653" w:rsidRDefault="00BC1653" w:rsidP="00575BD5">
      <w:pPr>
        <w:pStyle w:val="ListParagraph"/>
        <w:jc w:val="both"/>
        <w:rPr>
          <w:rFonts w:ascii="Calibri" w:hAnsi="Calibri"/>
        </w:rPr>
      </w:pPr>
      <w:r w:rsidRPr="00741F80">
        <w:rPr>
          <w:rFonts w:ascii="Calibri" w:hAnsi="Calibri"/>
        </w:rPr>
        <w:t xml:space="preserve">This section allows the ability for the uTax user to be able to manage the Tooltips or help information associated with some of the sections in the Registration and Enrollment process. Based on the feedback or information gathered, the support team can manage this text and have it updated regularly. </w:t>
      </w:r>
    </w:p>
    <w:p w14:paraId="3C726FF5" w14:textId="77777777" w:rsidR="00C328F1" w:rsidRDefault="00C328F1" w:rsidP="00575BD5">
      <w:pPr>
        <w:pStyle w:val="ListParagraph"/>
        <w:jc w:val="both"/>
        <w:rPr>
          <w:rFonts w:ascii="Calibri" w:hAnsi="Calibri"/>
        </w:rPr>
      </w:pPr>
    </w:p>
    <w:p w14:paraId="0D3DDB9B" w14:textId="77777777" w:rsidR="006F61A1" w:rsidRDefault="00C328F1" w:rsidP="006F61A1">
      <w:pPr>
        <w:pStyle w:val="ListParagraph"/>
        <w:jc w:val="both"/>
        <w:rPr>
          <w:rFonts w:ascii="Calibri" w:hAnsi="Calibri"/>
        </w:rPr>
      </w:pPr>
      <w:r>
        <w:rPr>
          <w:rFonts w:ascii="Calibri" w:hAnsi="Calibri"/>
        </w:rPr>
        <w:t xml:space="preserve">The primary function of this feature is to allow uTax to manage and update the Tooltip information that is presented to the users on the application frontend. </w:t>
      </w:r>
      <w:r w:rsidR="006F61A1">
        <w:rPr>
          <w:rFonts w:ascii="Calibri" w:hAnsi="Calibri"/>
        </w:rPr>
        <w:t xml:space="preserve"> </w:t>
      </w:r>
    </w:p>
    <w:p w14:paraId="191E755E" w14:textId="77777777" w:rsidR="006F61A1" w:rsidRDefault="006F61A1" w:rsidP="006F61A1">
      <w:pPr>
        <w:pStyle w:val="ListParagraph"/>
        <w:jc w:val="both"/>
        <w:rPr>
          <w:rFonts w:ascii="Calibri" w:hAnsi="Calibri"/>
        </w:rPr>
      </w:pPr>
    </w:p>
    <w:p w14:paraId="4089697F" w14:textId="77777777" w:rsidR="006F61A1" w:rsidRDefault="006F61A1" w:rsidP="006F61A1">
      <w:pPr>
        <w:pStyle w:val="ListParagraph"/>
        <w:jc w:val="both"/>
        <w:rPr>
          <w:rFonts w:ascii="Calibri" w:hAnsi="Calibri"/>
        </w:rPr>
      </w:pPr>
      <w:r>
        <w:rPr>
          <w:rFonts w:ascii="Calibri" w:hAnsi="Calibri"/>
        </w:rPr>
        <w:t xml:space="preserve">The tooltip being referred to here is the information that is displayed to the user when the blue color icon is clicked by the user on the application frontend: </w:t>
      </w:r>
    </w:p>
    <w:p w14:paraId="72A0F883" w14:textId="77777777" w:rsidR="006F61A1" w:rsidRDefault="006F61A1" w:rsidP="006F61A1">
      <w:pPr>
        <w:pStyle w:val="ListParagraph"/>
        <w:jc w:val="both"/>
        <w:rPr>
          <w:rFonts w:ascii="Calibri" w:hAnsi="Calibri"/>
        </w:rPr>
      </w:pPr>
    </w:p>
    <w:p w14:paraId="246AAF74" w14:textId="77777777" w:rsidR="006F61A1" w:rsidRDefault="006F61A1" w:rsidP="006F61A1">
      <w:pPr>
        <w:pStyle w:val="ListParagraph"/>
        <w:jc w:val="both"/>
        <w:rPr>
          <w:rFonts w:ascii="Calibri" w:hAnsi="Calibri"/>
        </w:rPr>
      </w:pPr>
      <w:r w:rsidRPr="006F61A1">
        <w:rPr>
          <w:rFonts w:ascii="Calibri" w:hAnsi="Calibri"/>
          <w:noProof/>
        </w:rPr>
        <w:drawing>
          <wp:inline distT="0" distB="0" distL="0" distR="0" wp14:anchorId="3563720C" wp14:editId="431B0050">
            <wp:extent cx="3448531" cy="390580"/>
            <wp:effectExtent l="0" t="0" r="0"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3448531" cy="390580"/>
                    </a:xfrm>
                    <a:prstGeom prst="rect">
                      <a:avLst/>
                    </a:prstGeom>
                  </pic:spPr>
                </pic:pic>
              </a:graphicData>
            </a:graphic>
          </wp:inline>
        </w:drawing>
      </w:r>
    </w:p>
    <w:p w14:paraId="2BD9C457" w14:textId="77777777" w:rsidR="006F61A1" w:rsidRDefault="006F61A1" w:rsidP="006F61A1">
      <w:pPr>
        <w:pStyle w:val="ListParagraph"/>
        <w:jc w:val="both"/>
        <w:rPr>
          <w:rFonts w:ascii="Calibri" w:hAnsi="Calibri"/>
        </w:rPr>
      </w:pPr>
    </w:p>
    <w:p w14:paraId="5C4E1738" w14:textId="77777777" w:rsidR="006F61A1" w:rsidRDefault="006F61A1">
      <w:pPr>
        <w:rPr>
          <w:rStyle w:val="SubtleReference"/>
          <w:b/>
          <w:bCs/>
        </w:rPr>
      </w:pPr>
      <w:r>
        <w:rPr>
          <w:rStyle w:val="SubtleReference"/>
          <w:b/>
          <w:bCs/>
        </w:rPr>
        <w:br w:type="page"/>
      </w:r>
    </w:p>
    <w:p w14:paraId="3ADDA279" w14:textId="77777777" w:rsidR="00C328F1" w:rsidRPr="00047595" w:rsidRDefault="006F61A1" w:rsidP="00C328F1">
      <w:pPr>
        <w:ind w:left="720"/>
        <w:jc w:val="both"/>
        <w:rPr>
          <w:rStyle w:val="SubtleReference"/>
          <w:b/>
          <w:bCs/>
        </w:rPr>
      </w:pPr>
      <w:r>
        <w:rPr>
          <w:rStyle w:val="SubtleReference"/>
          <w:b/>
          <w:bCs/>
        </w:rPr>
        <w:lastRenderedPageBreak/>
        <w:t>U</w:t>
      </w:r>
      <w:r w:rsidR="00C328F1" w:rsidRPr="00047595">
        <w:rPr>
          <w:rStyle w:val="SubtleReference"/>
          <w:b/>
          <w:bCs/>
        </w:rPr>
        <w:t>ser Interface</w:t>
      </w:r>
    </w:p>
    <w:p w14:paraId="63AEE1B5" w14:textId="77777777" w:rsidR="00C328F1" w:rsidRDefault="00C328F1" w:rsidP="00C328F1">
      <w:pPr>
        <w:ind w:left="720"/>
        <w:jc w:val="both"/>
        <w:rPr>
          <w:rFonts w:ascii="Calibri" w:hAnsi="Calibri"/>
        </w:rPr>
      </w:pPr>
      <w:r>
        <w:rPr>
          <w:rFonts w:ascii="Calibri" w:hAnsi="Calibri"/>
        </w:rPr>
        <w:t>The landing page for this function is accessible on the Administrative menu under “</w:t>
      </w:r>
      <w:r w:rsidR="00446C2B">
        <w:rPr>
          <w:rFonts w:ascii="Calibri" w:hAnsi="Calibri"/>
        </w:rPr>
        <w:t>Tooltip\Help Text Management</w:t>
      </w:r>
      <w:r>
        <w:rPr>
          <w:rFonts w:ascii="Calibri" w:hAnsi="Calibri"/>
        </w:rPr>
        <w:t xml:space="preserve">”. Clicking on this function presents the following user interface: </w:t>
      </w:r>
    </w:p>
    <w:p w14:paraId="4715D038" w14:textId="77777777" w:rsidR="00C328F1" w:rsidRDefault="00C328F1" w:rsidP="00C328F1">
      <w:pPr>
        <w:ind w:left="720"/>
        <w:jc w:val="both"/>
        <w:rPr>
          <w:rFonts w:ascii="Calibri" w:hAnsi="Calibri"/>
        </w:rPr>
      </w:pPr>
      <w:r w:rsidRPr="00C328F1">
        <w:rPr>
          <w:rFonts w:ascii="Calibri" w:hAnsi="Calibri"/>
          <w:noProof/>
        </w:rPr>
        <w:drawing>
          <wp:inline distT="0" distB="0" distL="0" distR="0" wp14:anchorId="7DE7E19D" wp14:editId="43C73B19">
            <wp:extent cx="5943600" cy="24638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943600" cy="2463800"/>
                    </a:xfrm>
                    <a:prstGeom prst="rect">
                      <a:avLst/>
                    </a:prstGeom>
                  </pic:spPr>
                </pic:pic>
              </a:graphicData>
            </a:graphic>
          </wp:inline>
        </w:drawing>
      </w:r>
    </w:p>
    <w:p w14:paraId="2AE1CAAA" w14:textId="77777777" w:rsidR="00C328F1" w:rsidRDefault="00C328F1" w:rsidP="00C328F1">
      <w:pPr>
        <w:ind w:left="720"/>
        <w:jc w:val="both"/>
        <w:rPr>
          <w:rFonts w:ascii="Calibri" w:hAnsi="Calibri"/>
        </w:rPr>
        <w:sectPr w:rsidR="00C328F1" w:rsidSect="00700F0C">
          <w:footerReference w:type="default" r:id="rId40"/>
          <w:type w:val="continuous"/>
          <w:pgSz w:w="12240" w:h="15840"/>
          <w:pgMar w:top="1440" w:right="1440" w:bottom="1440" w:left="1440" w:header="720" w:footer="720" w:gutter="0"/>
          <w:cols w:space="720"/>
          <w:docGrid w:linePitch="360"/>
        </w:sectPr>
      </w:pPr>
    </w:p>
    <w:p w14:paraId="332898D3" w14:textId="77777777" w:rsidR="00C328F1" w:rsidRPr="00047595" w:rsidRDefault="00C328F1" w:rsidP="00C328F1">
      <w:pPr>
        <w:ind w:left="720"/>
        <w:jc w:val="both"/>
        <w:rPr>
          <w:rStyle w:val="SubtleReference"/>
          <w:b/>
          <w:bCs/>
        </w:rPr>
      </w:pPr>
      <w:r w:rsidRPr="00047595">
        <w:rPr>
          <w:rStyle w:val="SubtleReference"/>
          <w:b/>
          <w:bCs/>
        </w:rPr>
        <w:t xml:space="preserve">Functionality Description </w:t>
      </w:r>
    </w:p>
    <w:p w14:paraId="377BB1EA" w14:textId="77777777" w:rsidR="0028158E" w:rsidRDefault="001D749B" w:rsidP="0028158E">
      <w:pPr>
        <w:ind w:left="720"/>
        <w:jc w:val="both"/>
        <w:rPr>
          <w:rFonts w:ascii="Calibri" w:hAnsi="Calibri"/>
        </w:rPr>
      </w:pPr>
      <w:r>
        <w:rPr>
          <w:rFonts w:ascii="Calibri" w:hAnsi="Calibri"/>
        </w:rPr>
        <w:t xml:space="preserve">The application presents the user with a display of all the sections where the Tooltip\Help text feature has been </w:t>
      </w:r>
      <w:r w:rsidR="00F4100D">
        <w:rPr>
          <w:rFonts w:ascii="Calibri" w:hAnsi="Calibri"/>
        </w:rPr>
        <w:t>enabled in the code</w:t>
      </w:r>
      <w:r>
        <w:rPr>
          <w:rFonts w:ascii="Calibri" w:hAnsi="Calibri"/>
        </w:rPr>
        <w:t xml:space="preserve">. </w:t>
      </w:r>
      <w:r w:rsidR="0028158E">
        <w:rPr>
          <w:rFonts w:ascii="Calibri" w:hAnsi="Calibri"/>
        </w:rPr>
        <w:t xml:space="preserve"> The list will be updated\handled by the development team so that the internal tag references used in the code are managed. </w:t>
      </w:r>
    </w:p>
    <w:p w14:paraId="1F6540FE" w14:textId="77777777" w:rsidR="0028158E" w:rsidRDefault="0028158E" w:rsidP="0028158E">
      <w:pPr>
        <w:ind w:left="720"/>
        <w:jc w:val="both"/>
        <w:rPr>
          <w:rFonts w:ascii="Calibri" w:hAnsi="Calibri"/>
        </w:rPr>
      </w:pPr>
      <w:r>
        <w:rPr>
          <w:rFonts w:ascii="Calibri" w:hAnsi="Calibri"/>
        </w:rPr>
        <w:t xml:space="preserve">Each time a new area of the website needs to have the tooltip ability it would need the code to be updated to reflect the same and the identification tag to be introduced in the database. Once done, the management section will allow the administrative user to update and manage the text that is displayed as a part of the tooltip. The administrative section will also allow the user to disable the tooltip if it is no longer required to be displayed to the end user. </w:t>
      </w:r>
      <w:r w:rsidR="00F4100D">
        <w:rPr>
          <w:rFonts w:ascii="Calibri" w:hAnsi="Calibri"/>
        </w:rPr>
        <w:t xml:space="preserve"> </w:t>
      </w:r>
    </w:p>
    <w:p w14:paraId="0A7B01BB" w14:textId="77777777" w:rsidR="00C328F1" w:rsidRDefault="00F4100D" w:rsidP="00C328F1">
      <w:pPr>
        <w:ind w:left="720"/>
        <w:jc w:val="both"/>
        <w:rPr>
          <w:rFonts w:ascii="Calibri" w:hAnsi="Calibri"/>
        </w:rPr>
      </w:pPr>
      <w:r>
        <w:rPr>
          <w:rFonts w:ascii="Calibri" w:hAnsi="Calibri"/>
        </w:rPr>
        <w:t>The view presents the user with an indication of which section of the application is having a tooltip associated with it. This information cannot be changed per se</w:t>
      </w:r>
      <w:r w:rsidR="00C328F1">
        <w:rPr>
          <w:rFonts w:ascii="Calibri" w:hAnsi="Calibri"/>
        </w:rPr>
        <w:t xml:space="preserve">. The administrative user will have the ability to execute the following actions on this list page: </w:t>
      </w:r>
    </w:p>
    <w:p w14:paraId="2BFE11EA" w14:textId="77777777" w:rsidR="00C328F1" w:rsidRDefault="00C328F1" w:rsidP="00C328F1">
      <w:pPr>
        <w:pStyle w:val="ListParagraph"/>
        <w:numPr>
          <w:ilvl w:val="0"/>
          <w:numId w:val="24"/>
        </w:numPr>
        <w:jc w:val="both"/>
        <w:rPr>
          <w:rFonts w:ascii="Calibri" w:hAnsi="Calibri"/>
        </w:rPr>
      </w:pPr>
      <w:r>
        <w:rPr>
          <w:rFonts w:ascii="Calibri" w:hAnsi="Calibri"/>
        </w:rPr>
        <w:t>Click on the “</w:t>
      </w:r>
      <w:r w:rsidRPr="00306EC9">
        <w:rPr>
          <w:rFonts w:ascii="Calibri" w:hAnsi="Calibri"/>
          <w:noProof/>
        </w:rPr>
        <w:drawing>
          <wp:inline distT="0" distB="0" distL="0" distR="0" wp14:anchorId="4D32F9AF" wp14:editId="37A192FB">
            <wp:extent cx="209579" cy="209579"/>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209579" cy="209579"/>
                    </a:xfrm>
                    <a:prstGeom prst="rect">
                      <a:avLst/>
                    </a:prstGeom>
                  </pic:spPr>
                </pic:pic>
              </a:graphicData>
            </a:graphic>
          </wp:inline>
        </w:drawing>
      </w:r>
      <w:r>
        <w:rPr>
          <w:rFonts w:ascii="Calibri" w:hAnsi="Calibri"/>
        </w:rPr>
        <w:t xml:space="preserve">” icon to Edit the </w:t>
      </w:r>
      <w:r w:rsidR="00F4100D">
        <w:rPr>
          <w:rFonts w:ascii="Calibri" w:hAnsi="Calibri"/>
        </w:rPr>
        <w:t xml:space="preserve">Help Text associated with an active Tooltip section. The application will present a Rich Text editor that allows for content formatting and styling being included in the help text.  </w:t>
      </w:r>
      <w:r>
        <w:rPr>
          <w:rFonts w:ascii="Calibri" w:hAnsi="Calibri"/>
        </w:rPr>
        <w:t xml:space="preserve"> </w:t>
      </w:r>
    </w:p>
    <w:p w14:paraId="4D021393" w14:textId="77777777" w:rsidR="00C328F1" w:rsidRDefault="00F4100D" w:rsidP="00C328F1">
      <w:pPr>
        <w:pStyle w:val="ListParagraph"/>
        <w:numPr>
          <w:ilvl w:val="0"/>
          <w:numId w:val="24"/>
        </w:numPr>
        <w:jc w:val="both"/>
        <w:rPr>
          <w:rFonts w:ascii="Calibri" w:hAnsi="Calibri"/>
        </w:rPr>
      </w:pPr>
      <w:r>
        <w:rPr>
          <w:rFonts w:ascii="Calibri" w:hAnsi="Calibri"/>
        </w:rPr>
        <w:t xml:space="preserve">The </w:t>
      </w:r>
      <w:r w:rsidR="00C328F1">
        <w:rPr>
          <w:rFonts w:ascii="Calibri" w:hAnsi="Calibri"/>
        </w:rPr>
        <w:t>“</w:t>
      </w:r>
      <w:r w:rsidR="00C328F1" w:rsidRPr="001A3880">
        <w:rPr>
          <w:rFonts w:ascii="Calibri" w:hAnsi="Calibri"/>
          <w:noProof/>
        </w:rPr>
        <w:drawing>
          <wp:inline distT="0" distB="0" distL="0" distR="0" wp14:anchorId="4C9069F2" wp14:editId="5B3D3CAF">
            <wp:extent cx="181000" cy="190527"/>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181000" cy="190527"/>
                    </a:xfrm>
                    <a:prstGeom prst="rect">
                      <a:avLst/>
                    </a:prstGeom>
                  </pic:spPr>
                </pic:pic>
              </a:graphicData>
            </a:graphic>
          </wp:inline>
        </w:drawing>
      </w:r>
      <w:r w:rsidR="00C328F1">
        <w:rPr>
          <w:rFonts w:ascii="Calibri" w:hAnsi="Calibri"/>
        </w:rPr>
        <w:t xml:space="preserve">” icon </w:t>
      </w:r>
      <w:r>
        <w:rPr>
          <w:rFonts w:ascii="Calibri" w:hAnsi="Calibri"/>
        </w:rPr>
        <w:t xml:space="preserve">acts as a Toggle button to manage the status of a tooltip being presented to the user. For Active entries, it allows the tooltip to be deactivated and for De-activated ones, it allows for the entry to be re-activated.  </w:t>
      </w:r>
    </w:p>
    <w:p w14:paraId="63B5D8E0" w14:textId="77777777" w:rsidR="00C328F1" w:rsidRDefault="00C328F1" w:rsidP="00C328F1">
      <w:pPr>
        <w:pStyle w:val="ListParagraph"/>
        <w:ind w:left="1440"/>
        <w:jc w:val="both"/>
        <w:rPr>
          <w:rFonts w:ascii="Calibri" w:hAnsi="Calibri"/>
        </w:rPr>
      </w:pPr>
    </w:p>
    <w:p w14:paraId="524DE77C" w14:textId="77777777" w:rsidR="00C328F1" w:rsidRDefault="00C328F1" w:rsidP="00C328F1">
      <w:pPr>
        <w:pStyle w:val="ListParagraph"/>
        <w:ind w:left="1440"/>
        <w:jc w:val="both"/>
        <w:rPr>
          <w:rFonts w:ascii="Calibri" w:hAnsi="Calibri"/>
        </w:rPr>
      </w:pPr>
      <w:r>
        <w:rPr>
          <w:rFonts w:ascii="Calibri" w:hAnsi="Calibri"/>
        </w:rPr>
        <w:lastRenderedPageBreak/>
        <w:t xml:space="preserve">When the user clicks on this icon, the application will display a confirmation message on the following lines to confirm the user action before the respective </w:t>
      </w:r>
      <w:r w:rsidR="00F4100D">
        <w:rPr>
          <w:rFonts w:ascii="Calibri" w:hAnsi="Calibri"/>
        </w:rPr>
        <w:t>tooltip function</w:t>
      </w:r>
      <w:r>
        <w:rPr>
          <w:rFonts w:ascii="Calibri" w:hAnsi="Calibri"/>
        </w:rPr>
        <w:t xml:space="preserve"> is actually deactivated </w:t>
      </w:r>
      <w:r w:rsidR="00F4100D">
        <w:rPr>
          <w:rFonts w:ascii="Calibri" w:hAnsi="Calibri"/>
        </w:rPr>
        <w:t xml:space="preserve">or reactivated for the </w:t>
      </w:r>
      <w:r>
        <w:rPr>
          <w:rFonts w:ascii="Calibri" w:hAnsi="Calibri"/>
        </w:rPr>
        <w:t xml:space="preserve">Frontend sections. </w:t>
      </w:r>
    </w:p>
    <w:p w14:paraId="11B65F49" w14:textId="77777777" w:rsidR="00C328F1" w:rsidRDefault="00C328F1" w:rsidP="00C328F1">
      <w:pPr>
        <w:pStyle w:val="ListParagraph"/>
        <w:ind w:left="1440"/>
        <w:jc w:val="both"/>
        <w:rPr>
          <w:rFonts w:ascii="Calibri" w:hAnsi="Calibri"/>
        </w:rPr>
      </w:pPr>
    </w:p>
    <w:p w14:paraId="1C7221D4" w14:textId="77777777" w:rsidR="00C328F1" w:rsidRDefault="00F4100D" w:rsidP="00C328F1">
      <w:pPr>
        <w:pStyle w:val="ListParagraph"/>
        <w:ind w:left="1440"/>
        <w:jc w:val="both"/>
        <w:rPr>
          <w:rFonts w:ascii="Calibri" w:hAnsi="Calibri"/>
        </w:rPr>
      </w:pPr>
      <w:r w:rsidRPr="00F4100D">
        <w:rPr>
          <w:rFonts w:ascii="Calibri" w:hAnsi="Calibri"/>
          <w:noProof/>
        </w:rPr>
        <w:drawing>
          <wp:inline distT="0" distB="0" distL="0" distR="0" wp14:anchorId="574DE242" wp14:editId="61EDF243">
            <wp:extent cx="4762500" cy="1290176"/>
            <wp:effectExtent l="0" t="0" r="0" b="571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4763165" cy="1290356"/>
                    </a:xfrm>
                    <a:prstGeom prst="rect">
                      <a:avLst/>
                    </a:prstGeom>
                  </pic:spPr>
                </pic:pic>
              </a:graphicData>
            </a:graphic>
          </wp:inline>
        </w:drawing>
      </w:r>
    </w:p>
    <w:p w14:paraId="61887F3B" w14:textId="77777777" w:rsidR="00F4100D" w:rsidRDefault="00F4100D" w:rsidP="00C328F1">
      <w:pPr>
        <w:ind w:left="720"/>
        <w:jc w:val="both"/>
        <w:rPr>
          <w:rFonts w:ascii="Calibri" w:hAnsi="Calibri"/>
        </w:rPr>
      </w:pPr>
    </w:p>
    <w:p w14:paraId="4C85E3A2" w14:textId="77777777" w:rsidR="00C328F1" w:rsidRDefault="00F4100D" w:rsidP="00C328F1">
      <w:pPr>
        <w:ind w:left="720"/>
        <w:jc w:val="both"/>
        <w:rPr>
          <w:rFonts w:ascii="Calibri" w:hAnsi="Calibri"/>
        </w:rPr>
      </w:pPr>
      <w:r>
        <w:rPr>
          <w:rFonts w:ascii="Calibri" w:hAnsi="Calibri"/>
        </w:rPr>
        <w:t xml:space="preserve">Clicking on the </w:t>
      </w:r>
      <w:r w:rsidR="00C328F1">
        <w:rPr>
          <w:rFonts w:ascii="Calibri" w:hAnsi="Calibri"/>
        </w:rPr>
        <w:t xml:space="preserve">“Edit” icon at the individual </w:t>
      </w:r>
      <w:r w:rsidR="00F72E86">
        <w:rPr>
          <w:rFonts w:ascii="Calibri" w:hAnsi="Calibri"/>
        </w:rPr>
        <w:t xml:space="preserve">Tooltip text </w:t>
      </w:r>
      <w:r w:rsidR="00C328F1">
        <w:rPr>
          <w:rFonts w:ascii="Calibri" w:hAnsi="Calibri"/>
        </w:rPr>
        <w:t xml:space="preserve">row brings up the user interface block that looks like the following: </w:t>
      </w:r>
    </w:p>
    <w:p w14:paraId="477A9897" w14:textId="77777777" w:rsidR="00C328F1" w:rsidRDefault="003B632C" w:rsidP="00C328F1">
      <w:pPr>
        <w:ind w:left="720"/>
        <w:jc w:val="both"/>
        <w:rPr>
          <w:rFonts w:ascii="Calibri" w:hAnsi="Calibri"/>
        </w:rPr>
      </w:pPr>
      <w:r w:rsidRPr="003B632C">
        <w:rPr>
          <w:rFonts w:ascii="Calibri" w:hAnsi="Calibri"/>
          <w:noProof/>
        </w:rPr>
        <w:drawing>
          <wp:inline distT="0" distB="0" distL="0" distR="0" wp14:anchorId="0073F0F3" wp14:editId="7AEF505F">
            <wp:extent cx="5696745" cy="2686425"/>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5696745" cy="2686425"/>
                    </a:xfrm>
                    <a:prstGeom prst="rect">
                      <a:avLst/>
                    </a:prstGeom>
                  </pic:spPr>
                </pic:pic>
              </a:graphicData>
            </a:graphic>
          </wp:inline>
        </w:drawing>
      </w:r>
    </w:p>
    <w:p w14:paraId="453CB16C" w14:textId="77777777" w:rsidR="00C328F1" w:rsidRDefault="00C328F1" w:rsidP="00C328F1">
      <w:pPr>
        <w:ind w:left="720"/>
        <w:jc w:val="both"/>
        <w:rPr>
          <w:rFonts w:ascii="Calibri" w:hAnsi="Calibri"/>
        </w:rPr>
      </w:pPr>
      <w:r>
        <w:rPr>
          <w:rFonts w:ascii="Calibri" w:hAnsi="Calibri"/>
        </w:rPr>
        <w:t xml:space="preserve">The detailed description about the fields and actions involved are explained in the tabulation below: </w:t>
      </w:r>
    </w:p>
    <w:tbl>
      <w:tblPr>
        <w:tblW w:w="8621" w:type="dxa"/>
        <w:tblInd w:w="749" w:type="dxa"/>
        <w:tblLayout w:type="fixed"/>
        <w:tblCellMar>
          <w:left w:w="10" w:type="dxa"/>
          <w:right w:w="10" w:type="dxa"/>
        </w:tblCellMar>
        <w:tblLook w:val="04A0" w:firstRow="1" w:lastRow="0" w:firstColumn="1" w:lastColumn="0" w:noHBand="0" w:noVBand="1"/>
      </w:tblPr>
      <w:tblGrid>
        <w:gridCol w:w="1350"/>
        <w:gridCol w:w="7271"/>
      </w:tblGrid>
      <w:tr w:rsidR="00C328F1" w14:paraId="049C75A2" w14:textId="77777777" w:rsidTr="00B67D76">
        <w:tc>
          <w:tcPr>
            <w:tcW w:w="1350" w:type="dxa"/>
            <w:tcBorders>
              <w:top w:val="single" w:sz="4" w:space="0" w:color="000001"/>
              <w:left w:val="single" w:sz="4" w:space="0" w:color="000001"/>
              <w:bottom w:val="single" w:sz="4" w:space="0" w:color="000001"/>
              <w:right w:val="nil"/>
            </w:tcBorders>
            <w:shd w:val="clear" w:color="auto" w:fill="1F497D"/>
            <w:tcMar>
              <w:top w:w="43" w:type="dxa"/>
              <w:left w:w="29" w:type="dxa"/>
              <w:bottom w:w="43" w:type="dxa"/>
              <w:right w:w="29" w:type="dxa"/>
            </w:tcMar>
            <w:hideMark/>
          </w:tcPr>
          <w:p w14:paraId="446F4A89" w14:textId="77777777" w:rsidR="00C328F1" w:rsidRDefault="00C328F1" w:rsidP="00B67D76">
            <w:pPr>
              <w:pStyle w:val="Standard"/>
              <w:spacing w:after="120" w:line="100" w:lineRule="atLeast"/>
              <w:jc w:val="both"/>
              <w:rPr>
                <w:rFonts w:eastAsia="Times New Roman" w:cs="Calibri"/>
                <w:b/>
                <w:iCs/>
                <w:color w:val="FFFFFF"/>
              </w:rPr>
            </w:pPr>
            <w:r>
              <w:rPr>
                <w:rFonts w:eastAsia="Times New Roman" w:cs="Calibri"/>
                <w:b/>
                <w:iCs/>
                <w:color w:val="FFFFFF"/>
              </w:rPr>
              <w:t>Function ID</w:t>
            </w:r>
          </w:p>
        </w:tc>
        <w:tc>
          <w:tcPr>
            <w:tcW w:w="7271" w:type="dxa"/>
            <w:tcBorders>
              <w:top w:val="single" w:sz="4" w:space="0" w:color="000001"/>
              <w:left w:val="single" w:sz="4" w:space="0" w:color="000001"/>
              <w:bottom w:val="single" w:sz="4" w:space="0" w:color="000001"/>
              <w:right w:val="single" w:sz="4" w:space="0" w:color="000001"/>
            </w:tcBorders>
            <w:shd w:val="clear" w:color="auto" w:fill="FFFFFF"/>
            <w:tcMar>
              <w:top w:w="43" w:type="dxa"/>
              <w:left w:w="29" w:type="dxa"/>
              <w:bottom w:w="43" w:type="dxa"/>
              <w:right w:w="29" w:type="dxa"/>
            </w:tcMar>
            <w:hideMark/>
          </w:tcPr>
          <w:p w14:paraId="7C8B3C7D" w14:textId="77777777" w:rsidR="00C328F1" w:rsidRDefault="003B632C" w:rsidP="00B67D76">
            <w:pPr>
              <w:pStyle w:val="Standard"/>
              <w:spacing w:after="120" w:line="100" w:lineRule="atLeast"/>
              <w:jc w:val="both"/>
              <w:rPr>
                <w:rFonts w:eastAsia="Times New Roman" w:cs="Calibri"/>
              </w:rPr>
            </w:pPr>
            <w:r>
              <w:rPr>
                <w:rFonts w:eastAsia="Times New Roman" w:cs="Calibri"/>
              </w:rPr>
              <w:t xml:space="preserve">Tooltip Text </w:t>
            </w:r>
            <w:r w:rsidR="00C328F1">
              <w:rPr>
                <w:rFonts w:eastAsia="Times New Roman" w:cs="Calibri"/>
              </w:rPr>
              <w:t xml:space="preserve">Management </w:t>
            </w:r>
          </w:p>
        </w:tc>
      </w:tr>
      <w:tr w:rsidR="00C328F1" w14:paraId="3050C2E5" w14:textId="77777777" w:rsidTr="00B67D76">
        <w:tc>
          <w:tcPr>
            <w:tcW w:w="1350" w:type="dxa"/>
            <w:tcBorders>
              <w:top w:val="single" w:sz="4" w:space="0" w:color="000001"/>
              <w:left w:val="single" w:sz="4" w:space="0" w:color="000001"/>
              <w:bottom w:val="single" w:sz="4" w:space="0" w:color="000001"/>
              <w:right w:val="nil"/>
            </w:tcBorders>
            <w:shd w:val="clear" w:color="auto" w:fill="1F497D"/>
            <w:tcMar>
              <w:top w:w="43" w:type="dxa"/>
              <w:left w:w="29" w:type="dxa"/>
              <w:bottom w:w="43" w:type="dxa"/>
              <w:right w:w="29" w:type="dxa"/>
            </w:tcMar>
            <w:hideMark/>
          </w:tcPr>
          <w:p w14:paraId="015982D3" w14:textId="77777777" w:rsidR="00C328F1" w:rsidRDefault="00C328F1" w:rsidP="00B67D76">
            <w:pPr>
              <w:pStyle w:val="Standard"/>
              <w:spacing w:after="120" w:line="100" w:lineRule="atLeast"/>
              <w:jc w:val="both"/>
              <w:rPr>
                <w:rFonts w:eastAsia="Times New Roman" w:cs="Calibri"/>
                <w:b/>
                <w:iCs/>
                <w:color w:val="FFFFFF"/>
              </w:rPr>
            </w:pPr>
            <w:r>
              <w:rPr>
                <w:rFonts w:eastAsia="Times New Roman" w:cs="Calibri"/>
                <w:b/>
                <w:iCs/>
                <w:color w:val="FFFFFF"/>
              </w:rPr>
              <w:t>TITLE</w:t>
            </w:r>
          </w:p>
        </w:tc>
        <w:tc>
          <w:tcPr>
            <w:tcW w:w="7271" w:type="dxa"/>
            <w:tcBorders>
              <w:top w:val="single" w:sz="4" w:space="0" w:color="000001"/>
              <w:left w:val="single" w:sz="4" w:space="0" w:color="000001"/>
              <w:bottom w:val="single" w:sz="4" w:space="0" w:color="000001"/>
              <w:right w:val="single" w:sz="4" w:space="0" w:color="000001"/>
            </w:tcBorders>
            <w:shd w:val="clear" w:color="auto" w:fill="FFFFFF"/>
            <w:tcMar>
              <w:top w:w="43" w:type="dxa"/>
              <w:left w:w="29" w:type="dxa"/>
              <w:bottom w:w="43" w:type="dxa"/>
              <w:right w:w="29" w:type="dxa"/>
            </w:tcMar>
            <w:hideMark/>
          </w:tcPr>
          <w:p w14:paraId="61FC8A41" w14:textId="77777777" w:rsidR="00C328F1" w:rsidRDefault="006F61A1" w:rsidP="00B67D76">
            <w:pPr>
              <w:pStyle w:val="Standard"/>
              <w:spacing w:after="120" w:line="100" w:lineRule="atLeast"/>
              <w:jc w:val="both"/>
              <w:rPr>
                <w:rFonts w:eastAsia="Times New Roman" w:cs="Calibri"/>
              </w:rPr>
            </w:pPr>
            <w:r>
              <w:rPr>
                <w:rFonts w:eastAsia="Times New Roman" w:cs="Calibri"/>
              </w:rPr>
              <w:t xml:space="preserve">Tooltip Text </w:t>
            </w:r>
            <w:r w:rsidR="00C328F1">
              <w:rPr>
                <w:rFonts w:eastAsia="Times New Roman" w:cs="Calibri"/>
              </w:rPr>
              <w:t xml:space="preserve">Management – For Admin </w:t>
            </w:r>
          </w:p>
        </w:tc>
      </w:tr>
      <w:tr w:rsidR="00C328F1" w14:paraId="008B1A7D" w14:textId="77777777" w:rsidTr="00B67D76">
        <w:trPr>
          <w:trHeight w:val="620"/>
        </w:trPr>
        <w:tc>
          <w:tcPr>
            <w:tcW w:w="1350" w:type="dxa"/>
            <w:tcBorders>
              <w:top w:val="single" w:sz="4" w:space="0" w:color="000001"/>
              <w:left w:val="single" w:sz="4" w:space="0" w:color="000001"/>
              <w:bottom w:val="single" w:sz="4" w:space="0" w:color="000001"/>
              <w:right w:val="nil"/>
            </w:tcBorders>
            <w:shd w:val="clear" w:color="auto" w:fill="1F497D"/>
            <w:tcMar>
              <w:top w:w="43" w:type="dxa"/>
              <w:left w:w="29" w:type="dxa"/>
              <w:bottom w:w="43" w:type="dxa"/>
              <w:right w:w="29" w:type="dxa"/>
            </w:tcMar>
            <w:hideMark/>
          </w:tcPr>
          <w:p w14:paraId="2551A3FC" w14:textId="77777777" w:rsidR="00C328F1" w:rsidRDefault="00C328F1" w:rsidP="00B67D76">
            <w:pPr>
              <w:pStyle w:val="Standard"/>
              <w:spacing w:after="120" w:line="100" w:lineRule="atLeast"/>
              <w:jc w:val="both"/>
              <w:rPr>
                <w:rFonts w:eastAsia="Times New Roman" w:cs="Calibri"/>
                <w:b/>
                <w:iCs/>
                <w:color w:val="FFFFFF"/>
              </w:rPr>
            </w:pPr>
            <w:r>
              <w:rPr>
                <w:rFonts w:eastAsia="Times New Roman" w:cs="Calibri"/>
                <w:b/>
                <w:iCs/>
                <w:color w:val="FFFFFF"/>
              </w:rPr>
              <w:t>INPUT</w:t>
            </w:r>
          </w:p>
        </w:tc>
        <w:tc>
          <w:tcPr>
            <w:tcW w:w="7271" w:type="dxa"/>
            <w:tcBorders>
              <w:top w:val="single" w:sz="4" w:space="0" w:color="000001"/>
              <w:left w:val="single" w:sz="4" w:space="0" w:color="000001"/>
              <w:bottom w:val="single" w:sz="4" w:space="0" w:color="000001"/>
              <w:right w:val="single" w:sz="4" w:space="0" w:color="000001"/>
            </w:tcBorders>
            <w:shd w:val="clear" w:color="auto" w:fill="FFFFFF"/>
            <w:tcMar>
              <w:top w:w="43" w:type="dxa"/>
              <w:left w:w="29" w:type="dxa"/>
              <w:bottom w:w="43" w:type="dxa"/>
              <w:right w:w="29" w:type="dxa"/>
            </w:tcMar>
            <w:hideMark/>
          </w:tcPr>
          <w:tbl>
            <w:tblPr>
              <w:tblW w:w="7130" w:type="dxa"/>
              <w:tblLayout w:type="fixed"/>
              <w:tblCellMar>
                <w:left w:w="10" w:type="dxa"/>
                <w:right w:w="10" w:type="dxa"/>
              </w:tblCellMar>
              <w:tblLook w:val="04A0" w:firstRow="1" w:lastRow="0" w:firstColumn="1" w:lastColumn="0" w:noHBand="0" w:noVBand="1"/>
            </w:tblPr>
            <w:tblGrid>
              <w:gridCol w:w="1660"/>
              <w:gridCol w:w="1288"/>
              <w:gridCol w:w="4182"/>
            </w:tblGrid>
            <w:tr w:rsidR="00C328F1" w14:paraId="79967B0F" w14:textId="77777777" w:rsidTr="00B67D76">
              <w:trPr>
                <w:trHeight w:val="390"/>
              </w:trPr>
              <w:tc>
                <w:tcPr>
                  <w:tcW w:w="1660" w:type="dxa"/>
                  <w:tcBorders>
                    <w:top w:val="single" w:sz="4" w:space="0" w:color="000001"/>
                    <w:left w:val="single" w:sz="4" w:space="0" w:color="000001"/>
                    <w:bottom w:val="single" w:sz="4" w:space="0" w:color="000001"/>
                    <w:right w:val="nil"/>
                  </w:tcBorders>
                  <w:shd w:val="clear" w:color="auto" w:fill="FFFFFF"/>
                  <w:tcMar>
                    <w:top w:w="43" w:type="dxa"/>
                    <w:left w:w="58" w:type="dxa"/>
                    <w:bottom w:w="43" w:type="dxa"/>
                    <w:right w:w="58" w:type="dxa"/>
                  </w:tcMar>
                  <w:hideMark/>
                </w:tcPr>
                <w:p w14:paraId="480CB763" w14:textId="77777777" w:rsidR="00C328F1" w:rsidRDefault="00C328F1" w:rsidP="00B67D76">
                  <w:pPr>
                    <w:pStyle w:val="Standard"/>
                    <w:spacing w:after="120" w:line="100" w:lineRule="atLeast"/>
                    <w:jc w:val="both"/>
                    <w:rPr>
                      <w:rFonts w:eastAsia="Times New Roman" w:cs="Calibri"/>
                      <w:b/>
                      <w:iCs/>
                      <w:color w:val="17365D"/>
                    </w:rPr>
                  </w:pPr>
                  <w:r>
                    <w:rPr>
                      <w:rFonts w:eastAsia="Times New Roman" w:cs="Calibri"/>
                      <w:b/>
                      <w:iCs/>
                      <w:color w:val="17365D"/>
                    </w:rPr>
                    <w:t>Field Name</w:t>
                  </w:r>
                </w:p>
              </w:tc>
              <w:tc>
                <w:tcPr>
                  <w:tcW w:w="1288" w:type="dxa"/>
                  <w:tcBorders>
                    <w:top w:val="single" w:sz="4" w:space="0" w:color="000001"/>
                    <w:left w:val="single" w:sz="4" w:space="0" w:color="000001"/>
                    <w:bottom w:val="single" w:sz="4" w:space="0" w:color="000001"/>
                    <w:right w:val="nil"/>
                  </w:tcBorders>
                  <w:shd w:val="clear" w:color="auto" w:fill="FFFFFF"/>
                  <w:tcMar>
                    <w:top w:w="43" w:type="dxa"/>
                    <w:left w:w="58" w:type="dxa"/>
                    <w:bottom w:w="43" w:type="dxa"/>
                    <w:right w:w="58" w:type="dxa"/>
                  </w:tcMar>
                  <w:hideMark/>
                </w:tcPr>
                <w:p w14:paraId="2AE43DB0" w14:textId="77777777" w:rsidR="00C328F1" w:rsidRDefault="00C328F1" w:rsidP="00B67D76">
                  <w:pPr>
                    <w:pStyle w:val="Standard"/>
                    <w:spacing w:after="120" w:line="100" w:lineRule="atLeast"/>
                    <w:jc w:val="both"/>
                    <w:rPr>
                      <w:rFonts w:eastAsia="Times New Roman" w:cs="Calibri"/>
                      <w:b/>
                      <w:iCs/>
                      <w:color w:val="17365D"/>
                    </w:rPr>
                  </w:pPr>
                  <w:r>
                    <w:rPr>
                      <w:rFonts w:eastAsia="Times New Roman" w:cs="Calibri"/>
                      <w:b/>
                      <w:iCs/>
                      <w:color w:val="17365D"/>
                    </w:rPr>
                    <w:t>Data Type</w:t>
                  </w:r>
                </w:p>
              </w:tc>
              <w:tc>
                <w:tcPr>
                  <w:tcW w:w="4182" w:type="dxa"/>
                  <w:tcBorders>
                    <w:top w:val="single" w:sz="4" w:space="0" w:color="000001"/>
                    <w:left w:val="single" w:sz="4" w:space="0" w:color="000001"/>
                    <w:bottom w:val="single" w:sz="4" w:space="0" w:color="000001"/>
                    <w:right w:val="single" w:sz="4" w:space="0" w:color="000001"/>
                  </w:tcBorders>
                  <w:shd w:val="clear" w:color="auto" w:fill="FFFFFF"/>
                  <w:tcMar>
                    <w:top w:w="43" w:type="dxa"/>
                    <w:left w:w="58" w:type="dxa"/>
                    <w:bottom w:w="43" w:type="dxa"/>
                    <w:right w:w="58" w:type="dxa"/>
                  </w:tcMar>
                  <w:hideMark/>
                </w:tcPr>
                <w:p w14:paraId="111F51EC" w14:textId="77777777" w:rsidR="00C328F1" w:rsidRDefault="00C328F1" w:rsidP="00B67D76">
                  <w:pPr>
                    <w:pStyle w:val="Standard"/>
                    <w:spacing w:after="120" w:line="100" w:lineRule="atLeast"/>
                    <w:jc w:val="both"/>
                    <w:rPr>
                      <w:rFonts w:eastAsia="Times New Roman" w:cs="Calibri"/>
                      <w:b/>
                      <w:iCs/>
                      <w:color w:val="17365D"/>
                    </w:rPr>
                  </w:pPr>
                  <w:r>
                    <w:rPr>
                      <w:rFonts w:eastAsia="Times New Roman" w:cs="Calibri"/>
                      <w:b/>
                      <w:iCs/>
                      <w:color w:val="17365D"/>
                    </w:rPr>
                    <w:t>Comments/value</w:t>
                  </w:r>
                </w:p>
              </w:tc>
            </w:tr>
            <w:tr w:rsidR="00C328F1" w14:paraId="4C55BD49" w14:textId="77777777" w:rsidTr="00B67D76">
              <w:trPr>
                <w:trHeight w:val="645"/>
              </w:trPr>
              <w:tc>
                <w:tcPr>
                  <w:tcW w:w="1660" w:type="dxa"/>
                  <w:tcBorders>
                    <w:top w:val="nil"/>
                    <w:left w:val="single" w:sz="4" w:space="0" w:color="000001"/>
                    <w:bottom w:val="single" w:sz="4" w:space="0" w:color="000001"/>
                    <w:right w:val="nil"/>
                  </w:tcBorders>
                  <w:shd w:val="clear" w:color="auto" w:fill="FFFFFF"/>
                  <w:tcMar>
                    <w:top w:w="43" w:type="dxa"/>
                    <w:left w:w="58" w:type="dxa"/>
                    <w:bottom w:w="43" w:type="dxa"/>
                    <w:right w:w="58" w:type="dxa"/>
                  </w:tcMar>
                  <w:hideMark/>
                </w:tcPr>
                <w:p w14:paraId="1CFBF4B9" w14:textId="77777777" w:rsidR="00C328F1" w:rsidRDefault="006F61A1" w:rsidP="00B67D76">
                  <w:pPr>
                    <w:spacing w:after="120" w:line="100" w:lineRule="atLeast"/>
                    <w:jc w:val="both"/>
                    <w:rPr>
                      <w:rFonts w:eastAsia="Times New Roman" w:cs="Calibri"/>
                      <w:iCs/>
                    </w:rPr>
                  </w:pPr>
                  <w:r>
                    <w:rPr>
                      <w:rFonts w:eastAsia="Times New Roman" w:cs="Calibri"/>
                      <w:iCs/>
                    </w:rPr>
                    <w:t>Application Area</w:t>
                  </w:r>
                  <w:r w:rsidR="00C328F1">
                    <w:rPr>
                      <w:rFonts w:eastAsia="Times New Roman" w:cs="Calibri"/>
                      <w:iCs/>
                    </w:rPr>
                    <w:t xml:space="preserve"> </w:t>
                  </w:r>
                </w:p>
              </w:tc>
              <w:tc>
                <w:tcPr>
                  <w:tcW w:w="1288" w:type="dxa"/>
                  <w:tcBorders>
                    <w:top w:val="nil"/>
                    <w:left w:val="single" w:sz="4" w:space="0" w:color="000001"/>
                    <w:bottom w:val="single" w:sz="4" w:space="0" w:color="000001"/>
                    <w:right w:val="nil"/>
                  </w:tcBorders>
                  <w:shd w:val="clear" w:color="auto" w:fill="FFFFFF"/>
                  <w:tcMar>
                    <w:top w:w="43" w:type="dxa"/>
                    <w:left w:w="58" w:type="dxa"/>
                    <w:bottom w:w="43" w:type="dxa"/>
                    <w:right w:w="58" w:type="dxa"/>
                  </w:tcMar>
                  <w:hideMark/>
                </w:tcPr>
                <w:p w14:paraId="08E823DE" w14:textId="77777777" w:rsidR="00C328F1" w:rsidRDefault="006F61A1" w:rsidP="00B67D76">
                  <w:pPr>
                    <w:spacing w:after="120" w:line="100" w:lineRule="atLeast"/>
                    <w:jc w:val="both"/>
                    <w:rPr>
                      <w:rFonts w:eastAsia="Times New Roman" w:cs="Calibri"/>
                      <w:iCs/>
                    </w:rPr>
                  </w:pPr>
                  <w:r>
                    <w:rPr>
                      <w:rFonts w:eastAsia="Times New Roman" w:cs="Calibri"/>
                      <w:iCs/>
                    </w:rPr>
                    <w:t>Label</w:t>
                  </w:r>
                </w:p>
              </w:tc>
              <w:tc>
                <w:tcPr>
                  <w:tcW w:w="4182" w:type="dxa"/>
                  <w:tcBorders>
                    <w:top w:val="nil"/>
                    <w:left w:val="single" w:sz="4" w:space="0" w:color="000001"/>
                    <w:bottom w:val="single" w:sz="4" w:space="0" w:color="000001"/>
                    <w:right w:val="single" w:sz="4" w:space="0" w:color="000001"/>
                  </w:tcBorders>
                  <w:shd w:val="clear" w:color="auto" w:fill="FFFFFF"/>
                  <w:tcMar>
                    <w:top w:w="43" w:type="dxa"/>
                    <w:left w:w="58" w:type="dxa"/>
                    <w:bottom w:w="43" w:type="dxa"/>
                    <w:right w:w="58" w:type="dxa"/>
                  </w:tcMar>
                  <w:hideMark/>
                </w:tcPr>
                <w:p w14:paraId="4CB4BA23" w14:textId="77777777" w:rsidR="00C328F1" w:rsidRDefault="006F61A1" w:rsidP="00B67D76">
                  <w:pPr>
                    <w:spacing w:after="120" w:line="100" w:lineRule="atLeast"/>
                    <w:jc w:val="both"/>
                    <w:rPr>
                      <w:rFonts w:eastAsia="Times New Roman" w:cs="Calibri"/>
                      <w:iCs/>
                    </w:rPr>
                  </w:pPr>
                  <w:r>
                    <w:rPr>
                      <w:rFonts w:eastAsia="Times New Roman" w:cs="Calibri"/>
                      <w:iCs/>
                    </w:rPr>
                    <w:t xml:space="preserve">Displays the information about the section in the application where the respective tooltip </w:t>
                  </w:r>
                  <w:r>
                    <w:rPr>
                      <w:rFonts w:eastAsia="Times New Roman" w:cs="Calibri"/>
                      <w:iCs/>
                    </w:rPr>
                    <w:lastRenderedPageBreak/>
                    <w:t xml:space="preserve">text is being displayed. This is the information that is submitted by the Developers while integrating the tooltip tag in the database backed. </w:t>
                  </w:r>
                </w:p>
              </w:tc>
            </w:tr>
            <w:tr w:rsidR="006F61A1" w14:paraId="4BB600E0" w14:textId="77777777" w:rsidTr="00B67D76">
              <w:trPr>
                <w:trHeight w:val="930"/>
              </w:trPr>
              <w:tc>
                <w:tcPr>
                  <w:tcW w:w="1660" w:type="dxa"/>
                  <w:tcBorders>
                    <w:top w:val="nil"/>
                    <w:left w:val="single" w:sz="4" w:space="0" w:color="000001"/>
                    <w:bottom w:val="single" w:sz="4" w:space="0" w:color="000001"/>
                    <w:right w:val="nil"/>
                  </w:tcBorders>
                  <w:shd w:val="clear" w:color="auto" w:fill="FFFFFF"/>
                  <w:tcMar>
                    <w:top w:w="43" w:type="dxa"/>
                    <w:left w:w="58" w:type="dxa"/>
                    <w:bottom w:w="43" w:type="dxa"/>
                    <w:right w:w="58" w:type="dxa"/>
                  </w:tcMar>
                </w:tcPr>
                <w:p w14:paraId="104B7AEE" w14:textId="77777777" w:rsidR="006F61A1" w:rsidRDefault="006F61A1" w:rsidP="00B67D76">
                  <w:pPr>
                    <w:spacing w:after="120" w:line="100" w:lineRule="atLeast"/>
                    <w:jc w:val="both"/>
                  </w:pPr>
                  <w:r>
                    <w:lastRenderedPageBreak/>
                    <w:t>Tooltip Text</w:t>
                  </w:r>
                </w:p>
              </w:tc>
              <w:tc>
                <w:tcPr>
                  <w:tcW w:w="1288" w:type="dxa"/>
                  <w:tcBorders>
                    <w:top w:val="nil"/>
                    <w:left w:val="single" w:sz="4" w:space="0" w:color="000001"/>
                    <w:bottom w:val="single" w:sz="4" w:space="0" w:color="000001"/>
                    <w:right w:val="nil"/>
                  </w:tcBorders>
                  <w:shd w:val="clear" w:color="auto" w:fill="FFFFFF"/>
                  <w:tcMar>
                    <w:top w:w="43" w:type="dxa"/>
                    <w:left w:w="58" w:type="dxa"/>
                    <w:bottom w:w="43" w:type="dxa"/>
                    <w:right w:w="58" w:type="dxa"/>
                  </w:tcMar>
                </w:tcPr>
                <w:p w14:paraId="3AB7B508" w14:textId="77777777" w:rsidR="006F61A1" w:rsidRDefault="006F61A1" w:rsidP="00B67D76">
                  <w:pPr>
                    <w:spacing w:after="120" w:line="100" w:lineRule="atLeast"/>
                    <w:jc w:val="both"/>
                  </w:pPr>
                  <w:r>
                    <w:t xml:space="preserve">Rich Text Editor Field </w:t>
                  </w:r>
                </w:p>
              </w:tc>
              <w:tc>
                <w:tcPr>
                  <w:tcW w:w="4182" w:type="dxa"/>
                  <w:tcBorders>
                    <w:top w:val="nil"/>
                    <w:left w:val="single" w:sz="4" w:space="0" w:color="000001"/>
                    <w:bottom w:val="single" w:sz="4" w:space="0" w:color="000001"/>
                    <w:right w:val="single" w:sz="4" w:space="0" w:color="000001"/>
                  </w:tcBorders>
                  <w:shd w:val="clear" w:color="auto" w:fill="FFFFFF"/>
                  <w:tcMar>
                    <w:top w:w="43" w:type="dxa"/>
                    <w:left w:w="58" w:type="dxa"/>
                    <w:bottom w:w="43" w:type="dxa"/>
                    <w:right w:w="58" w:type="dxa"/>
                  </w:tcMar>
                </w:tcPr>
                <w:p w14:paraId="34A8D311" w14:textId="77777777" w:rsidR="006F61A1" w:rsidRDefault="006F61A1" w:rsidP="00B67D76">
                  <w:pPr>
                    <w:spacing w:after="120" w:line="100" w:lineRule="atLeast"/>
                    <w:jc w:val="both"/>
                  </w:pPr>
                  <w:r>
                    <w:t xml:space="preserve">This is the information that is displayed to the user when the user clicks on the HELP icon on the front end application. This will actually be a Rich Text editor which will allow for the styling and formatting functions to be possible.  </w:t>
                  </w:r>
                </w:p>
              </w:tc>
            </w:tr>
            <w:tr w:rsidR="00C328F1" w14:paraId="7FE9412F" w14:textId="77777777" w:rsidTr="00B67D76">
              <w:trPr>
                <w:trHeight w:val="930"/>
              </w:trPr>
              <w:tc>
                <w:tcPr>
                  <w:tcW w:w="1660" w:type="dxa"/>
                  <w:tcBorders>
                    <w:top w:val="nil"/>
                    <w:left w:val="single" w:sz="4" w:space="0" w:color="000001"/>
                    <w:bottom w:val="single" w:sz="4" w:space="0" w:color="000001"/>
                    <w:right w:val="nil"/>
                  </w:tcBorders>
                  <w:shd w:val="clear" w:color="auto" w:fill="FFFFFF"/>
                  <w:tcMar>
                    <w:top w:w="43" w:type="dxa"/>
                    <w:left w:w="58" w:type="dxa"/>
                    <w:bottom w:w="43" w:type="dxa"/>
                    <w:right w:w="58" w:type="dxa"/>
                  </w:tcMar>
                  <w:hideMark/>
                </w:tcPr>
                <w:p w14:paraId="204C7914" w14:textId="77777777" w:rsidR="00C328F1" w:rsidRDefault="00C328F1" w:rsidP="00B67D76">
                  <w:pPr>
                    <w:spacing w:after="120" w:line="100" w:lineRule="atLeast"/>
                    <w:jc w:val="both"/>
                  </w:pPr>
                  <w:r>
                    <w:t>Save</w:t>
                  </w:r>
                </w:p>
              </w:tc>
              <w:tc>
                <w:tcPr>
                  <w:tcW w:w="1288" w:type="dxa"/>
                  <w:tcBorders>
                    <w:top w:val="nil"/>
                    <w:left w:val="single" w:sz="4" w:space="0" w:color="000001"/>
                    <w:bottom w:val="single" w:sz="4" w:space="0" w:color="000001"/>
                    <w:right w:val="nil"/>
                  </w:tcBorders>
                  <w:shd w:val="clear" w:color="auto" w:fill="FFFFFF"/>
                  <w:tcMar>
                    <w:top w:w="43" w:type="dxa"/>
                    <w:left w:w="58" w:type="dxa"/>
                    <w:bottom w:w="43" w:type="dxa"/>
                    <w:right w:w="58" w:type="dxa"/>
                  </w:tcMar>
                  <w:hideMark/>
                </w:tcPr>
                <w:p w14:paraId="30CDB6BA" w14:textId="77777777" w:rsidR="00C328F1" w:rsidRDefault="00C328F1" w:rsidP="00B67D76">
                  <w:pPr>
                    <w:spacing w:after="120" w:line="100" w:lineRule="atLeast"/>
                    <w:jc w:val="both"/>
                  </w:pPr>
                  <w:r>
                    <w:t>Button</w:t>
                  </w:r>
                </w:p>
              </w:tc>
              <w:tc>
                <w:tcPr>
                  <w:tcW w:w="4182" w:type="dxa"/>
                  <w:tcBorders>
                    <w:top w:val="nil"/>
                    <w:left w:val="single" w:sz="4" w:space="0" w:color="000001"/>
                    <w:bottom w:val="single" w:sz="4" w:space="0" w:color="000001"/>
                    <w:right w:val="single" w:sz="4" w:space="0" w:color="000001"/>
                  </w:tcBorders>
                  <w:shd w:val="clear" w:color="auto" w:fill="FFFFFF"/>
                  <w:tcMar>
                    <w:top w:w="43" w:type="dxa"/>
                    <w:left w:w="58" w:type="dxa"/>
                    <w:bottom w:w="43" w:type="dxa"/>
                    <w:right w:w="58" w:type="dxa"/>
                  </w:tcMar>
                  <w:hideMark/>
                </w:tcPr>
                <w:p w14:paraId="5EE7DBD4" w14:textId="77777777" w:rsidR="00C328F1" w:rsidRDefault="00C328F1" w:rsidP="006F61A1">
                  <w:pPr>
                    <w:spacing w:after="120" w:line="100" w:lineRule="atLeast"/>
                    <w:jc w:val="both"/>
                  </w:pPr>
                  <w:r>
                    <w:t xml:space="preserve">Used to add\update the </w:t>
                  </w:r>
                  <w:r w:rsidR="006F61A1">
                    <w:t>Tooltip Help</w:t>
                  </w:r>
                  <w:r>
                    <w:t xml:space="preserve"> text information provided.    </w:t>
                  </w:r>
                </w:p>
              </w:tc>
            </w:tr>
            <w:tr w:rsidR="00C328F1" w14:paraId="3E1EE8B1" w14:textId="77777777" w:rsidTr="00B67D76">
              <w:trPr>
                <w:trHeight w:val="1200"/>
              </w:trPr>
              <w:tc>
                <w:tcPr>
                  <w:tcW w:w="1660" w:type="dxa"/>
                  <w:tcBorders>
                    <w:top w:val="nil"/>
                    <w:left w:val="single" w:sz="4" w:space="0" w:color="000001"/>
                    <w:bottom w:val="single" w:sz="4" w:space="0" w:color="000001"/>
                    <w:right w:val="nil"/>
                  </w:tcBorders>
                  <w:shd w:val="clear" w:color="auto" w:fill="FFFFFF"/>
                  <w:tcMar>
                    <w:top w:w="43" w:type="dxa"/>
                    <w:left w:w="58" w:type="dxa"/>
                    <w:bottom w:w="43" w:type="dxa"/>
                    <w:right w:w="58" w:type="dxa"/>
                  </w:tcMar>
                  <w:hideMark/>
                </w:tcPr>
                <w:p w14:paraId="32769ADE" w14:textId="77777777" w:rsidR="00C328F1" w:rsidRDefault="00C328F1" w:rsidP="00B67D76">
                  <w:pPr>
                    <w:spacing w:after="120" w:line="100" w:lineRule="atLeast"/>
                    <w:jc w:val="both"/>
                  </w:pPr>
                  <w:r>
                    <w:t>Cancel</w:t>
                  </w:r>
                </w:p>
              </w:tc>
              <w:tc>
                <w:tcPr>
                  <w:tcW w:w="1288" w:type="dxa"/>
                  <w:tcBorders>
                    <w:top w:val="nil"/>
                    <w:left w:val="single" w:sz="4" w:space="0" w:color="000001"/>
                    <w:bottom w:val="single" w:sz="4" w:space="0" w:color="000001"/>
                    <w:right w:val="nil"/>
                  </w:tcBorders>
                  <w:shd w:val="clear" w:color="auto" w:fill="FFFFFF"/>
                  <w:tcMar>
                    <w:top w:w="43" w:type="dxa"/>
                    <w:left w:w="58" w:type="dxa"/>
                    <w:bottom w:w="43" w:type="dxa"/>
                    <w:right w:w="58" w:type="dxa"/>
                  </w:tcMar>
                  <w:hideMark/>
                </w:tcPr>
                <w:p w14:paraId="0B1FF49E" w14:textId="77777777" w:rsidR="00C328F1" w:rsidRDefault="00C328F1" w:rsidP="00B67D76">
                  <w:pPr>
                    <w:spacing w:after="120" w:line="100" w:lineRule="atLeast"/>
                    <w:jc w:val="both"/>
                  </w:pPr>
                  <w:r>
                    <w:t>Button</w:t>
                  </w:r>
                </w:p>
              </w:tc>
              <w:tc>
                <w:tcPr>
                  <w:tcW w:w="4182" w:type="dxa"/>
                  <w:tcBorders>
                    <w:top w:val="nil"/>
                    <w:left w:val="single" w:sz="4" w:space="0" w:color="000001"/>
                    <w:bottom w:val="single" w:sz="4" w:space="0" w:color="000001"/>
                    <w:right w:val="single" w:sz="4" w:space="0" w:color="000001"/>
                  </w:tcBorders>
                  <w:shd w:val="clear" w:color="auto" w:fill="FFFFFF"/>
                  <w:tcMar>
                    <w:top w:w="43" w:type="dxa"/>
                    <w:left w:w="58" w:type="dxa"/>
                    <w:bottom w:w="43" w:type="dxa"/>
                    <w:right w:w="58" w:type="dxa"/>
                  </w:tcMar>
                  <w:hideMark/>
                </w:tcPr>
                <w:p w14:paraId="63F80D30" w14:textId="77777777" w:rsidR="00C328F1" w:rsidRDefault="00C328F1" w:rsidP="006F61A1">
                  <w:pPr>
                    <w:spacing w:after="120" w:line="100" w:lineRule="atLeast"/>
                    <w:jc w:val="both"/>
                  </w:pPr>
                  <w:r>
                    <w:t xml:space="preserve">Used to cancel and discard any changes that were made on screen and return back to the main grid which displays the details of all the </w:t>
                  </w:r>
                  <w:r w:rsidR="006F61A1">
                    <w:t xml:space="preserve">Tooltip </w:t>
                  </w:r>
                  <w:r>
                    <w:t xml:space="preserve">definitions  </w:t>
                  </w:r>
                </w:p>
              </w:tc>
            </w:tr>
          </w:tbl>
          <w:p w14:paraId="42D1AA9D" w14:textId="77777777" w:rsidR="00C328F1" w:rsidRDefault="00C328F1" w:rsidP="00B67D76">
            <w:pPr>
              <w:pStyle w:val="Standard"/>
              <w:spacing w:after="120" w:line="100" w:lineRule="atLeast"/>
              <w:jc w:val="both"/>
              <w:rPr>
                <w:rFonts w:eastAsia="Times New Roman" w:cs="Calibri"/>
                <w:b/>
                <w:iCs/>
                <w:color w:val="FFFFFF"/>
              </w:rPr>
            </w:pPr>
          </w:p>
        </w:tc>
      </w:tr>
      <w:tr w:rsidR="00C328F1" w14:paraId="4F76D279" w14:textId="77777777" w:rsidTr="00B67D76">
        <w:trPr>
          <w:trHeight w:val="577"/>
        </w:trPr>
        <w:tc>
          <w:tcPr>
            <w:tcW w:w="1350" w:type="dxa"/>
            <w:tcBorders>
              <w:top w:val="single" w:sz="4" w:space="0" w:color="000001"/>
              <w:left w:val="single" w:sz="4" w:space="0" w:color="000001"/>
              <w:bottom w:val="single" w:sz="4" w:space="0" w:color="000001"/>
              <w:right w:val="nil"/>
            </w:tcBorders>
            <w:shd w:val="clear" w:color="auto" w:fill="1F497D"/>
            <w:tcMar>
              <w:top w:w="43" w:type="dxa"/>
              <w:left w:w="29" w:type="dxa"/>
              <w:bottom w:w="43" w:type="dxa"/>
              <w:right w:w="29" w:type="dxa"/>
            </w:tcMar>
            <w:hideMark/>
          </w:tcPr>
          <w:p w14:paraId="7383CB87" w14:textId="77777777" w:rsidR="00C328F1" w:rsidRDefault="00C328F1" w:rsidP="00B67D76">
            <w:pPr>
              <w:pStyle w:val="Standard"/>
              <w:spacing w:after="120" w:line="100" w:lineRule="atLeast"/>
              <w:jc w:val="both"/>
              <w:rPr>
                <w:rFonts w:eastAsia="Times New Roman" w:cs="Calibri"/>
                <w:b/>
                <w:iCs/>
                <w:color w:val="FFFFFF"/>
              </w:rPr>
            </w:pPr>
            <w:r>
              <w:rPr>
                <w:rFonts w:eastAsia="Times New Roman" w:cs="Calibri"/>
                <w:b/>
                <w:iCs/>
                <w:color w:val="FFFFFF"/>
              </w:rPr>
              <w:lastRenderedPageBreak/>
              <w:t>OPERATION</w:t>
            </w:r>
          </w:p>
        </w:tc>
        <w:tc>
          <w:tcPr>
            <w:tcW w:w="7271" w:type="dxa"/>
            <w:tcBorders>
              <w:top w:val="single" w:sz="4" w:space="0" w:color="000001"/>
              <w:left w:val="single" w:sz="4" w:space="0" w:color="000001"/>
              <w:bottom w:val="single" w:sz="4" w:space="0" w:color="000001"/>
              <w:right w:val="single" w:sz="4" w:space="0" w:color="000001"/>
            </w:tcBorders>
            <w:shd w:val="clear" w:color="auto" w:fill="FFFFFF"/>
            <w:tcMar>
              <w:top w:w="43" w:type="dxa"/>
              <w:left w:w="29" w:type="dxa"/>
              <w:bottom w:w="43" w:type="dxa"/>
              <w:right w:w="29" w:type="dxa"/>
            </w:tcMar>
          </w:tcPr>
          <w:p w14:paraId="2223FAFF" w14:textId="77777777" w:rsidR="00C328F1" w:rsidRDefault="00C328F1" w:rsidP="00B67D76">
            <w:pPr>
              <w:pStyle w:val="Standard"/>
              <w:numPr>
                <w:ilvl w:val="0"/>
                <w:numId w:val="17"/>
              </w:numPr>
              <w:spacing w:after="120" w:line="100" w:lineRule="atLeast"/>
              <w:jc w:val="both"/>
              <w:rPr>
                <w:rFonts w:eastAsia="Times New Roman" w:cs="Calibri"/>
              </w:rPr>
            </w:pPr>
            <w:r>
              <w:rPr>
                <w:rFonts w:eastAsia="Times New Roman" w:cs="Calibri"/>
              </w:rPr>
              <w:t xml:space="preserve">The landing page for the </w:t>
            </w:r>
            <w:r w:rsidR="006F61A1">
              <w:rPr>
                <w:rFonts w:eastAsia="Times New Roman" w:cs="Calibri"/>
              </w:rPr>
              <w:t xml:space="preserve">Tooltip Text </w:t>
            </w:r>
            <w:r>
              <w:rPr>
                <w:rFonts w:eastAsia="Times New Roman" w:cs="Calibri"/>
              </w:rPr>
              <w:t xml:space="preserve">management is controlled and managed by user permissions as defined for the role that the user is assigned with </w:t>
            </w:r>
          </w:p>
          <w:p w14:paraId="5960DEE1" w14:textId="77777777" w:rsidR="00C328F1" w:rsidRDefault="00C328F1" w:rsidP="00B67D76">
            <w:pPr>
              <w:pStyle w:val="Standard"/>
              <w:numPr>
                <w:ilvl w:val="0"/>
                <w:numId w:val="17"/>
              </w:numPr>
              <w:spacing w:after="120" w:line="100" w:lineRule="atLeast"/>
              <w:jc w:val="both"/>
              <w:rPr>
                <w:rFonts w:eastAsia="Times New Roman" w:cs="Calibri"/>
              </w:rPr>
            </w:pPr>
            <w:r>
              <w:rPr>
                <w:rFonts w:eastAsia="Times New Roman" w:cs="Calibri"/>
              </w:rPr>
              <w:t xml:space="preserve">Once the user has determined to have access to the </w:t>
            </w:r>
            <w:r w:rsidR="006F61A1">
              <w:rPr>
                <w:rFonts w:eastAsia="Times New Roman" w:cs="Calibri"/>
              </w:rPr>
              <w:t xml:space="preserve">Tooltip Text </w:t>
            </w:r>
            <w:r>
              <w:rPr>
                <w:rFonts w:eastAsia="Times New Roman" w:cs="Calibri"/>
              </w:rPr>
              <w:t xml:space="preserve">management feature in Admin Functions, this menu option will be made visible to the user </w:t>
            </w:r>
          </w:p>
          <w:p w14:paraId="74533A32" w14:textId="77777777" w:rsidR="00C328F1" w:rsidRDefault="00C328F1" w:rsidP="00B67D76">
            <w:pPr>
              <w:pStyle w:val="Standard"/>
              <w:numPr>
                <w:ilvl w:val="0"/>
                <w:numId w:val="17"/>
              </w:numPr>
              <w:spacing w:after="120" w:line="100" w:lineRule="atLeast"/>
              <w:jc w:val="both"/>
              <w:rPr>
                <w:rFonts w:eastAsia="Times New Roman" w:cs="Calibri"/>
              </w:rPr>
            </w:pPr>
            <w:r>
              <w:rPr>
                <w:rFonts w:eastAsia="Times New Roman" w:cs="Calibri"/>
              </w:rPr>
              <w:t xml:space="preserve">Clicking on the Menu displays a view of all the </w:t>
            </w:r>
            <w:r w:rsidR="006F61A1">
              <w:rPr>
                <w:rFonts w:eastAsia="Times New Roman" w:cs="Calibri"/>
              </w:rPr>
              <w:t xml:space="preserve">active and inactive </w:t>
            </w:r>
            <w:r>
              <w:rPr>
                <w:rFonts w:eastAsia="Times New Roman" w:cs="Calibri"/>
              </w:rPr>
              <w:t>“</w:t>
            </w:r>
            <w:r w:rsidR="006F61A1">
              <w:rPr>
                <w:rFonts w:eastAsia="Times New Roman" w:cs="Calibri"/>
              </w:rPr>
              <w:t>Tooltip sections</w:t>
            </w:r>
            <w:r>
              <w:rPr>
                <w:rFonts w:eastAsia="Times New Roman" w:cs="Calibri"/>
              </w:rPr>
              <w:t xml:space="preserve">” which were created in the application database </w:t>
            </w:r>
          </w:p>
          <w:p w14:paraId="37EC95E9" w14:textId="77777777" w:rsidR="006F61A1" w:rsidRDefault="006F61A1" w:rsidP="00B67D76">
            <w:pPr>
              <w:pStyle w:val="Standard"/>
              <w:numPr>
                <w:ilvl w:val="0"/>
                <w:numId w:val="17"/>
              </w:numPr>
              <w:spacing w:after="120" w:line="100" w:lineRule="atLeast"/>
              <w:jc w:val="both"/>
              <w:rPr>
                <w:rFonts w:eastAsia="Times New Roman" w:cs="Calibri"/>
              </w:rPr>
            </w:pPr>
            <w:r>
              <w:rPr>
                <w:rFonts w:eastAsia="Times New Roman" w:cs="Calibri"/>
              </w:rPr>
              <w:t xml:space="preserve">There is no feature to add a New Tooltip Text from the front end but there is ability only to manage information that has been activated during development </w:t>
            </w:r>
          </w:p>
          <w:p w14:paraId="0A3FEE54" w14:textId="77777777" w:rsidR="006F61A1" w:rsidRDefault="006F61A1" w:rsidP="00B67D76">
            <w:pPr>
              <w:pStyle w:val="Standard"/>
              <w:numPr>
                <w:ilvl w:val="0"/>
                <w:numId w:val="17"/>
              </w:numPr>
              <w:spacing w:after="120" w:line="100" w:lineRule="atLeast"/>
              <w:jc w:val="both"/>
              <w:rPr>
                <w:rFonts w:eastAsia="Times New Roman" w:cs="Calibri"/>
              </w:rPr>
            </w:pPr>
            <w:r>
              <w:rPr>
                <w:rFonts w:eastAsia="Times New Roman" w:cs="Calibri"/>
              </w:rPr>
              <w:t xml:space="preserve">There is ability to turn off a particular tooltip from not showing up any further in the application frontend. </w:t>
            </w:r>
          </w:p>
          <w:p w14:paraId="51A6C875" w14:textId="77777777" w:rsidR="00C328F1" w:rsidRDefault="006F61A1" w:rsidP="00B67D76">
            <w:pPr>
              <w:pStyle w:val="Standard"/>
              <w:numPr>
                <w:ilvl w:val="0"/>
                <w:numId w:val="17"/>
              </w:numPr>
              <w:spacing w:after="120" w:line="100" w:lineRule="atLeast"/>
              <w:jc w:val="both"/>
              <w:rPr>
                <w:rFonts w:eastAsia="Times New Roman" w:cs="Calibri"/>
              </w:rPr>
            </w:pPr>
            <w:r>
              <w:rPr>
                <w:rFonts w:eastAsia="Times New Roman" w:cs="Calibri"/>
              </w:rPr>
              <w:t xml:space="preserve">There is ability to turn ON a particular deactivated tooltip at any point of time so that it shows up on the application frontend </w:t>
            </w:r>
            <w:r w:rsidR="00C328F1">
              <w:rPr>
                <w:rFonts w:eastAsia="Times New Roman" w:cs="Calibri"/>
              </w:rPr>
              <w:t xml:space="preserve"> </w:t>
            </w:r>
          </w:p>
          <w:p w14:paraId="06651656" w14:textId="77777777" w:rsidR="006F61A1" w:rsidRDefault="006F61A1" w:rsidP="00B67D76">
            <w:pPr>
              <w:pStyle w:val="Standard"/>
              <w:numPr>
                <w:ilvl w:val="0"/>
                <w:numId w:val="17"/>
              </w:numPr>
              <w:spacing w:after="120" w:line="100" w:lineRule="atLeast"/>
              <w:jc w:val="both"/>
              <w:rPr>
                <w:rFonts w:eastAsia="Times New Roman" w:cs="Calibri"/>
              </w:rPr>
            </w:pPr>
            <w:r>
              <w:rPr>
                <w:rFonts w:eastAsia="Times New Roman" w:cs="Calibri"/>
              </w:rPr>
              <w:t>The rich text editor will allow for a PREVIEW feature so that the user can see a firsthand representation of how the specified text would look like</w:t>
            </w:r>
          </w:p>
          <w:p w14:paraId="6F168EF2" w14:textId="77777777" w:rsidR="006F61A1" w:rsidRPr="00047595" w:rsidRDefault="006F61A1" w:rsidP="00B67D76">
            <w:pPr>
              <w:pStyle w:val="Standard"/>
              <w:numPr>
                <w:ilvl w:val="0"/>
                <w:numId w:val="17"/>
              </w:numPr>
              <w:spacing w:after="120" w:line="100" w:lineRule="atLeast"/>
              <w:jc w:val="both"/>
              <w:rPr>
                <w:rFonts w:eastAsia="Times New Roman" w:cs="Calibri"/>
              </w:rPr>
            </w:pPr>
            <w:r>
              <w:rPr>
                <w:rFonts w:eastAsia="Times New Roman" w:cs="Calibri"/>
              </w:rPr>
              <w:t xml:space="preserve">There could be some minor differences in the actual rendering of the provided rich text based on the HTML on the page. But by and large it will be consistent with what is being updated in the editor  </w:t>
            </w:r>
          </w:p>
        </w:tc>
      </w:tr>
      <w:tr w:rsidR="00C328F1" w14:paraId="7BD52DDD" w14:textId="77777777" w:rsidTr="00B67D76">
        <w:tc>
          <w:tcPr>
            <w:tcW w:w="1350" w:type="dxa"/>
            <w:tcBorders>
              <w:top w:val="single" w:sz="4" w:space="0" w:color="000001"/>
              <w:left w:val="single" w:sz="4" w:space="0" w:color="000001"/>
              <w:bottom w:val="single" w:sz="4" w:space="0" w:color="000001"/>
              <w:right w:val="nil"/>
            </w:tcBorders>
            <w:shd w:val="clear" w:color="auto" w:fill="1F497D"/>
            <w:tcMar>
              <w:top w:w="43" w:type="dxa"/>
              <w:left w:w="29" w:type="dxa"/>
              <w:bottom w:w="43" w:type="dxa"/>
              <w:right w:w="29" w:type="dxa"/>
            </w:tcMar>
            <w:hideMark/>
          </w:tcPr>
          <w:p w14:paraId="1C754FD7" w14:textId="77777777" w:rsidR="00C328F1" w:rsidRDefault="00C328F1" w:rsidP="00B67D76">
            <w:pPr>
              <w:pStyle w:val="Standard"/>
              <w:spacing w:after="120" w:line="100" w:lineRule="atLeast"/>
              <w:jc w:val="both"/>
              <w:rPr>
                <w:rFonts w:eastAsia="Times New Roman" w:cs="Calibri"/>
                <w:b/>
                <w:iCs/>
                <w:color w:val="FFFFFF"/>
              </w:rPr>
            </w:pPr>
            <w:r>
              <w:rPr>
                <w:rFonts w:eastAsia="Times New Roman" w:cs="Calibri"/>
                <w:b/>
                <w:iCs/>
                <w:color w:val="FFFFFF"/>
              </w:rPr>
              <w:lastRenderedPageBreak/>
              <w:t>Validations</w:t>
            </w:r>
          </w:p>
        </w:tc>
        <w:tc>
          <w:tcPr>
            <w:tcW w:w="7271" w:type="dxa"/>
            <w:tcBorders>
              <w:top w:val="single" w:sz="4" w:space="0" w:color="000001"/>
              <w:left w:val="single" w:sz="4" w:space="0" w:color="000001"/>
              <w:bottom w:val="single" w:sz="4" w:space="0" w:color="000001"/>
              <w:right w:val="single" w:sz="4" w:space="0" w:color="000001"/>
            </w:tcBorders>
            <w:shd w:val="clear" w:color="auto" w:fill="FFFFFF"/>
            <w:tcMar>
              <w:top w:w="43" w:type="dxa"/>
              <w:left w:w="29" w:type="dxa"/>
              <w:bottom w:w="43" w:type="dxa"/>
              <w:right w:w="29" w:type="dxa"/>
            </w:tcMar>
            <w:hideMark/>
          </w:tcPr>
          <w:p w14:paraId="5B84A373" w14:textId="77777777" w:rsidR="00C328F1" w:rsidRPr="00047595" w:rsidRDefault="00C328F1" w:rsidP="00B67D76">
            <w:pPr>
              <w:pStyle w:val="Standard"/>
              <w:numPr>
                <w:ilvl w:val="0"/>
                <w:numId w:val="19"/>
              </w:numPr>
              <w:spacing w:after="120" w:line="100" w:lineRule="atLeast"/>
              <w:jc w:val="both"/>
              <w:rPr>
                <w:rFonts w:eastAsia="Times New Roman" w:cs="Calibri"/>
                <w:iCs/>
                <w:color w:val="FFFFFF"/>
              </w:rPr>
            </w:pPr>
            <w:r>
              <w:rPr>
                <w:rFonts w:eastAsia="Times New Roman" w:cs="Calibri"/>
              </w:rPr>
              <w:t xml:space="preserve">The application ensures that the access to the </w:t>
            </w:r>
            <w:r w:rsidR="006F61A1">
              <w:rPr>
                <w:rFonts w:eastAsia="Times New Roman" w:cs="Calibri"/>
              </w:rPr>
              <w:t>Tooltip Text</w:t>
            </w:r>
            <w:r>
              <w:rPr>
                <w:rFonts w:eastAsia="Times New Roman" w:cs="Calibri"/>
              </w:rPr>
              <w:t xml:space="preserve"> Management feature is provided only for authorized users based on their roles and permissions </w:t>
            </w:r>
          </w:p>
          <w:p w14:paraId="0A7F6366" w14:textId="77777777" w:rsidR="00C328F1" w:rsidRPr="0076319B" w:rsidRDefault="00C328F1" w:rsidP="00B67D76">
            <w:pPr>
              <w:pStyle w:val="Standard"/>
              <w:numPr>
                <w:ilvl w:val="0"/>
                <w:numId w:val="19"/>
              </w:numPr>
              <w:spacing w:after="120" w:line="100" w:lineRule="atLeast"/>
              <w:jc w:val="both"/>
              <w:rPr>
                <w:rFonts w:eastAsia="Times New Roman" w:cs="Calibri"/>
                <w:iCs/>
                <w:color w:val="FFFFFF"/>
              </w:rPr>
            </w:pPr>
            <w:r>
              <w:rPr>
                <w:rFonts w:eastAsia="Times New Roman" w:cs="Calibri"/>
              </w:rPr>
              <w:t xml:space="preserve">On the popup for the individual </w:t>
            </w:r>
            <w:r w:rsidR="006F61A1">
              <w:rPr>
                <w:rFonts w:eastAsia="Times New Roman" w:cs="Calibri"/>
              </w:rPr>
              <w:t>tooltip text block</w:t>
            </w:r>
            <w:r>
              <w:rPr>
                <w:rFonts w:eastAsia="Times New Roman" w:cs="Calibri"/>
              </w:rPr>
              <w:t xml:space="preserve">, all fields are mandatory and the application will show an Error message in Red Color just above the Save button to indicate the respective error about the field which is missing or invalid </w:t>
            </w:r>
          </w:p>
          <w:p w14:paraId="5414F3C1" w14:textId="77777777" w:rsidR="00C328F1" w:rsidRPr="0076319B" w:rsidRDefault="00C328F1" w:rsidP="00B67D76">
            <w:pPr>
              <w:pStyle w:val="Standard"/>
              <w:numPr>
                <w:ilvl w:val="0"/>
                <w:numId w:val="19"/>
              </w:numPr>
              <w:spacing w:after="120" w:line="100" w:lineRule="atLeast"/>
              <w:jc w:val="both"/>
              <w:rPr>
                <w:rFonts w:eastAsia="Times New Roman" w:cs="Calibri"/>
                <w:iCs/>
                <w:color w:val="FFFFFF"/>
              </w:rPr>
            </w:pPr>
            <w:r>
              <w:rPr>
                <w:rFonts w:eastAsia="Times New Roman" w:cs="Calibri"/>
              </w:rPr>
              <w:t xml:space="preserve">Application will ensure that the </w:t>
            </w:r>
            <w:r w:rsidR="006F61A1">
              <w:rPr>
                <w:rFonts w:eastAsia="Times New Roman" w:cs="Calibri"/>
              </w:rPr>
              <w:t xml:space="preserve">Tooltip text is provided and not blank since a blank tooltip text will disturb the user experience </w:t>
            </w:r>
            <w:r>
              <w:rPr>
                <w:rFonts w:eastAsia="Times New Roman" w:cs="Calibri"/>
              </w:rPr>
              <w:t xml:space="preserve"> </w:t>
            </w:r>
          </w:p>
          <w:p w14:paraId="42D819B1" w14:textId="77777777" w:rsidR="00C328F1" w:rsidRPr="00047595" w:rsidRDefault="006F61A1" w:rsidP="00B67D76">
            <w:pPr>
              <w:pStyle w:val="Standard"/>
              <w:numPr>
                <w:ilvl w:val="0"/>
                <w:numId w:val="19"/>
              </w:numPr>
              <w:spacing w:after="120" w:line="100" w:lineRule="atLeast"/>
              <w:jc w:val="both"/>
              <w:rPr>
                <w:rFonts w:eastAsia="Times New Roman" w:cs="Calibri"/>
                <w:iCs/>
                <w:color w:val="FFFFFF"/>
              </w:rPr>
            </w:pPr>
            <w:r>
              <w:rPr>
                <w:rFonts w:eastAsia="Times New Roman" w:cs="Calibri"/>
              </w:rPr>
              <w:t xml:space="preserve">Application to save and persist the styling information and present the same with as much accuracy and match as possible </w:t>
            </w:r>
            <w:r w:rsidR="00C328F1">
              <w:rPr>
                <w:rFonts w:eastAsia="Times New Roman" w:cs="Calibri"/>
              </w:rPr>
              <w:t xml:space="preserve">  </w:t>
            </w:r>
          </w:p>
          <w:p w14:paraId="775E6853" w14:textId="77777777" w:rsidR="00C328F1" w:rsidRDefault="00C328F1" w:rsidP="00B67D76">
            <w:pPr>
              <w:pStyle w:val="Standard"/>
              <w:spacing w:after="120" w:line="100" w:lineRule="atLeast"/>
              <w:ind w:left="774"/>
              <w:jc w:val="both"/>
              <w:rPr>
                <w:rFonts w:eastAsia="Times New Roman" w:cs="Calibri"/>
                <w:iCs/>
                <w:color w:val="FFFFFF"/>
              </w:rPr>
            </w:pPr>
          </w:p>
        </w:tc>
      </w:tr>
    </w:tbl>
    <w:p w14:paraId="3C4D5EE9" w14:textId="77777777" w:rsidR="00C328F1" w:rsidRPr="00741F80" w:rsidRDefault="00C328F1" w:rsidP="00575BD5">
      <w:pPr>
        <w:pStyle w:val="ListParagraph"/>
        <w:jc w:val="both"/>
        <w:rPr>
          <w:rFonts w:ascii="Calibri" w:hAnsi="Calibri"/>
        </w:rPr>
      </w:pPr>
    </w:p>
    <w:p w14:paraId="7F3EF293" w14:textId="77777777" w:rsidR="00BC1653" w:rsidRPr="00741F80" w:rsidRDefault="00BC1653" w:rsidP="00575BD5">
      <w:pPr>
        <w:pStyle w:val="Heading2"/>
        <w:numPr>
          <w:ilvl w:val="1"/>
          <w:numId w:val="8"/>
        </w:numPr>
        <w:rPr>
          <w:rStyle w:val="IntenseReference"/>
          <w:rFonts w:ascii="Calibri" w:hAnsi="Calibri"/>
          <w:b/>
          <w:bCs/>
          <w:smallCaps w:val="0"/>
          <w:color w:val="4F81BD" w:themeColor="accent1"/>
          <w:spacing w:val="0"/>
          <w:u w:val="none"/>
        </w:rPr>
      </w:pPr>
      <w:bookmarkStart w:id="31" w:name="_Toc455835995"/>
      <w:r w:rsidRPr="00741F80">
        <w:rPr>
          <w:rStyle w:val="IntenseReference"/>
          <w:rFonts w:ascii="Calibri" w:hAnsi="Calibri"/>
          <w:b/>
          <w:bCs/>
          <w:smallCaps w:val="0"/>
          <w:color w:val="4F81BD" w:themeColor="accent1"/>
          <w:spacing w:val="0"/>
          <w:u w:val="none"/>
        </w:rPr>
        <w:t>Phone Type Management</w:t>
      </w:r>
      <w:bookmarkEnd w:id="31"/>
    </w:p>
    <w:p w14:paraId="2CECDAC1" w14:textId="77777777" w:rsidR="00B9347F" w:rsidRDefault="00BC1653" w:rsidP="000E3270">
      <w:pPr>
        <w:pStyle w:val="ListParagraph"/>
        <w:jc w:val="both"/>
        <w:rPr>
          <w:rFonts w:ascii="Calibri" w:hAnsi="Calibri"/>
        </w:rPr>
      </w:pPr>
      <w:r w:rsidRPr="00741F80">
        <w:rPr>
          <w:rFonts w:ascii="Calibri" w:hAnsi="Calibri"/>
        </w:rPr>
        <w:t xml:space="preserve">This section allows the ability to manage the various Phone Types options which are displayed in the application on the Account and Office Details pages. </w:t>
      </w:r>
    </w:p>
    <w:p w14:paraId="1590E094" w14:textId="77777777" w:rsidR="00B9347F" w:rsidRPr="00047595" w:rsidRDefault="00B9347F" w:rsidP="00B9347F">
      <w:pPr>
        <w:ind w:left="720"/>
        <w:jc w:val="both"/>
        <w:rPr>
          <w:rStyle w:val="SubtleReference"/>
          <w:b/>
          <w:bCs/>
        </w:rPr>
      </w:pPr>
      <w:r w:rsidRPr="00047595">
        <w:rPr>
          <w:rStyle w:val="SubtleReference"/>
          <w:b/>
          <w:bCs/>
        </w:rPr>
        <w:t>User Interface</w:t>
      </w:r>
    </w:p>
    <w:p w14:paraId="720445A9" w14:textId="77777777" w:rsidR="00B9347F" w:rsidRDefault="00B9347F" w:rsidP="00B9347F">
      <w:pPr>
        <w:ind w:left="720"/>
        <w:jc w:val="both"/>
        <w:rPr>
          <w:rFonts w:ascii="Calibri" w:hAnsi="Calibri"/>
        </w:rPr>
      </w:pPr>
      <w:r>
        <w:rPr>
          <w:rFonts w:ascii="Calibri" w:hAnsi="Calibri"/>
        </w:rPr>
        <w:t xml:space="preserve">The landing page for this function is accessible on the Administrative menu under “Phone Type Management”. Clicking on this function presents the following user interface: </w:t>
      </w:r>
    </w:p>
    <w:p w14:paraId="28F15191" w14:textId="77777777" w:rsidR="00B9347F" w:rsidRDefault="00B9347F" w:rsidP="00B9347F">
      <w:pPr>
        <w:ind w:left="720"/>
        <w:jc w:val="both"/>
        <w:rPr>
          <w:rFonts w:ascii="Calibri" w:hAnsi="Calibri"/>
        </w:rPr>
      </w:pPr>
      <w:r w:rsidRPr="00B9347F">
        <w:rPr>
          <w:rFonts w:ascii="Calibri" w:hAnsi="Calibri"/>
          <w:noProof/>
        </w:rPr>
        <w:drawing>
          <wp:inline distT="0" distB="0" distL="0" distR="0" wp14:anchorId="49EB5242" wp14:editId="63BF9C32">
            <wp:extent cx="5943600" cy="204279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5943600" cy="2042795"/>
                    </a:xfrm>
                    <a:prstGeom prst="rect">
                      <a:avLst/>
                    </a:prstGeom>
                  </pic:spPr>
                </pic:pic>
              </a:graphicData>
            </a:graphic>
          </wp:inline>
        </w:drawing>
      </w:r>
    </w:p>
    <w:p w14:paraId="4CD2F42D" w14:textId="77777777" w:rsidR="00B9347F" w:rsidRDefault="00B9347F" w:rsidP="00B9347F">
      <w:pPr>
        <w:ind w:left="720"/>
        <w:jc w:val="both"/>
        <w:rPr>
          <w:rFonts w:ascii="Calibri" w:hAnsi="Calibri"/>
        </w:rPr>
        <w:sectPr w:rsidR="00B9347F" w:rsidSect="00700F0C">
          <w:footerReference w:type="default" r:id="rId44"/>
          <w:type w:val="continuous"/>
          <w:pgSz w:w="12240" w:h="15840"/>
          <w:pgMar w:top="1440" w:right="1440" w:bottom="1440" w:left="1440" w:header="720" w:footer="720" w:gutter="0"/>
          <w:cols w:space="720"/>
          <w:docGrid w:linePitch="360"/>
        </w:sectPr>
      </w:pPr>
    </w:p>
    <w:p w14:paraId="53EE4DA5" w14:textId="77777777" w:rsidR="00B9347F" w:rsidRPr="00047595" w:rsidRDefault="00B9347F" w:rsidP="00B9347F">
      <w:pPr>
        <w:ind w:left="720"/>
        <w:jc w:val="both"/>
        <w:rPr>
          <w:rStyle w:val="SubtleReference"/>
          <w:b/>
          <w:bCs/>
        </w:rPr>
      </w:pPr>
      <w:r w:rsidRPr="00047595">
        <w:rPr>
          <w:rStyle w:val="SubtleReference"/>
          <w:b/>
          <w:bCs/>
        </w:rPr>
        <w:t xml:space="preserve">Functionality Description </w:t>
      </w:r>
    </w:p>
    <w:p w14:paraId="782590F9" w14:textId="77777777" w:rsidR="00B9347F" w:rsidRDefault="00B9347F" w:rsidP="00B9347F">
      <w:pPr>
        <w:ind w:left="720"/>
        <w:jc w:val="both"/>
        <w:rPr>
          <w:rFonts w:ascii="Calibri" w:hAnsi="Calibri"/>
        </w:rPr>
      </w:pPr>
      <w:r>
        <w:rPr>
          <w:rFonts w:ascii="Calibri" w:hAnsi="Calibri"/>
        </w:rPr>
        <w:t xml:space="preserve">The application presents the user with the information related to the various “Phone Types” which are active in the application database. Access to this functionality will be identified based on the permissions defined for the logged in user’s role. </w:t>
      </w:r>
    </w:p>
    <w:p w14:paraId="54379F16" w14:textId="77777777" w:rsidR="00B9347F" w:rsidRDefault="00B9347F" w:rsidP="00B9347F">
      <w:pPr>
        <w:ind w:left="720"/>
        <w:jc w:val="both"/>
        <w:rPr>
          <w:rFonts w:ascii="Calibri" w:hAnsi="Calibri"/>
        </w:rPr>
      </w:pPr>
      <w:r>
        <w:rPr>
          <w:rFonts w:ascii="Calibri" w:hAnsi="Calibri"/>
        </w:rPr>
        <w:lastRenderedPageBreak/>
        <w:t xml:space="preserve">The permitted user will have the ability to view the available information about the various active “Phone Types” and their respective applicability in the application. The administrative user will have the ability to execute the following actions on this list page: </w:t>
      </w:r>
    </w:p>
    <w:p w14:paraId="74DEE7EE" w14:textId="77777777" w:rsidR="00B9347F" w:rsidRDefault="00B9347F" w:rsidP="00B9347F">
      <w:pPr>
        <w:pStyle w:val="ListParagraph"/>
        <w:numPr>
          <w:ilvl w:val="0"/>
          <w:numId w:val="24"/>
        </w:numPr>
        <w:jc w:val="both"/>
        <w:rPr>
          <w:rFonts w:ascii="Calibri" w:hAnsi="Calibri"/>
        </w:rPr>
      </w:pPr>
      <w:r>
        <w:rPr>
          <w:rFonts w:ascii="Calibri" w:hAnsi="Calibri"/>
        </w:rPr>
        <w:t xml:space="preserve">Click on the “Add New Phone Type” link to initiate the process to add a new phone type to the list </w:t>
      </w:r>
    </w:p>
    <w:p w14:paraId="2674869B" w14:textId="77777777" w:rsidR="00B9347F" w:rsidRDefault="00B9347F" w:rsidP="00B9347F">
      <w:pPr>
        <w:pStyle w:val="ListParagraph"/>
        <w:numPr>
          <w:ilvl w:val="0"/>
          <w:numId w:val="24"/>
        </w:numPr>
        <w:jc w:val="both"/>
        <w:rPr>
          <w:rFonts w:ascii="Calibri" w:hAnsi="Calibri"/>
        </w:rPr>
      </w:pPr>
      <w:r>
        <w:rPr>
          <w:rFonts w:ascii="Calibri" w:hAnsi="Calibri"/>
        </w:rPr>
        <w:t>Click on the “</w:t>
      </w:r>
      <w:r w:rsidRPr="00306EC9">
        <w:rPr>
          <w:rFonts w:ascii="Calibri" w:hAnsi="Calibri"/>
          <w:noProof/>
        </w:rPr>
        <w:drawing>
          <wp:inline distT="0" distB="0" distL="0" distR="0" wp14:anchorId="48D80B6C" wp14:editId="233AFF3C">
            <wp:extent cx="209579" cy="209579"/>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209579" cy="209579"/>
                    </a:xfrm>
                    <a:prstGeom prst="rect">
                      <a:avLst/>
                    </a:prstGeom>
                  </pic:spPr>
                </pic:pic>
              </a:graphicData>
            </a:graphic>
          </wp:inline>
        </w:drawing>
      </w:r>
      <w:r>
        <w:rPr>
          <w:rFonts w:ascii="Calibri" w:hAnsi="Calibri"/>
        </w:rPr>
        <w:t xml:space="preserve">” icon to Edit the details of an active phone type and modify the text as required.   </w:t>
      </w:r>
    </w:p>
    <w:p w14:paraId="5F5CA693" w14:textId="77777777" w:rsidR="00B9347F" w:rsidRDefault="00B9347F" w:rsidP="00B9347F">
      <w:pPr>
        <w:pStyle w:val="ListParagraph"/>
        <w:numPr>
          <w:ilvl w:val="0"/>
          <w:numId w:val="24"/>
        </w:numPr>
        <w:jc w:val="both"/>
        <w:rPr>
          <w:rFonts w:ascii="Calibri" w:hAnsi="Calibri"/>
        </w:rPr>
      </w:pPr>
      <w:r>
        <w:rPr>
          <w:rFonts w:ascii="Calibri" w:hAnsi="Calibri"/>
        </w:rPr>
        <w:t>Click on the “</w:t>
      </w:r>
      <w:r w:rsidRPr="001A3880">
        <w:rPr>
          <w:rFonts w:ascii="Calibri" w:hAnsi="Calibri"/>
          <w:noProof/>
        </w:rPr>
        <w:drawing>
          <wp:inline distT="0" distB="0" distL="0" distR="0" wp14:anchorId="295E61D6" wp14:editId="24DC1BB2">
            <wp:extent cx="181000" cy="190527"/>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181000" cy="190527"/>
                    </a:xfrm>
                    <a:prstGeom prst="rect">
                      <a:avLst/>
                    </a:prstGeom>
                  </pic:spPr>
                </pic:pic>
              </a:graphicData>
            </a:graphic>
          </wp:inline>
        </w:drawing>
      </w:r>
      <w:r>
        <w:rPr>
          <w:rFonts w:ascii="Calibri" w:hAnsi="Calibri"/>
        </w:rPr>
        <w:t xml:space="preserve">” icon to Deactivate an active phone type and no longer have it accessible to the users beyond that point. This function will not be available for deactivation if there is at least one active user who is using the phone type on their account </w:t>
      </w:r>
    </w:p>
    <w:p w14:paraId="006F2D13" w14:textId="77777777" w:rsidR="00B9347F" w:rsidRDefault="00B9347F" w:rsidP="00B9347F">
      <w:pPr>
        <w:pStyle w:val="ListParagraph"/>
        <w:ind w:left="1440"/>
        <w:jc w:val="both"/>
        <w:rPr>
          <w:rFonts w:ascii="Calibri" w:hAnsi="Calibri"/>
        </w:rPr>
      </w:pPr>
    </w:p>
    <w:p w14:paraId="4420D2F2" w14:textId="77777777" w:rsidR="00B9347F" w:rsidRDefault="00B9347F" w:rsidP="00B9347F">
      <w:pPr>
        <w:pStyle w:val="ListParagraph"/>
        <w:ind w:left="1440"/>
        <w:jc w:val="both"/>
        <w:rPr>
          <w:rFonts w:ascii="Calibri" w:hAnsi="Calibri"/>
        </w:rPr>
      </w:pPr>
      <w:r>
        <w:rPr>
          <w:rFonts w:ascii="Calibri" w:hAnsi="Calibri"/>
        </w:rPr>
        <w:t xml:space="preserve">When the user clicks on this icon, the application will display a confirmation message on the following lines to confirm the user action before the respective phone type is actually deactivated and no longer displayed in the Admin and Frontend sections. </w:t>
      </w:r>
    </w:p>
    <w:p w14:paraId="3A496BBA" w14:textId="77777777" w:rsidR="00B9347F" w:rsidRDefault="00B9347F" w:rsidP="00B9347F">
      <w:pPr>
        <w:pStyle w:val="ListParagraph"/>
        <w:ind w:left="1440"/>
        <w:jc w:val="both"/>
        <w:rPr>
          <w:rFonts w:ascii="Calibri" w:hAnsi="Calibri"/>
        </w:rPr>
      </w:pPr>
    </w:p>
    <w:p w14:paraId="2DB68D65" w14:textId="77777777" w:rsidR="00B9347F" w:rsidRDefault="008462C4" w:rsidP="00B9347F">
      <w:pPr>
        <w:pStyle w:val="ListParagraph"/>
        <w:ind w:left="1440"/>
        <w:jc w:val="both"/>
        <w:rPr>
          <w:rFonts w:ascii="Calibri" w:hAnsi="Calibri"/>
        </w:rPr>
      </w:pPr>
      <w:r w:rsidRPr="008462C4">
        <w:rPr>
          <w:rFonts w:ascii="Calibri" w:hAnsi="Calibri"/>
          <w:noProof/>
        </w:rPr>
        <w:drawing>
          <wp:inline distT="0" distB="0" distL="0" distR="0" wp14:anchorId="2B1F440C" wp14:editId="698245AA">
            <wp:extent cx="5044722" cy="1362075"/>
            <wp:effectExtent l="19050" t="19050" r="2286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5045426" cy="1362265"/>
                    </a:xfrm>
                    <a:prstGeom prst="rect">
                      <a:avLst/>
                    </a:prstGeom>
                    <a:ln>
                      <a:solidFill>
                        <a:schemeClr val="tx1"/>
                      </a:solidFill>
                    </a:ln>
                  </pic:spPr>
                </pic:pic>
              </a:graphicData>
            </a:graphic>
          </wp:inline>
        </w:drawing>
      </w:r>
    </w:p>
    <w:p w14:paraId="4F5B38D4" w14:textId="77777777" w:rsidR="00B9347F" w:rsidRPr="00306EC9" w:rsidRDefault="00B9347F" w:rsidP="00B9347F">
      <w:pPr>
        <w:pStyle w:val="ListParagraph"/>
        <w:numPr>
          <w:ilvl w:val="0"/>
          <w:numId w:val="24"/>
        </w:numPr>
        <w:jc w:val="both"/>
        <w:rPr>
          <w:rFonts w:ascii="Calibri" w:hAnsi="Calibri"/>
        </w:rPr>
      </w:pPr>
      <w:r>
        <w:rPr>
          <w:rFonts w:ascii="Calibri" w:hAnsi="Calibri"/>
        </w:rPr>
        <w:t>The last icon “</w:t>
      </w:r>
      <w:r w:rsidRPr="001A3880">
        <w:rPr>
          <w:rFonts w:ascii="Calibri" w:hAnsi="Calibri"/>
          <w:noProof/>
        </w:rPr>
        <w:drawing>
          <wp:inline distT="0" distB="0" distL="0" distR="0" wp14:anchorId="45B78BA2" wp14:editId="2D74AFE0">
            <wp:extent cx="209579" cy="219106"/>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209579" cy="219106"/>
                    </a:xfrm>
                    <a:prstGeom prst="rect">
                      <a:avLst/>
                    </a:prstGeom>
                  </pic:spPr>
                </pic:pic>
              </a:graphicData>
            </a:graphic>
          </wp:inline>
        </w:drawing>
      </w:r>
      <w:r>
        <w:rPr>
          <w:rFonts w:ascii="Calibri" w:hAnsi="Calibri"/>
        </w:rPr>
        <w:t xml:space="preserve">” allows the ability to define the Display order of the </w:t>
      </w:r>
      <w:r w:rsidR="008462C4">
        <w:rPr>
          <w:rFonts w:ascii="Calibri" w:hAnsi="Calibri"/>
        </w:rPr>
        <w:t>Phone Type</w:t>
      </w:r>
      <w:r>
        <w:rPr>
          <w:rFonts w:ascii="Calibri" w:hAnsi="Calibri"/>
        </w:rPr>
        <w:t xml:space="preserve"> as it is to be presented on the front end. By default, the </w:t>
      </w:r>
      <w:r w:rsidR="008462C4">
        <w:rPr>
          <w:rFonts w:ascii="Calibri" w:hAnsi="Calibri"/>
        </w:rPr>
        <w:t xml:space="preserve">phone types </w:t>
      </w:r>
      <w:r>
        <w:rPr>
          <w:rFonts w:ascii="Calibri" w:hAnsi="Calibri"/>
        </w:rPr>
        <w:t xml:space="preserve">are displayed in the alphabetical order unless the Display Order function is used to set a different display order. This would be actually represented with UP and DOWN arrows in the application front end.  </w:t>
      </w:r>
    </w:p>
    <w:p w14:paraId="799FEE62" w14:textId="77777777" w:rsidR="00B9347F" w:rsidRDefault="00B9347F" w:rsidP="00B9347F">
      <w:pPr>
        <w:ind w:left="720"/>
        <w:jc w:val="both"/>
        <w:rPr>
          <w:rFonts w:ascii="Calibri" w:hAnsi="Calibri"/>
        </w:rPr>
      </w:pPr>
      <w:r>
        <w:rPr>
          <w:rFonts w:ascii="Calibri" w:hAnsi="Calibri"/>
        </w:rPr>
        <w:t xml:space="preserve">Clicking on the “Add New </w:t>
      </w:r>
      <w:r w:rsidR="008462C4">
        <w:rPr>
          <w:rFonts w:ascii="Calibri" w:hAnsi="Calibri"/>
        </w:rPr>
        <w:t>Phone Type</w:t>
      </w:r>
      <w:r>
        <w:rPr>
          <w:rFonts w:ascii="Calibri" w:hAnsi="Calibri"/>
        </w:rPr>
        <w:t xml:space="preserve">” link button at the top of the grid or the “Edit” icon at the individual </w:t>
      </w:r>
      <w:r w:rsidR="008462C4">
        <w:rPr>
          <w:rFonts w:ascii="Calibri" w:hAnsi="Calibri"/>
        </w:rPr>
        <w:t>Phone Type</w:t>
      </w:r>
      <w:r>
        <w:rPr>
          <w:rFonts w:ascii="Calibri" w:hAnsi="Calibri"/>
        </w:rPr>
        <w:t xml:space="preserve"> row brings up the user interface block that looks like the following: </w:t>
      </w:r>
    </w:p>
    <w:p w14:paraId="07892FD9" w14:textId="77777777" w:rsidR="00B9347F" w:rsidRDefault="008462C4" w:rsidP="00B9347F">
      <w:pPr>
        <w:ind w:left="720"/>
        <w:jc w:val="both"/>
        <w:rPr>
          <w:rFonts w:ascii="Calibri" w:hAnsi="Calibri"/>
        </w:rPr>
      </w:pPr>
      <w:r w:rsidRPr="008462C4">
        <w:rPr>
          <w:rFonts w:ascii="Calibri" w:hAnsi="Calibri"/>
          <w:noProof/>
        </w:rPr>
        <w:drawing>
          <wp:inline distT="0" distB="0" distL="0" distR="0" wp14:anchorId="708BFF09" wp14:editId="45C3F43B">
            <wp:extent cx="5696745" cy="1190791"/>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5696745" cy="1190791"/>
                    </a:xfrm>
                    <a:prstGeom prst="rect">
                      <a:avLst/>
                    </a:prstGeom>
                  </pic:spPr>
                </pic:pic>
              </a:graphicData>
            </a:graphic>
          </wp:inline>
        </w:drawing>
      </w:r>
    </w:p>
    <w:p w14:paraId="34FD5041" w14:textId="77777777" w:rsidR="00B9347F" w:rsidRDefault="00B9347F" w:rsidP="00B9347F">
      <w:pPr>
        <w:ind w:left="720"/>
        <w:jc w:val="both"/>
        <w:rPr>
          <w:rFonts w:ascii="Calibri" w:hAnsi="Calibri"/>
        </w:rPr>
      </w:pPr>
      <w:r>
        <w:rPr>
          <w:rFonts w:ascii="Calibri" w:hAnsi="Calibri"/>
        </w:rPr>
        <w:lastRenderedPageBreak/>
        <w:t xml:space="preserve">The detailed description about the fields and actions involved are explained in the tabulation below: </w:t>
      </w:r>
    </w:p>
    <w:tbl>
      <w:tblPr>
        <w:tblW w:w="8621" w:type="dxa"/>
        <w:tblInd w:w="749" w:type="dxa"/>
        <w:tblLayout w:type="fixed"/>
        <w:tblCellMar>
          <w:left w:w="10" w:type="dxa"/>
          <w:right w:w="10" w:type="dxa"/>
        </w:tblCellMar>
        <w:tblLook w:val="04A0" w:firstRow="1" w:lastRow="0" w:firstColumn="1" w:lastColumn="0" w:noHBand="0" w:noVBand="1"/>
      </w:tblPr>
      <w:tblGrid>
        <w:gridCol w:w="1350"/>
        <w:gridCol w:w="7271"/>
      </w:tblGrid>
      <w:tr w:rsidR="00B9347F" w14:paraId="61BF1999" w14:textId="77777777" w:rsidTr="00B9347F">
        <w:tc>
          <w:tcPr>
            <w:tcW w:w="1350" w:type="dxa"/>
            <w:tcBorders>
              <w:top w:val="single" w:sz="4" w:space="0" w:color="000001"/>
              <w:left w:val="single" w:sz="4" w:space="0" w:color="000001"/>
              <w:bottom w:val="single" w:sz="4" w:space="0" w:color="000001"/>
              <w:right w:val="nil"/>
            </w:tcBorders>
            <w:shd w:val="clear" w:color="auto" w:fill="1F497D"/>
            <w:tcMar>
              <w:top w:w="43" w:type="dxa"/>
              <w:left w:w="29" w:type="dxa"/>
              <w:bottom w:w="43" w:type="dxa"/>
              <w:right w:w="29" w:type="dxa"/>
            </w:tcMar>
            <w:hideMark/>
          </w:tcPr>
          <w:p w14:paraId="74FC9ED5" w14:textId="77777777" w:rsidR="00B9347F" w:rsidRDefault="00B9347F" w:rsidP="00B9347F">
            <w:pPr>
              <w:pStyle w:val="Standard"/>
              <w:spacing w:after="120" w:line="100" w:lineRule="atLeast"/>
              <w:jc w:val="both"/>
              <w:rPr>
                <w:rFonts w:eastAsia="Times New Roman" w:cs="Calibri"/>
                <w:b/>
                <w:iCs/>
                <w:color w:val="FFFFFF"/>
              </w:rPr>
            </w:pPr>
            <w:r>
              <w:rPr>
                <w:rFonts w:eastAsia="Times New Roman" w:cs="Calibri"/>
                <w:b/>
                <w:iCs/>
                <w:color w:val="FFFFFF"/>
              </w:rPr>
              <w:t>Function ID</w:t>
            </w:r>
          </w:p>
        </w:tc>
        <w:tc>
          <w:tcPr>
            <w:tcW w:w="7271" w:type="dxa"/>
            <w:tcBorders>
              <w:top w:val="single" w:sz="4" w:space="0" w:color="000001"/>
              <w:left w:val="single" w:sz="4" w:space="0" w:color="000001"/>
              <w:bottom w:val="single" w:sz="4" w:space="0" w:color="000001"/>
              <w:right w:val="single" w:sz="4" w:space="0" w:color="000001"/>
            </w:tcBorders>
            <w:shd w:val="clear" w:color="auto" w:fill="FFFFFF"/>
            <w:tcMar>
              <w:top w:w="43" w:type="dxa"/>
              <w:left w:w="29" w:type="dxa"/>
              <w:bottom w:w="43" w:type="dxa"/>
              <w:right w:w="29" w:type="dxa"/>
            </w:tcMar>
            <w:hideMark/>
          </w:tcPr>
          <w:p w14:paraId="1A664DB0" w14:textId="77777777" w:rsidR="00B9347F" w:rsidRDefault="008462C4" w:rsidP="00B9347F">
            <w:pPr>
              <w:pStyle w:val="Standard"/>
              <w:spacing w:after="120" w:line="100" w:lineRule="atLeast"/>
              <w:jc w:val="both"/>
              <w:rPr>
                <w:rFonts w:eastAsia="Times New Roman" w:cs="Calibri"/>
              </w:rPr>
            </w:pPr>
            <w:r>
              <w:rPr>
                <w:rFonts w:eastAsia="Times New Roman" w:cs="Calibri"/>
              </w:rPr>
              <w:t xml:space="preserve">Phone Type </w:t>
            </w:r>
            <w:r w:rsidR="00B9347F">
              <w:rPr>
                <w:rFonts w:eastAsia="Times New Roman" w:cs="Calibri"/>
              </w:rPr>
              <w:t xml:space="preserve">Management </w:t>
            </w:r>
          </w:p>
        </w:tc>
      </w:tr>
      <w:tr w:rsidR="00B9347F" w14:paraId="78706D6E" w14:textId="77777777" w:rsidTr="00B9347F">
        <w:tc>
          <w:tcPr>
            <w:tcW w:w="1350" w:type="dxa"/>
            <w:tcBorders>
              <w:top w:val="single" w:sz="4" w:space="0" w:color="000001"/>
              <w:left w:val="single" w:sz="4" w:space="0" w:color="000001"/>
              <w:bottom w:val="single" w:sz="4" w:space="0" w:color="000001"/>
              <w:right w:val="nil"/>
            </w:tcBorders>
            <w:shd w:val="clear" w:color="auto" w:fill="1F497D"/>
            <w:tcMar>
              <w:top w:w="43" w:type="dxa"/>
              <w:left w:w="29" w:type="dxa"/>
              <w:bottom w:w="43" w:type="dxa"/>
              <w:right w:w="29" w:type="dxa"/>
            </w:tcMar>
            <w:hideMark/>
          </w:tcPr>
          <w:p w14:paraId="7B45F96A" w14:textId="77777777" w:rsidR="00B9347F" w:rsidRDefault="00B9347F" w:rsidP="00B9347F">
            <w:pPr>
              <w:pStyle w:val="Standard"/>
              <w:spacing w:after="120" w:line="100" w:lineRule="atLeast"/>
              <w:jc w:val="both"/>
              <w:rPr>
                <w:rFonts w:eastAsia="Times New Roman" w:cs="Calibri"/>
                <w:b/>
                <w:iCs/>
                <w:color w:val="FFFFFF"/>
              </w:rPr>
            </w:pPr>
            <w:r>
              <w:rPr>
                <w:rFonts w:eastAsia="Times New Roman" w:cs="Calibri"/>
                <w:b/>
                <w:iCs/>
                <w:color w:val="FFFFFF"/>
              </w:rPr>
              <w:t>TITLE</w:t>
            </w:r>
          </w:p>
        </w:tc>
        <w:tc>
          <w:tcPr>
            <w:tcW w:w="7271" w:type="dxa"/>
            <w:tcBorders>
              <w:top w:val="single" w:sz="4" w:space="0" w:color="000001"/>
              <w:left w:val="single" w:sz="4" w:space="0" w:color="000001"/>
              <w:bottom w:val="single" w:sz="4" w:space="0" w:color="000001"/>
              <w:right w:val="single" w:sz="4" w:space="0" w:color="000001"/>
            </w:tcBorders>
            <w:shd w:val="clear" w:color="auto" w:fill="FFFFFF"/>
            <w:tcMar>
              <w:top w:w="43" w:type="dxa"/>
              <w:left w:w="29" w:type="dxa"/>
              <w:bottom w:w="43" w:type="dxa"/>
              <w:right w:w="29" w:type="dxa"/>
            </w:tcMar>
            <w:hideMark/>
          </w:tcPr>
          <w:p w14:paraId="467E5ADB" w14:textId="77777777" w:rsidR="00B9347F" w:rsidRDefault="008462C4" w:rsidP="00B9347F">
            <w:pPr>
              <w:pStyle w:val="Standard"/>
              <w:spacing w:after="120" w:line="100" w:lineRule="atLeast"/>
              <w:jc w:val="both"/>
              <w:rPr>
                <w:rFonts w:eastAsia="Times New Roman" w:cs="Calibri"/>
              </w:rPr>
            </w:pPr>
            <w:r>
              <w:rPr>
                <w:rFonts w:eastAsia="Times New Roman" w:cs="Calibri"/>
              </w:rPr>
              <w:t xml:space="preserve">Phone Types </w:t>
            </w:r>
            <w:r w:rsidR="00B9347F">
              <w:rPr>
                <w:rFonts w:eastAsia="Times New Roman" w:cs="Calibri"/>
              </w:rPr>
              <w:t xml:space="preserve">Management – For Admin </w:t>
            </w:r>
          </w:p>
        </w:tc>
      </w:tr>
      <w:tr w:rsidR="00B9347F" w14:paraId="673C9834" w14:textId="77777777" w:rsidTr="00B9347F">
        <w:trPr>
          <w:trHeight w:val="620"/>
        </w:trPr>
        <w:tc>
          <w:tcPr>
            <w:tcW w:w="1350" w:type="dxa"/>
            <w:tcBorders>
              <w:top w:val="single" w:sz="4" w:space="0" w:color="000001"/>
              <w:left w:val="single" w:sz="4" w:space="0" w:color="000001"/>
              <w:bottom w:val="single" w:sz="4" w:space="0" w:color="000001"/>
              <w:right w:val="nil"/>
            </w:tcBorders>
            <w:shd w:val="clear" w:color="auto" w:fill="1F497D"/>
            <w:tcMar>
              <w:top w:w="43" w:type="dxa"/>
              <w:left w:w="29" w:type="dxa"/>
              <w:bottom w:w="43" w:type="dxa"/>
              <w:right w:w="29" w:type="dxa"/>
            </w:tcMar>
            <w:hideMark/>
          </w:tcPr>
          <w:p w14:paraId="0C23080E" w14:textId="77777777" w:rsidR="00B9347F" w:rsidRDefault="00B9347F" w:rsidP="00B9347F">
            <w:pPr>
              <w:pStyle w:val="Standard"/>
              <w:spacing w:after="120" w:line="100" w:lineRule="atLeast"/>
              <w:jc w:val="both"/>
              <w:rPr>
                <w:rFonts w:eastAsia="Times New Roman" w:cs="Calibri"/>
                <w:b/>
                <w:iCs/>
                <w:color w:val="FFFFFF"/>
              </w:rPr>
            </w:pPr>
            <w:r>
              <w:rPr>
                <w:rFonts w:eastAsia="Times New Roman" w:cs="Calibri"/>
                <w:b/>
                <w:iCs/>
                <w:color w:val="FFFFFF"/>
              </w:rPr>
              <w:t>INPUT</w:t>
            </w:r>
          </w:p>
        </w:tc>
        <w:tc>
          <w:tcPr>
            <w:tcW w:w="7271" w:type="dxa"/>
            <w:tcBorders>
              <w:top w:val="single" w:sz="4" w:space="0" w:color="000001"/>
              <w:left w:val="single" w:sz="4" w:space="0" w:color="000001"/>
              <w:bottom w:val="single" w:sz="4" w:space="0" w:color="000001"/>
              <w:right w:val="single" w:sz="4" w:space="0" w:color="000001"/>
            </w:tcBorders>
            <w:shd w:val="clear" w:color="auto" w:fill="FFFFFF"/>
            <w:tcMar>
              <w:top w:w="43" w:type="dxa"/>
              <w:left w:w="29" w:type="dxa"/>
              <w:bottom w:w="43" w:type="dxa"/>
              <w:right w:w="29" w:type="dxa"/>
            </w:tcMar>
            <w:hideMark/>
          </w:tcPr>
          <w:tbl>
            <w:tblPr>
              <w:tblW w:w="7130" w:type="dxa"/>
              <w:tblLayout w:type="fixed"/>
              <w:tblCellMar>
                <w:left w:w="10" w:type="dxa"/>
                <w:right w:w="10" w:type="dxa"/>
              </w:tblCellMar>
              <w:tblLook w:val="04A0" w:firstRow="1" w:lastRow="0" w:firstColumn="1" w:lastColumn="0" w:noHBand="0" w:noVBand="1"/>
            </w:tblPr>
            <w:tblGrid>
              <w:gridCol w:w="1660"/>
              <w:gridCol w:w="1288"/>
              <w:gridCol w:w="4182"/>
            </w:tblGrid>
            <w:tr w:rsidR="00B9347F" w14:paraId="48C9427D" w14:textId="77777777" w:rsidTr="00B9347F">
              <w:trPr>
                <w:trHeight w:val="390"/>
              </w:trPr>
              <w:tc>
                <w:tcPr>
                  <w:tcW w:w="1660" w:type="dxa"/>
                  <w:tcBorders>
                    <w:top w:val="single" w:sz="4" w:space="0" w:color="000001"/>
                    <w:left w:val="single" w:sz="4" w:space="0" w:color="000001"/>
                    <w:bottom w:val="single" w:sz="4" w:space="0" w:color="000001"/>
                    <w:right w:val="nil"/>
                  </w:tcBorders>
                  <w:shd w:val="clear" w:color="auto" w:fill="FFFFFF"/>
                  <w:tcMar>
                    <w:top w:w="43" w:type="dxa"/>
                    <w:left w:w="58" w:type="dxa"/>
                    <w:bottom w:w="43" w:type="dxa"/>
                    <w:right w:w="58" w:type="dxa"/>
                  </w:tcMar>
                  <w:hideMark/>
                </w:tcPr>
                <w:p w14:paraId="36F8B490" w14:textId="77777777" w:rsidR="00B9347F" w:rsidRDefault="00B9347F" w:rsidP="00B9347F">
                  <w:pPr>
                    <w:pStyle w:val="Standard"/>
                    <w:spacing w:after="120" w:line="100" w:lineRule="atLeast"/>
                    <w:jc w:val="both"/>
                    <w:rPr>
                      <w:rFonts w:eastAsia="Times New Roman" w:cs="Calibri"/>
                      <w:b/>
                      <w:iCs/>
                      <w:color w:val="17365D"/>
                    </w:rPr>
                  </w:pPr>
                  <w:r>
                    <w:rPr>
                      <w:rFonts w:eastAsia="Times New Roman" w:cs="Calibri"/>
                      <w:b/>
                      <w:iCs/>
                      <w:color w:val="17365D"/>
                    </w:rPr>
                    <w:t>Field Name</w:t>
                  </w:r>
                </w:p>
              </w:tc>
              <w:tc>
                <w:tcPr>
                  <w:tcW w:w="1288" w:type="dxa"/>
                  <w:tcBorders>
                    <w:top w:val="single" w:sz="4" w:space="0" w:color="000001"/>
                    <w:left w:val="single" w:sz="4" w:space="0" w:color="000001"/>
                    <w:bottom w:val="single" w:sz="4" w:space="0" w:color="000001"/>
                    <w:right w:val="nil"/>
                  </w:tcBorders>
                  <w:shd w:val="clear" w:color="auto" w:fill="FFFFFF"/>
                  <w:tcMar>
                    <w:top w:w="43" w:type="dxa"/>
                    <w:left w:w="58" w:type="dxa"/>
                    <w:bottom w:w="43" w:type="dxa"/>
                    <w:right w:w="58" w:type="dxa"/>
                  </w:tcMar>
                  <w:hideMark/>
                </w:tcPr>
                <w:p w14:paraId="7E33C9FB" w14:textId="77777777" w:rsidR="00B9347F" w:rsidRDefault="00B9347F" w:rsidP="00B9347F">
                  <w:pPr>
                    <w:pStyle w:val="Standard"/>
                    <w:spacing w:after="120" w:line="100" w:lineRule="atLeast"/>
                    <w:jc w:val="both"/>
                    <w:rPr>
                      <w:rFonts w:eastAsia="Times New Roman" w:cs="Calibri"/>
                      <w:b/>
                      <w:iCs/>
                      <w:color w:val="17365D"/>
                    </w:rPr>
                  </w:pPr>
                  <w:r>
                    <w:rPr>
                      <w:rFonts w:eastAsia="Times New Roman" w:cs="Calibri"/>
                      <w:b/>
                      <w:iCs/>
                      <w:color w:val="17365D"/>
                    </w:rPr>
                    <w:t>Data Type</w:t>
                  </w:r>
                </w:p>
              </w:tc>
              <w:tc>
                <w:tcPr>
                  <w:tcW w:w="4182" w:type="dxa"/>
                  <w:tcBorders>
                    <w:top w:val="single" w:sz="4" w:space="0" w:color="000001"/>
                    <w:left w:val="single" w:sz="4" w:space="0" w:color="000001"/>
                    <w:bottom w:val="single" w:sz="4" w:space="0" w:color="000001"/>
                    <w:right w:val="single" w:sz="4" w:space="0" w:color="000001"/>
                  </w:tcBorders>
                  <w:shd w:val="clear" w:color="auto" w:fill="FFFFFF"/>
                  <w:tcMar>
                    <w:top w:w="43" w:type="dxa"/>
                    <w:left w:w="58" w:type="dxa"/>
                    <w:bottom w:w="43" w:type="dxa"/>
                    <w:right w:w="58" w:type="dxa"/>
                  </w:tcMar>
                  <w:hideMark/>
                </w:tcPr>
                <w:p w14:paraId="23D8A1F0" w14:textId="77777777" w:rsidR="00B9347F" w:rsidRDefault="00B9347F" w:rsidP="00B9347F">
                  <w:pPr>
                    <w:pStyle w:val="Standard"/>
                    <w:spacing w:after="120" w:line="100" w:lineRule="atLeast"/>
                    <w:jc w:val="both"/>
                    <w:rPr>
                      <w:rFonts w:eastAsia="Times New Roman" w:cs="Calibri"/>
                      <w:b/>
                      <w:iCs/>
                      <w:color w:val="17365D"/>
                    </w:rPr>
                  </w:pPr>
                  <w:r>
                    <w:rPr>
                      <w:rFonts w:eastAsia="Times New Roman" w:cs="Calibri"/>
                      <w:b/>
                      <w:iCs/>
                      <w:color w:val="17365D"/>
                    </w:rPr>
                    <w:t>Comments/value</w:t>
                  </w:r>
                </w:p>
              </w:tc>
            </w:tr>
            <w:tr w:rsidR="00B9347F" w14:paraId="458A7FC9" w14:textId="77777777" w:rsidTr="00B9347F">
              <w:trPr>
                <w:trHeight w:val="645"/>
              </w:trPr>
              <w:tc>
                <w:tcPr>
                  <w:tcW w:w="1660" w:type="dxa"/>
                  <w:tcBorders>
                    <w:top w:val="nil"/>
                    <w:left w:val="single" w:sz="4" w:space="0" w:color="000001"/>
                    <w:bottom w:val="single" w:sz="4" w:space="0" w:color="000001"/>
                    <w:right w:val="nil"/>
                  </w:tcBorders>
                  <w:shd w:val="clear" w:color="auto" w:fill="FFFFFF"/>
                  <w:tcMar>
                    <w:top w:w="43" w:type="dxa"/>
                    <w:left w:w="58" w:type="dxa"/>
                    <w:bottom w:w="43" w:type="dxa"/>
                    <w:right w:w="58" w:type="dxa"/>
                  </w:tcMar>
                  <w:hideMark/>
                </w:tcPr>
                <w:p w14:paraId="6C088821" w14:textId="77777777" w:rsidR="00B9347F" w:rsidRDefault="008462C4" w:rsidP="00B9347F">
                  <w:pPr>
                    <w:spacing w:after="120" w:line="100" w:lineRule="atLeast"/>
                    <w:jc w:val="both"/>
                    <w:rPr>
                      <w:rFonts w:eastAsia="Times New Roman" w:cs="Calibri"/>
                      <w:iCs/>
                    </w:rPr>
                  </w:pPr>
                  <w:r>
                    <w:rPr>
                      <w:rFonts w:eastAsia="Times New Roman" w:cs="Calibri"/>
                      <w:iCs/>
                    </w:rPr>
                    <w:t xml:space="preserve">Phone Type </w:t>
                  </w:r>
                  <w:r w:rsidR="00B9347F">
                    <w:rPr>
                      <w:rFonts w:eastAsia="Times New Roman" w:cs="Calibri"/>
                      <w:iCs/>
                    </w:rPr>
                    <w:t xml:space="preserve">Text </w:t>
                  </w:r>
                </w:p>
              </w:tc>
              <w:tc>
                <w:tcPr>
                  <w:tcW w:w="1288" w:type="dxa"/>
                  <w:tcBorders>
                    <w:top w:val="nil"/>
                    <w:left w:val="single" w:sz="4" w:space="0" w:color="000001"/>
                    <w:bottom w:val="single" w:sz="4" w:space="0" w:color="000001"/>
                    <w:right w:val="nil"/>
                  </w:tcBorders>
                  <w:shd w:val="clear" w:color="auto" w:fill="FFFFFF"/>
                  <w:tcMar>
                    <w:top w:w="43" w:type="dxa"/>
                    <w:left w:w="58" w:type="dxa"/>
                    <w:bottom w:w="43" w:type="dxa"/>
                    <w:right w:w="58" w:type="dxa"/>
                  </w:tcMar>
                  <w:hideMark/>
                </w:tcPr>
                <w:p w14:paraId="1E5B4836" w14:textId="77777777" w:rsidR="00B9347F" w:rsidRDefault="00B9347F" w:rsidP="00B9347F">
                  <w:pPr>
                    <w:spacing w:after="120" w:line="100" w:lineRule="atLeast"/>
                    <w:jc w:val="both"/>
                    <w:rPr>
                      <w:rFonts w:eastAsia="Times New Roman" w:cs="Calibri"/>
                      <w:iCs/>
                    </w:rPr>
                  </w:pPr>
                  <w:r>
                    <w:rPr>
                      <w:rFonts w:eastAsia="Times New Roman" w:cs="Calibri"/>
                      <w:iCs/>
                    </w:rPr>
                    <w:t xml:space="preserve">Alpha-numeric </w:t>
                  </w:r>
                </w:p>
                <w:p w14:paraId="2EEDFA96" w14:textId="77777777" w:rsidR="00B9347F" w:rsidRDefault="00B9347F" w:rsidP="00B9347F">
                  <w:pPr>
                    <w:spacing w:after="120" w:line="100" w:lineRule="atLeast"/>
                    <w:jc w:val="both"/>
                    <w:rPr>
                      <w:rFonts w:eastAsia="Times New Roman" w:cs="Calibri"/>
                      <w:iCs/>
                    </w:rPr>
                  </w:pPr>
                  <w:r>
                    <w:rPr>
                      <w:rFonts w:eastAsia="Times New Roman" w:cs="Calibri"/>
                      <w:iCs/>
                    </w:rPr>
                    <w:t>Text Field</w:t>
                  </w:r>
                </w:p>
              </w:tc>
              <w:tc>
                <w:tcPr>
                  <w:tcW w:w="4182" w:type="dxa"/>
                  <w:tcBorders>
                    <w:top w:val="nil"/>
                    <w:left w:val="single" w:sz="4" w:space="0" w:color="000001"/>
                    <w:bottom w:val="single" w:sz="4" w:space="0" w:color="000001"/>
                    <w:right w:val="single" w:sz="4" w:space="0" w:color="000001"/>
                  </w:tcBorders>
                  <w:shd w:val="clear" w:color="auto" w:fill="FFFFFF"/>
                  <w:tcMar>
                    <w:top w:w="43" w:type="dxa"/>
                    <w:left w:w="58" w:type="dxa"/>
                    <w:bottom w:w="43" w:type="dxa"/>
                    <w:right w:w="58" w:type="dxa"/>
                  </w:tcMar>
                  <w:hideMark/>
                </w:tcPr>
                <w:p w14:paraId="7AB32474" w14:textId="77777777" w:rsidR="00B9347F" w:rsidRDefault="00B9347F" w:rsidP="008462C4">
                  <w:pPr>
                    <w:spacing w:after="120" w:line="100" w:lineRule="atLeast"/>
                    <w:jc w:val="both"/>
                    <w:rPr>
                      <w:rFonts w:eastAsia="Times New Roman" w:cs="Calibri"/>
                      <w:iCs/>
                    </w:rPr>
                  </w:pPr>
                  <w:r>
                    <w:rPr>
                      <w:rFonts w:eastAsia="Times New Roman" w:cs="Calibri"/>
                      <w:iCs/>
                    </w:rPr>
                    <w:t xml:space="preserve">This is the field that can be used by the admin to define the </w:t>
                  </w:r>
                  <w:r w:rsidR="008462C4">
                    <w:rPr>
                      <w:rFonts w:eastAsia="Times New Roman" w:cs="Calibri"/>
                      <w:iCs/>
                    </w:rPr>
                    <w:t xml:space="preserve">Phone Types </w:t>
                  </w:r>
                  <w:r>
                    <w:rPr>
                      <w:rFonts w:eastAsia="Times New Roman" w:cs="Calibri"/>
                      <w:iCs/>
                    </w:rPr>
                    <w:t xml:space="preserve">to be used in the application </w:t>
                  </w:r>
                </w:p>
              </w:tc>
            </w:tr>
            <w:tr w:rsidR="00B9347F" w14:paraId="1972A551" w14:textId="77777777" w:rsidTr="00B9347F">
              <w:trPr>
                <w:trHeight w:val="930"/>
              </w:trPr>
              <w:tc>
                <w:tcPr>
                  <w:tcW w:w="1660" w:type="dxa"/>
                  <w:tcBorders>
                    <w:top w:val="nil"/>
                    <w:left w:val="single" w:sz="4" w:space="0" w:color="000001"/>
                    <w:bottom w:val="single" w:sz="4" w:space="0" w:color="000001"/>
                    <w:right w:val="nil"/>
                  </w:tcBorders>
                  <w:shd w:val="clear" w:color="auto" w:fill="FFFFFF"/>
                  <w:tcMar>
                    <w:top w:w="43" w:type="dxa"/>
                    <w:left w:w="58" w:type="dxa"/>
                    <w:bottom w:w="43" w:type="dxa"/>
                    <w:right w:w="58" w:type="dxa"/>
                  </w:tcMar>
                  <w:hideMark/>
                </w:tcPr>
                <w:p w14:paraId="6D550F6B" w14:textId="77777777" w:rsidR="00B9347F" w:rsidRDefault="00B9347F" w:rsidP="00B9347F">
                  <w:pPr>
                    <w:spacing w:after="120" w:line="100" w:lineRule="atLeast"/>
                    <w:jc w:val="both"/>
                  </w:pPr>
                  <w:r>
                    <w:t>Save</w:t>
                  </w:r>
                </w:p>
              </w:tc>
              <w:tc>
                <w:tcPr>
                  <w:tcW w:w="1288" w:type="dxa"/>
                  <w:tcBorders>
                    <w:top w:val="nil"/>
                    <w:left w:val="single" w:sz="4" w:space="0" w:color="000001"/>
                    <w:bottom w:val="single" w:sz="4" w:space="0" w:color="000001"/>
                    <w:right w:val="nil"/>
                  </w:tcBorders>
                  <w:shd w:val="clear" w:color="auto" w:fill="FFFFFF"/>
                  <w:tcMar>
                    <w:top w:w="43" w:type="dxa"/>
                    <w:left w:w="58" w:type="dxa"/>
                    <w:bottom w:w="43" w:type="dxa"/>
                    <w:right w:w="58" w:type="dxa"/>
                  </w:tcMar>
                  <w:hideMark/>
                </w:tcPr>
                <w:p w14:paraId="733D6E0F" w14:textId="77777777" w:rsidR="00B9347F" w:rsidRDefault="00B9347F" w:rsidP="00B9347F">
                  <w:pPr>
                    <w:spacing w:after="120" w:line="100" w:lineRule="atLeast"/>
                    <w:jc w:val="both"/>
                  </w:pPr>
                  <w:r>
                    <w:t>Button</w:t>
                  </w:r>
                </w:p>
              </w:tc>
              <w:tc>
                <w:tcPr>
                  <w:tcW w:w="4182" w:type="dxa"/>
                  <w:tcBorders>
                    <w:top w:val="nil"/>
                    <w:left w:val="single" w:sz="4" w:space="0" w:color="000001"/>
                    <w:bottom w:val="single" w:sz="4" w:space="0" w:color="000001"/>
                    <w:right w:val="single" w:sz="4" w:space="0" w:color="000001"/>
                  </w:tcBorders>
                  <w:shd w:val="clear" w:color="auto" w:fill="FFFFFF"/>
                  <w:tcMar>
                    <w:top w:w="43" w:type="dxa"/>
                    <w:left w:w="58" w:type="dxa"/>
                    <w:bottom w:w="43" w:type="dxa"/>
                    <w:right w:w="58" w:type="dxa"/>
                  </w:tcMar>
                  <w:hideMark/>
                </w:tcPr>
                <w:p w14:paraId="16B42EC3" w14:textId="77777777" w:rsidR="00B9347F" w:rsidRDefault="00B9347F" w:rsidP="008462C4">
                  <w:pPr>
                    <w:spacing w:after="120" w:line="100" w:lineRule="atLeast"/>
                    <w:jc w:val="both"/>
                  </w:pPr>
                  <w:r>
                    <w:t xml:space="preserve">Used to add\update the </w:t>
                  </w:r>
                  <w:r w:rsidR="008462C4">
                    <w:t>Phone Type</w:t>
                  </w:r>
                  <w:r>
                    <w:t xml:space="preserve"> text information provided.    </w:t>
                  </w:r>
                </w:p>
              </w:tc>
            </w:tr>
            <w:tr w:rsidR="00B9347F" w14:paraId="19FB1097" w14:textId="77777777" w:rsidTr="00B9347F">
              <w:trPr>
                <w:trHeight w:val="1200"/>
              </w:trPr>
              <w:tc>
                <w:tcPr>
                  <w:tcW w:w="1660" w:type="dxa"/>
                  <w:tcBorders>
                    <w:top w:val="nil"/>
                    <w:left w:val="single" w:sz="4" w:space="0" w:color="000001"/>
                    <w:bottom w:val="single" w:sz="4" w:space="0" w:color="000001"/>
                    <w:right w:val="nil"/>
                  </w:tcBorders>
                  <w:shd w:val="clear" w:color="auto" w:fill="FFFFFF"/>
                  <w:tcMar>
                    <w:top w:w="43" w:type="dxa"/>
                    <w:left w:w="58" w:type="dxa"/>
                    <w:bottom w:w="43" w:type="dxa"/>
                    <w:right w:w="58" w:type="dxa"/>
                  </w:tcMar>
                  <w:hideMark/>
                </w:tcPr>
                <w:p w14:paraId="5E3CC9EC" w14:textId="77777777" w:rsidR="00B9347F" w:rsidRDefault="00B9347F" w:rsidP="00B9347F">
                  <w:pPr>
                    <w:spacing w:after="120" w:line="100" w:lineRule="atLeast"/>
                    <w:jc w:val="both"/>
                  </w:pPr>
                  <w:r>
                    <w:t>Cancel</w:t>
                  </w:r>
                </w:p>
              </w:tc>
              <w:tc>
                <w:tcPr>
                  <w:tcW w:w="1288" w:type="dxa"/>
                  <w:tcBorders>
                    <w:top w:val="nil"/>
                    <w:left w:val="single" w:sz="4" w:space="0" w:color="000001"/>
                    <w:bottom w:val="single" w:sz="4" w:space="0" w:color="000001"/>
                    <w:right w:val="nil"/>
                  </w:tcBorders>
                  <w:shd w:val="clear" w:color="auto" w:fill="FFFFFF"/>
                  <w:tcMar>
                    <w:top w:w="43" w:type="dxa"/>
                    <w:left w:w="58" w:type="dxa"/>
                    <w:bottom w:w="43" w:type="dxa"/>
                    <w:right w:w="58" w:type="dxa"/>
                  </w:tcMar>
                  <w:hideMark/>
                </w:tcPr>
                <w:p w14:paraId="5D1B5719" w14:textId="77777777" w:rsidR="00B9347F" w:rsidRDefault="00B9347F" w:rsidP="00B9347F">
                  <w:pPr>
                    <w:spacing w:after="120" w:line="100" w:lineRule="atLeast"/>
                    <w:jc w:val="both"/>
                  </w:pPr>
                  <w:r>
                    <w:t>Button</w:t>
                  </w:r>
                </w:p>
              </w:tc>
              <w:tc>
                <w:tcPr>
                  <w:tcW w:w="4182" w:type="dxa"/>
                  <w:tcBorders>
                    <w:top w:val="nil"/>
                    <w:left w:val="single" w:sz="4" w:space="0" w:color="000001"/>
                    <w:bottom w:val="single" w:sz="4" w:space="0" w:color="000001"/>
                    <w:right w:val="single" w:sz="4" w:space="0" w:color="000001"/>
                  </w:tcBorders>
                  <w:shd w:val="clear" w:color="auto" w:fill="FFFFFF"/>
                  <w:tcMar>
                    <w:top w:w="43" w:type="dxa"/>
                    <w:left w:w="58" w:type="dxa"/>
                    <w:bottom w:w="43" w:type="dxa"/>
                    <w:right w:w="58" w:type="dxa"/>
                  </w:tcMar>
                  <w:hideMark/>
                </w:tcPr>
                <w:p w14:paraId="7CE9374A" w14:textId="77777777" w:rsidR="00B9347F" w:rsidRDefault="00B9347F" w:rsidP="008462C4">
                  <w:pPr>
                    <w:spacing w:after="120" w:line="100" w:lineRule="atLeast"/>
                    <w:jc w:val="both"/>
                  </w:pPr>
                  <w:r>
                    <w:t xml:space="preserve">Used to cancel and discard any changes that were made on screen and return back to the main grid which displays the details of all the </w:t>
                  </w:r>
                  <w:r w:rsidR="008462C4">
                    <w:t xml:space="preserve">Phone Type </w:t>
                  </w:r>
                  <w:r>
                    <w:t xml:space="preserve">definitions  </w:t>
                  </w:r>
                </w:p>
              </w:tc>
            </w:tr>
          </w:tbl>
          <w:p w14:paraId="4FB82A53" w14:textId="77777777" w:rsidR="00B9347F" w:rsidRDefault="00B9347F" w:rsidP="00B9347F">
            <w:pPr>
              <w:pStyle w:val="Standard"/>
              <w:spacing w:after="120" w:line="100" w:lineRule="atLeast"/>
              <w:jc w:val="both"/>
              <w:rPr>
                <w:rFonts w:eastAsia="Times New Roman" w:cs="Calibri"/>
                <w:b/>
                <w:iCs/>
                <w:color w:val="FFFFFF"/>
              </w:rPr>
            </w:pPr>
          </w:p>
        </w:tc>
      </w:tr>
      <w:tr w:rsidR="00B9347F" w14:paraId="6F2D9122" w14:textId="77777777" w:rsidTr="00B9347F">
        <w:trPr>
          <w:trHeight w:val="577"/>
        </w:trPr>
        <w:tc>
          <w:tcPr>
            <w:tcW w:w="1350" w:type="dxa"/>
            <w:tcBorders>
              <w:top w:val="single" w:sz="4" w:space="0" w:color="000001"/>
              <w:left w:val="single" w:sz="4" w:space="0" w:color="000001"/>
              <w:bottom w:val="single" w:sz="4" w:space="0" w:color="000001"/>
              <w:right w:val="nil"/>
            </w:tcBorders>
            <w:shd w:val="clear" w:color="auto" w:fill="1F497D"/>
            <w:tcMar>
              <w:top w:w="43" w:type="dxa"/>
              <w:left w:w="29" w:type="dxa"/>
              <w:bottom w:w="43" w:type="dxa"/>
              <w:right w:w="29" w:type="dxa"/>
            </w:tcMar>
            <w:hideMark/>
          </w:tcPr>
          <w:p w14:paraId="1AA7EBDE" w14:textId="77777777" w:rsidR="00B9347F" w:rsidRDefault="00B9347F" w:rsidP="00B9347F">
            <w:pPr>
              <w:pStyle w:val="Standard"/>
              <w:spacing w:after="120" w:line="100" w:lineRule="atLeast"/>
              <w:jc w:val="both"/>
              <w:rPr>
                <w:rFonts w:eastAsia="Times New Roman" w:cs="Calibri"/>
                <w:b/>
                <w:iCs/>
                <w:color w:val="FFFFFF"/>
              </w:rPr>
            </w:pPr>
            <w:r>
              <w:rPr>
                <w:rFonts w:eastAsia="Times New Roman" w:cs="Calibri"/>
                <w:b/>
                <w:iCs/>
                <w:color w:val="FFFFFF"/>
              </w:rPr>
              <w:t>OPERATION</w:t>
            </w:r>
          </w:p>
        </w:tc>
        <w:tc>
          <w:tcPr>
            <w:tcW w:w="7271" w:type="dxa"/>
            <w:tcBorders>
              <w:top w:val="single" w:sz="4" w:space="0" w:color="000001"/>
              <w:left w:val="single" w:sz="4" w:space="0" w:color="000001"/>
              <w:bottom w:val="single" w:sz="4" w:space="0" w:color="000001"/>
              <w:right w:val="single" w:sz="4" w:space="0" w:color="000001"/>
            </w:tcBorders>
            <w:shd w:val="clear" w:color="auto" w:fill="FFFFFF"/>
            <w:tcMar>
              <w:top w:w="43" w:type="dxa"/>
              <w:left w:w="29" w:type="dxa"/>
              <w:bottom w:w="43" w:type="dxa"/>
              <w:right w:w="29" w:type="dxa"/>
            </w:tcMar>
          </w:tcPr>
          <w:p w14:paraId="3710697C" w14:textId="77777777" w:rsidR="00B9347F" w:rsidRDefault="00B9347F" w:rsidP="00B9347F">
            <w:pPr>
              <w:pStyle w:val="Standard"/>
              <w:numPr>
                <w:ilvl w:val="0"/>
                <w:numId w:val="17"/>
              </w:numPr>
              <w:spacing w:after="120" w:line="100" w:lineRule="atLeast"/>
              <w:jc w:val="both"/>
              <w:rPr>
                <w:rFonts w:eastAsia="Times New Roman" w:cs="Calibri"/>
              </w:rPr>
            </w:pPr>
            <w:r>
              <w:rPr>
                <w:rFonts w:eastAsia="Times New Roman" w:cs="Calibri"/>
              </w:rPr>
              <w:t xml:space="preserve">The landing page for the </w:t>
            </w:r>
            <w:r w:rsidR="008462C4">
              <w:rPr>
                <w:rFonts w:eastAsia="Times New Roman" w:cs="Calibri"/>
              </w:rPr>
              <w:t xml:space="preserve">Phone Type </w:t>
            </w:r>
            <w:r>
              <w:rPr>
                <w:rFonts w:eastAsia="Times New Roman" w:cs="Calibri"/>
              </w:rPr>
              <w:t xml:space="preserve">management is controlled and managed by user permissions as defined for the role that the user is assigned with </w:t>
            </w:r>
          </w:p>
          <w:p w14:paraId="0BAB789E" w14:textId="77777777" w:rsidR="00B9347F" w:rsidRDefault="00B9347F" w:rsidP="00B9347F">
            <w:pPr>
              <w:pStyle w:val="Standard"/>
              <w:numPr>
                <w:ilvl w:val="0"/>
                <w:numId w:val="17"/>
              </w:numPr>
              <w:spacing w:after="120" w:line="100" w:lineRule="atLeast"/>
              <w:jc w:val="both"/>
              <w:rPr>
                <w:rFonts w:eastAsia="Times New Roman" w:cs="Calibri"/>
              </w:rPr>
            </w:pPr>
            <w:r>
              <w:rPr>
                <w:rFonts w:eastAsia="Times New Roman" w:cs="Calibri"/>
              </w:rPr>
              <w:t xml:space="preserve">Once the user has determined to have access to the </w:t>
            </w:r>
            <w:r w:rsidR="008462C4">
              <w:rPr>
                <w:rFonts w:eastAsia="Times New Roman" w:cs="Calibri"/>
              </w:rPr>
              <w:t>Phone Type</w:t>
            </w:r>
            <w:r>
              <w:rPr>
                <w:rFonts w:eastAsia="Times New Roman" w:cs="Calibri"/>
              </w:rPr>
              <w:t xml:space="preserve"> management feature in Admin Functions, this menu option will be made visible to the user </w:t>
            </w:r>
          </w:p>
          <w:p w14:paraId="4C3EEC36" w14:textId="77777777" w:rsidR="00B9347F" w:rsidRDefault="00B9347F" w:rsidP="00B9347F">
            <w:pPr>
              <w:pStyle w:val="Standard"/>
              <w:numPr>
                <w:ilvl w:val="0"/>
                <w:numId w:val="17"/>
              </w:numPr>
              <w:spacing w:after="120" w:line="100" w:lineRule="atLeast"/>
              <w:jc w:val="both"/>
              <w:rPr>
                <w:rFonts w:eastAsia="Times New Roman" w:cs="Calibri"/>
              </w:rPr>
            </w:pPr>
            <w:r>
              <w:rPr>
                <w:rFonts w:eastAsia="Times New Roman" w:cs="Calibri"/>
              </w:rPr>
              <w:t>Clicking on the Menu displays a view of all the active “</w:t>
            </w:r>
            <w:r w:rsidR="008462C4">
              <w:rPr>
                <w:rFonts w:eastAsia="Times New Roman" w:cs="Calibri"/>
              </w:rPr>
              <w:t>Phone Types</w:t>
            </w:r>
            <w:r>
              <w:rPr>
                <w:rFonts w:eastAsia="Times New Roman" w:cs="Calibri"/>
              </w:rPr>
              <w:t xml:space="preserve">” which were created in the application database </w:t>
            </w:r>
          </w:p>
          <w:p w14:paraId="24F8B0E8" w14:textId="77777777" w:rsidR="00B9347F" w:rsidRDefault="00B9347F" w:rsidP="00B9347F">
            <w:pPr>
              <w:pStyle w:val="Standard"/>
              <w:numPr>
                <w:ilvl w:val="0"/>
                <w:numId w:val="17"/>
              </w:numPr>
              <w:spacing w:after="120" w:line="100" w:lineRule="atLeast"/>
              <w:jc w:val="both"/>
              <w:rPr>
                <w:rFonts w:eastAsia="Times New Roman" w:cs="Calibri"/>
              </w:rPr>
            </w:pPr>
            <w:r>
              <w:rPr>
                <w:rFonts w:eastAsia="Times New Roman" w:cs="Calibri"/>
              </w:rPr>
              <w:t xml:space="preserve">Any new </w:t>
            </w:r>
            <w:r w:rsidR="008462C4">
              <w:rPr>
                <w:rFonts w:eastAsia="Times New Roman" w:cs="Calibri"/>
              </w:rPr>
              <w:t>phone type</w:t>
            </w:r>
            <w:r>
              <w:rPr>
                <w:rFonts w:eastAsia="Times New Roman" w:cs="Calibri"/>
              </w:rPr>
              <w:t xml:space="preserve"> added to the database or any Edits to a permitted </w:t>
            </w:r>
            <w:r w:rsidR="008462C4">
              <w:rPr>
                <w:rFonts w:eastAsia="Times New Roman" w:cs="Calibri"/>
              </w:rPr>
              <w:t xml:space="preserve">phone type </w:t>
            </w:r>
            <w:r>
              <w:rPr>
                <w:rFonts w:eastAsia="Times New Roman" w:cs="Calibri"/>
              </w:rPr>
              <w:t xml:space="preserve">will reflect in the application frontend immediately </w:t>
            </w:r>
          </w:p>
          <w:p w14:paraId="73A76D39" w14:textId="77777777" w:rsidR="00B9347F" w:rsidRDefault="00B9347F" w:rsidP="00B9347F">
            <w:pPr>
              <w:pStyle w:val="Standard"/>
              <w:numPr>
                <w:ilvl w:val="0"/>
                <w:numId w:val="17"/>
              </w:numPr>
              <w:spacing w:after="120" w:line="100" w:lineRule="atLeast"/>
              <w:jc w:val="both"/>
              <w:rPr>
                <w:rFonts w:eastAsia="Times New Roman" w:cs="Calibri"/>
              </w:rPr>
            </w:pPr>
            <w:r>
              <w:rPr>
                <w:rFonts w:eastAsia="Times New Roman" w:cs="Calibri"/>
              </w:rPr>
              <w:t xml:space="preserve">The UP arrow on the grid to define the Display Order will not be available on the first </w:t>
            </w:r>
            <w:r w:rsidR="008462C4">
              <w:rPr>
                <w:rFonts w:eastAsia="Times New Roman" w:cs="Calibri"/>
              </w:rPr>
              <w:t xml:space="preserve">phone type </w:t>
            </w:r>
            <w:r>
              <w:rPr>
                <w:rFonts w:eastAsia="Times New Roman" w:cs="Calibri"/>
              </w:rPr>
              <w:t xml:space="preserve">in the grid </w:t>
            </w:r>
          </w:p>
          <w:p w14:paraId="791625B4" w14:textId="77777777" w:rsidR="00B9347F" w:rsidRDefault="00B9347F" w:rsidP="00B9347F">
            <w:pPr>
              <w:pStyle w:val="Standard"/>
              <w:numPr>
                <w:ilvl w:val="0"/>
                <w:numId w:val="17"/>
              </w:numPr>
              <w:spacing w:after="120" w:line="100" w:lineRule="atLeast"/>
              <w:jc w:val="both"/>
              <w:rPr>
                <w:rFonts w:eastAsia="Times New Roman" w:cs="Calibri"/>
              </w:rPr>
            </w:pPr>
            <w:r>
              <w:rPr>
                <w:rFonts w:eastAsia="Times New Roman" w:cs="Calibri"/>
              </w:rPr>
              <w:t xml:space="preserve">The DOWN arrow on the grid to define the Display Order will not be available on the last </w:t>
            </w:r>
            <w:r w:rsidR="008462C4">
              <w:rPr>
                <w:rFonts w:eastAsia="Times New Roman" w:cs="Calibri"/>
              </w:rPr>
              <w:t xml:space="preserve">phone type </w:t>
            </w:r>
            <w:r>
              <w:rPr>
                <w:rFonts w:eastAsia="Times New Roman" w:cs="Calibri"/>
              </w:rPr>
              <w:t xml:space="preserve">in the grid </w:t>
            </w:r>
          </w:p>
          <w:p w14:paraId="61B17049" w14:textId="77777777" w:rsidR="00B9347F" w:rsidRPr="00047595" w:rsidRDefault="00B9347F" w:rsidP="00B9347F">
            <w:pPr>
              <w:pStyle w:val="Standard"/>
              <w:numPr>
                <w:ilvl w:val="0"/>
                <w:numId w:val="17"/>
              </w:numPr>
              <w:spacing w:after="120" w:line="100" w:lineRule="atLeast"/>
              <w:jc w:val="both"/>
              <w:rPr>
                <w:rFonts w:eastAsia="Times New Roman" w:cs="Calibri"/>
              </w:rPr>
            </w:pPr>
            <w:r>
              <w:rPr>
                <w:rFonts w:eastAsia="Times New Roman" w:cs="Calibri"/>
              </w:rPr>
              <w:t xml:space="preserve">Except for the first and last rows, the UP and DOWN arrows will be displayed and made available on other rows of the grid </w:t>
            </w:r>
          </w:p>
        </w:tc>
      </w:tr>
      <w:tr w:rsidR="00B9347F" w14:paraId="126098ED" w14:textId="77777777" w:rsidTr="00B9347F">
        <w:tc>
          <w:tcPr>
            <w:tcW w:w="1350" w:type="dxa"/>
            <w:tcBorders>
              <w:top w:val="single" w:sz="4" w:space="0" w:color="000001"/>
              <w:left w:val="single" w:sz="4" w:space="0" w:color="000001"/>
              <w:bottom w:val="single" w:sz="4" w:space="0" w:color="000001"/>
              <w:right w:val="nil"/>
            </w:tcBorders>
            <w:shd w:val="clear" w:color="auto" w:fill="1F497D"/>
            <w:tcMar>
              <w:top w:w="43" w:type="dxa"/>
              <w:left w:w="29" w:type="dxa"/>
              <w:bottom w:w="43" w:type="dxa"/>
              <w:right w:w="29" w:type="dxa"/>
            </w:tcMar>
            <w:hideMark/>
          </w:tcPr>
          <w:p w14:paraId="4225C5C7" w14:textId="77777777" w:rsidR="00B9347F" w:rsidRDefault="00B9347F" w:rsidP="00B9347F">
            <w:pPr>
              <w:pStyle w:val="Standard"/>
              <w:spacing w:after="120" w:line="100" w:lineRule="atLeast"/>
              <w:jc w:val="both"/>
              <w:rPr>
                <w:rFonts w:eastAsia="Times New Roman" w:cs="Calibri"/>
                <w:b/>
                <w:iCs/>
                <w:color w:val="FFFFFF"/>
              </w:rPr>
            </w:pPr>
            <w:r>
              <w:rPr>
                <w:rFonts w:eastAsia="Times New Roman" w:cs="Calibri"/>
                <w:b/>
                <w:iCs/>
                <w:color w:val="FFFFFF"/>
              </w:rPr>
              <w:t>Validations</w:t>
            </w:r>
          </w:p>
        </w:tc>
        <w:tc>
          <w:tcPr>
            <w:tcW w:w="7271" w:type="dxa"/>
            <w:tcBorders>
              <w:top w:val="single" w:sz="4" w:space="0" w:color="000001"/>
              <w:left w:val="single" w:sz="4" w:space="0" w:color="000001"/>
              <w:bottom w:val="single" w:sz="4" w:space="0" w:color="000001"/>
              <w:right w:val="single" w:sz="4" w:space="0" w:color="000001"/>
            </w:tcBorders>
            <w:shd w:val="clear" w:color="auto" w:fill="FFFFFF"/>
            <w:tcMar>
              <w:top w:w="43" w:type="dxa"/>
              <w:left w:w="29" w:type="dxa"/>
              <w:bottom w:w="43" w:type="dxa"/>
              <w:right w:w="29" w:type="dxa"/>
            </w:tcMar>
            <w:hideMark/>
          </w:tcPr>
          <w:p w14:paraId="3E214A05" w14:textId="77777777" w:rsidR="00B9347F" w:rsidRPr="00047595" w:rsidRDefault="00B9347F" w:rsidP="00B9347F">
            <w:pPr>
              <w:pStyle w:val="Standard"/>
              <w:numPr>
                <w:ilvl w:val="0"/>
                <w:numId w:val="19"/>
              </w:numPr>
              <w:spacing w:after="120" w:line="100" w:lineRule="atLeast"/>
              <w:jc w:val="both"/>
              <w:rPr>
                <w:rFonts w:eastAsia="Times New Roman" w:cs="Calibri"/>
                <w:iCs/>
                <w:color w:val="FFFFFF"/>
              </w:rPr>
            </w:pPr>
            <w:r>
              <w:rPr>
                <w:rFonts w:eastAsia="Times New Roman" w:cs="Calibri"/>
              </w:rPr>
              <w:t xml:space="preserve">The application ensures that the access to the </w:t>
            </w:r>
            <w:r w:rsidR="008462C4">
              <w:rPr>
                <w:rFonts w:eastAsia="Times New Roman" w:cs="Calibri"/>
              </w:rPr>
              <w:t xml:space="preserve">Phone Types </w:t>
            </w:r>
            <w:r>
              <w:rPr>
                <w:rFonts w:eastAsia="Times New Roman" w:cs="Calibri"/>
              </w:rPr>
              <w:t xml:space="preserve">Management feature is provided only for authorized users based on their roles and permissions </w:t>
            </w:r>
          </w:p>
          <w:p w14:paraId="1E217CC8" w14:textId="77777777" w:rsidR="00B9347F" w:rsidRPr="0076319B" w:rsidRDefault="00B9347F" w:rsidP="00B9347F">
            <w:pPr>
              <w:pStyle w:val="Standard"/>
              <w:numPr>
                <w:ilvl w:val="0"/>
                <w:numId w:val="19"/>
              </w:numPr>
              <w:spacing w:after="120" w:line="100" w:lineRule="atLeast"/>
              <w:jc w:val="both"/>
              <w:rPr>
                <w:rFonts w:eastAsia="Times New Roman" w:cs="Calibri"/>
                <w:iCs/>
                <w:color w:val="FFFFFF"/>
              </w:rPr>
            </w:pPr>
            <w:r>
              <w:rPr>
                <w:rFonts w:eastAsia="Times New Roman" w:cs="Calibri"/>
              </w:rPr>
              <w:t xml:space="preserve">On the popup for the individual security question, all fields are </w:t>
            </w:r>
            <w:r>
              <w:rPr>
                <w:rFonts w:eastAsia="Times New Roman" w:cs="Calibri"/>
              </w:rPr>
              <w:lastRenderedPageBreak/>
              <w:t xml:space="preserve">mandatory and the application will show an Error message in Red Color just above the Save button to indicate the respective error about the field which is missing or invalid </w:t>
            </w:r>
          </w:p>
          <w:p w14:paraId="05BCCBC4" w14:textId="77777777" w:rsidR="00B9347F" w:rsidRPr="008462C4" w:rsidRDefault="00B9347F" w:rsidP="00B9347F">
            <w:pPr>
              <w:pStyle w:val="Standard"/>
              <w:numPr>
                <w:ilvl w:val="0"/>
                <w:numId w:val="19"/>
              </w:numPr>
              <w:spacing w:after="120" w:line="100" w:lineRule="atLeast"/>
              <w:jc w:val="both"/>
              <w:rPr>
                <w:rFonts w:eastAsia="Times New Roman" w:cs="Calibri"/>
                <w:iCs/>
                <w:color w:val="FFFFFF"/>
              </w:rPr>
            </w:pPr>
            <w:r w:rsidRPr="008462C4">
              <w:rPr>
                <w:rFonts w:eastAsia="Times New Roman" w:cs="Calibri"/>
              </w:rPr>
              <w:t xml:space="preserve">Application will ensure that the </w:t>
            </w:r>
            <w:r w:rsidR="008462C4" w:rsidRPr="008462C4">
              <w:rPr>
                <w:rFonts w:eastAsia="Times New Roman" w:cs="Calibri"/>
              </w:rPr>
              <w:t xml:space="preserve">Phone Type </w:t>
            </w:r>
            <w:r w:rsidRPr="008462C4">
              <w:rPr>
                <w:rFonts w:eastAsia="Times New Roman" w:cs="Calibri"/>
              </w:rPr>
              <w:t xml:space="preserve">text is unique and not case sensitive. This way the application presents an unique set of </w:t>
            </w:r>
            <w:r w:rsidR="008462C4" w:rsidRPr="008462C4">
              <w:rPr>
                <w:rFonts w:eastAsia="Times New Roman" w:cs="Calibri"/>
              </w:rPr>
              <w:t>Phone Types</w:t>
            </w:r>
            <w:r w:rsidRPr="008462C4">
              <w:rPr>
                <w:rFonts w:eastAsia="Times New Roman" w:cs="Calibri"/>
              </w:rPr>
              <w:t xml:space="preserve"> to the users on the front end   </w:t>
            </w:r>
          </w:p>
          <w:p w14:paraId="36E1E024" w14:textId="77777777" w:rsidR="00B9347F" w:rsidRDefault="00B9347F" w:rsidP="00B9347F">
            <w:pPr>
              <w:pStyle w:val="Standard"/>
              <w:spacing w:after="120" w:line="100" w:lineRule="atLeast"/>
              <w:ind w:left="774"/>
              <w:jc w:val="both"/>
              <w:rPr>
                <w:rFonts w:eastAsia="Times New Roman" w:cs="Calibri"/>
                <w:iCs/>
                <w:color w:val="FFFFFF"/>
              </w:rPr>
            </w:pPr>
          </w:p>
        </w:tc>
      </w:tr>
    </w:tbl>
    <w:p w14:paraId="1ED77964" w14:textId="77777777" w:rsidR="00BC1653" w:rsidRPr="00741F80" w:rsidRDefault="00BC1653" w:rsidP="000E3270">
      <w:pPr>
        <w:pStyle w:val="ListParagraph"/>
        <w:jc w:val="both"/>
        <w:rPr>
          <w:rFonts w:ascii="Calibri" w:hAnsi="Calibri"/>
        </w:rPr>
      </w:pPr>
      <w:r w:rsidRPr="00741F80">
        <w:rPr>
          <w:rFonts w:ascii="Calibri" w:hAnsi="Calibri"/>
        </w:rPr>
        <w:lastRenderedPageBreak/>
        <w:t xml:space="preserve"> </w:t>
      </w:r>
    </w:p>
    <w:p w14:paraId="4B58BB22" w14:textId="77777777" w:rsidR="00BC1653" w:rsidRPr="00741F80" w:rsidRDefault="00BC1653" w:rsidP="00575BD5">
      <w:pPr>
        <w:pStyle w:val="Heading2"/>
        <w:numPr>
          <w:ilvl w:val="1"/>
          <w:numId w:val="8"/>
        </w:numPr>
        <w:rPr>
          <w:rStyle w:val="IntenseReference"/>
          <w:rFonts w:ascii="Calibri" w:hAnsi="Calibri"/>
          <w:b/>
          <w:bCs/>
          <w:smallCaps w:val="0"/>
          <w:color w:val="4F81BD" w:themeColor="accent1"/>
          <w:spacing w:val="0"/>
          <w:u w:val="none"/>
        </w:rPr>
      </w:pPr>
      <w:bookmarkStart w:id="32" w:name="_Toc455835996"/>
      <w:r w:rsidRPr="00741F80">
        <w:rPr>
          <w:rStyle w:val="IntenseReference"/>
          <w:rFonts w:ascii="Calibri" w:hAnsi="Calibri"/>
          <w:b/>
          <w:bCs/>
          <w:smallCaps w:val="0"/>
          <w:color w:val="4F81BD" w:themeColor="accent1"/>
          <w:spacing w:val="0"/>
          <w:u w:val="none"/>
        </w:rPr>
        <w:t>Contact Person Title Management</w:t>
      </w:r>
      <w:bookmarkEnd w:id="32"/>
      <w:r w:rsidRPr="00741F80">
        <w:rPr>
          <w:rStyle w:val="IntenseReference"/>
          <w:rFonts w:ascii="Calibri" w:hAnsi="Calibri"/>
          <w:b/>
          <w:bCs/>
          <w:smallCaps w:val="0"/>
          <w:color w:val="4F81BD" w:themeColor="accent1"/>
          <w:spacing w:val="0"/>
          <w:u w:val="none"/>
        </w:rPr>
        <w:t xml:space="preserve"> </w:t>
      </w:r>
    </w:p>
    <w:p w14:paraId="260FDDF8" w14:textId="77777777" w:rsidR="00BC1653" w:rsidRDefault="00BC1653" w:rsidP="000E3270">
      <w:pPr>
        <w:pStyle w:val="ListParagraph"/>
        <w:jc w:val="both"/>
        <w:rPr>
          <w:rFonts w:ascii="Calibri" w:hAnsi="Calibri"/>
        </w:rPr>
      </w:pPr>
      <w:r w:rsidRPr="00741F80">
        <w:rPr>
          <w:rFonts w:ascii="Calibri" w:hAnsi="Calibri"/>
        </w:rPr>
        <w:t xml:space="preserve">This section allows the ability to manage the various Contact Person title options which are displayed in the application on the Account and Office Details pages. </w:t>
      </w:r>
    </w:p>
    <w:p w14:paraId="49C34C09" w14:textId="77777777" w:rsidR="008462C4" w:rsidRDefault="008462C4" w:rsidP="000E3270">
      <w:pPr>
        <w:pStyle w:val="ListParagraph"/>
        <w:jc w:val="both"/>
        <w:rPr>
          <w:rFonts w:ascii="Calibri" w:hAnsi="Calibri"/>
        </w:rPr>
      </w:pPr>
    </w:p>
    <w:p w14:paraId="6448C00C" w14:textId="77777777" w:rsidR="008462C4" w:rsidRPr="00047595" w:rsidRDefault="008462C4" w:rsidP="008462C4">
      <w:pPr>
        <w:ind w:left="720"/>
        <w:jc w:val="both"/>
        <w:rPr>
          <w:rStyle w:val="SubtleReference"/>
          <w:b/>
          <w:bCs/>
        </w:rPr>
      </w:pPr>
      <w:r w:rsidRPr="00047595">
        <w:rPr>
          <w:rStyle w:val="SubtleReference"/>
          <w:b/>
          <w:bCs/>
        </w:rPr>
        <w:t>User Interface</w:t>
      </w:r>
    </w:p>
    <w:p w14:paraId="55FC70D6" w14:textId="77777777" w:rsidR="008462C4" w:rsidRDefault="008462C4" w:rsidP="008462C4">
      <w:pPr>
        <w:ind w:left="720"/>
        <w:jc w:val="both"/>
        <w:rPr>
          <w:rFonts w:ascii="Calibri" w:hAnsi="Calibri"/>
        </w:rPr>
      </w:pPr>
      <w:r>
        <w:rPr>
          <w:rFonts w:ascii="Calibri" w:hAnsi="Calibri"/>
        </w:rPr>
        <w:t xml:space="preserve">The landing page for this function is accessible on the Administrative menu under “Contact Person Title Management”. Clicking on this function presents the following user interface: </w:t>
      </w:r>
    </w:p>
    <w:p w14:paraId="5081B1D6" w14:textId="77777777" w:rsidR="008462C4" w:rsidRDefault="00D63A34" w:rsidP="008462C4">
      <w:pPr>
        <w:ind w:left="720"/>
        <w:jc w:val="both"/>
        <w:rPr>
          <w:rFonts w:ascii="Calibri" w:hAnsi="Calibri"/>
        </w:rPr>
      </w:pPr>
      <w:r w:rsidRPr="00D63A34">
        <w:rPr>
          <w:rFonts w:ascii="Calibri" w:hAnsi="Calibri"/>
          <w:noProof/>
        </w:rPr>
        <w:drawing>
          <wp:inline distT="0" distB="0" distL="0" distR="0" wp14:anchorId="097D4DEF" wp14:editId="27237CC7">
            <wp:extent cx="5943600" cy="2126615"/>
            <wp:effectExtent l="0" t="0" r="0" b="698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5943600" cy="2126615"/>
                    </a:xfrm>
                    <a:prstGeom prst="rect">
                      <a:avLst/>
                    </a:prstGeom>
                  </pic:spPr>
                </pic:pic>
              </a:graphicData>
            </a:graphic>
          </wp:inline>
        </w:drawing>
      </w:r>
    </w:p>
    <w:p w14:paraId="1A902E65" w14:textId="77777777" w:rsidR="008462C4" w:rsidRDefault="008462C4" w:rsidP="008462C4">
      <w:pPr>
        <w:ind w:left="720"/>
        <w:jc w:val="both"/>
        <w:rPr>
          <w:rFonts w:ascii="Calibri" w:hAnsi="Calibri"/>
        </w:rPr>
        <w:sectPr w:rsidR="008462C4" w:rsidSect="00700F0C">
          <w:footerReference w:type="default" r:id="rId48"/>
          <w:type w:val="continuous"/>
          <w:pgSz w:w="12240" w:h="15840"/>
          <w:pgMar w:top="1440" w:right="1440" w:bottom="1440" w:left="1440" w:header="720" w:footer="720" w:gutter="0"/>
          <w:cols w:space="720"/>
          <w:docGrid w:linePitch="360"/>
        </w:sectPr>
      </w:pPr>
    </w:p>
    <w:p w14:paraId="28508F64" w14:textId="77777777" w:rsidR="008462C4" w:rsidRPr="00047595" w:rsidRDefault="008462C4" w:rsidP="008462C4">
      <w:pPr>
        <w:ind w:left="720"/>
        <w:jc w:val="both"/>
        <w:rPr>
          <w:rStyle w:val="SubtleReference"/>
          <w:b/>
          <w:bCs/>
        </w:rPr>
      </w:pPr>
      <w:r w:rsidRPr="00047595">
        <w:rPr>
          <w:rStyle w:val="SubtleReference"/>
          <w:b/>
          <w:bCs/>
        </w:rPr>
        <w:t xml:space="preserve">Functionality Description </w:t>
      </w:r>
    </w:p>
    <w:p w14:paraId="3599B9BC" w14:textId="77777777" w:rsidR="008462C4" w:rsidRDefault="008462C4" w:rsidP="008462C4">
      <w:pPr>
        <w:ind w:left="720"/>
        <w:jc w:val="both"/>
        <w:rPr>
          <w:rFonts w:ascii="Calibri" w:hAnsi="Calibri"/>
        </w:rPr>
      </w:pPr>
      <w:r>
        <w:rPr>
          <w:rFonts w:ascii="Calibri" w:hAnsi="Calibri"/>
        </w:rPr>
        <w:t xml:space="preserve">The application presents the user with the information related to the various “Contact Person Titles” which are active in the application database. Access to this functionality will be identified based on the permissions defined for the logged in user’s role. </w:t>
      </w:r>
    </w:p>
    <w:p w14:paraId="657722EF" w14:textId="77777777" w:rsidR="008462C4" w:rsidRDefault="008462C4" w:rsidP="008462C4">
      <w:pPr>
        <w:ind w:left="720"/>
        <w:jc w:val="both"/>
        <w:rPr>
          <w:rFonts w:ascii="Calibri" w:hAnsi="Calibri"/>
        </w:rPr>
      </w:pPr>
      <w:r>
        <w:rPr>
          <w:rFonts w:ascii="Calibri" w:hAnsi="Calibri"/>
        </w:rPr>
        <w:t xml:space="preserve">The permitted user will have the ability to view the available information about the various active “Contact Person Titles” and their respective applicability in the application. The administrative user will have the ability to execute the following actions on this list page: </w:t>
      </w:r>
    </w:p>
    <w:p w14:paraId="26840929" w14:textId="77777777" w:rsidR="008462C4" w:rsidRDefault="008462C4" w:rsidP="008462C4">
      <w:pPr>
        <w:pStyle w:val="ListParagraph"/>
        <w:numPr>
          <w:ilvl w:val="0"/>
          <w:numId w:val="24"/>
        </w:numPr>
        <w:jc w:val="both"/>
        <w:rPr>
          <w:rFonts w:ascii="Calibri" w:hAnsi="Calibri"/>
        </w:rPr>
      </w:pPr>
      <w:r>
        <w:rPr>
          <w:rFonts w:ascii="Calibri" w:hAnsi="Calibri"/>
        </w:rPr>
        <w:lastRenderedPageBreak/>
        <w:t xml:space="preserve">Click on the “Add New Contact Person Title” link to initiate the process to add a new Contact Person Title to the list </w:t>
      </w:r>
    </w:p>
    <w:p w14:paraId="326037AC" w14:textId="77777777" w:rsidR="008462C4" w:rsidRDefault="008462C4" w:rsidP="008462C4">
      <w:pPr>
        <w:pStyle w:val="ListParagraph"/>
        <w:numPr>
          <w:ilvl w:val="0"/>
          <w:numId w:val="24"/>
        </w:numPr>
        <w:jc w:val="both"/>
        <w:rPr>
          <w:rFonts w:ascii="Calibri" w:hAnsi="Calibri"/>
        </w:rPr>
      </w:pPr>
      <w:r>
        <w:rPr>
          <w:rFonts w:ascii="Calibri" w:hAnsi="Calibri"/>
        </w:rPr>
        <w:t>Click on the “</w:t>
      </w:r>
      <w:r w:rsidRPr="00306EC9">
        <w:rPr>
          <w:rFonts w:ascii="Calibri" w:hAnsi="Calibri"/>
          <w:noProof/>
        </w:rPr>
        <w:drawing>
          <wp:inline distT="0" distB="0" distL="0" distR="0" wp14:anchorId="1776A58D" wp14:editId="3DB9E219">
            <wp:extent cx="209579" cy="209579"/>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209579" cy="209579"/>
                    </a:xfrm>
                    <a:prstGeom prst="rect">
                      <a:avLst/>
                    </a:prstGeom>
                  </pic:spPr>
                </pic:pic>
              </a:graphicData>
            </a:graphic>
          </wp:inline>
        </w:drawing>
      </w:r>
      <w:r>
        <w:rPr>
          <w:rFonts w:ascii="Calibri" w:hAnsi="Calibri"/>
        </w:rPr>
        <w:t xml:space="preserve">” icon to Edit the details of an active Contact Person Title and modify the text as required.   </w:t>
      </w:r>
    </w:p>
    <w:p w14:paraId="304489CB" w14:textId="77777777" w:rsidR="008462C4" w:rsidRDefault="008462C4" w:rsidP="008462C4">
      <w:pPr>
        <w:pStyle w:val="ListParagraph"/>
        <w:numPr>
          <w:ilvl w:val="0"/>
          <w:numId w:val="24"/>
        </w:numPr>
        <w:jc w:val="both"/>
        <w:rPr>
          <w:rFonts w:ascii="Calibri" w:hAnsi="Calibri"/>
        </w:rPr>
      </w:pPr>
      <w:r>
        <w:rPr>
          <w:rFonts w:ascii="Calibri" w:hAnsi="Calibri"/>
        </w:rPr>
        <w:t>Click on the “</w:t>
      </w:r>
      <w:r w:rsidRPr="001A3880">
        <w:rPr>
          <w:rFonts w:ascii="Calibri" w:hAnsi="Calibri"/>
          <w:noProof/>
        </w:rPr>
        <w:drawing>
          <wp:inline distT="0" distB="0" distL="0" distR="0" wp14:anchorId="1F23A4B0" wp14:editId="3571B1FB">
            <wp:extent cx="181000" cy="190527"/>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181000" cy="190527"/>
                    </a:xfrm>
                    <a:prstGeom prst="rect">
                      <a:avLst/>
                    </a:prstGeom>
                  </pic:spPr>
                </pic:pic>
              </a:graphicData>
            </a:graphic>
          </wp:inline>
        </w:drawing>
      </w:r>
      <w:r>
        <w:rPr>
          <w:rFonts w:ascii="Calibri" w:hAnsi="Calibri"/>
        </w:rPr>
        <w:t xml:space="preserve">” icon to Deactivate an active Contact Person Title and no longer have it accessible to the users beyond that point. This function will not be available for deactivation if there is at least one active user who is using the Contact Person Title on their account </w:t>
      </w:r>
    </w:p>
    <w:p w14:paraId="5066EF16" w14:textId="77777777" w:rsidR="008462C4" w:rsidRDefault="008462C4" w:rsidP="008462C4">
      <w:pPr>
        <w:pStyle w:val="ListParagraph"/>
        <w:ind w:left="1440"/>
        <w:jc w:val="both"/>
        <w:rPr>
          <w:rFonts w:ascii="Calibri" w:hAnsi="Calibri"/>
        </w:rPr>
      </w:pPr>
    </w:p>
    <w:p w14:paraId="17EEFDA1" w14:textId="77777777" w:rsidR="008462C4" w:rsidRDefault="008462C4" w:rsidP="008462C4">
      <w:pPr>
        <w:pStyle w:val="ListParagraph"/>
        <w:ind w:left="1440"/>
        <w:jc w:val="both"/>
        <w:rPr>
          <w:rFonts w:ascii="Calibri" w:hAnsi="Calibri"/>
        </w:rPr>
      </w:pPr>
      <w:r>
        <w:rPr>
          <w:rFonts w:ascii="Calibri" w:hAnsi="Calibri"/>
        </w:rPr>
        <w:t xml:space="preserve">When the user clicks on this icon, the application will display a confirmation message on the following lines to confirm the user action before the respective Contact Person Title is actually deactivated and no longer displayed in the Admin and Frontend sections. </w:t>
      </w:r>
    </w:p>
    <w:p w14:paraId="4684CCC6" w14:textId="77777777" w:rsidR="008462C4" w:rsidRDefault="008462C4" w:rsidP="008462C4">
      <w:pPr>
        <w:pStyle w:val="ListParagraph"/>
        <w:ind w:left="1440"/>
        <w:jc w:val="both"/>
        <w:rPr>
          <w:rFonts w:ascii="Calibri" w:hAnsi="Calibri"/>
        </w:rPr>
      </w:pPr>
    </w:p>
    <w:p w14:paraId="6FB0A61D" w14:textId="77777777" w:rsidR="008462C4" w:rsidRDefault="008462C4" w:rsidP="008462C4">
      <w:pPr>
        <w:pStyle w:val="ListParagraph"/>
        <w:ind w:left="1440"/>
        <w:jc w:val="both"/>
        <w:rPr>
          <w:rFonts w:ascii="Calibri" w:hAnsi="Calibri"/>
        </w:rPr>
      </w:pPr>
      <w:r w:rsidRPr="008462C4">
        <w:rPr>
          <w:rFonts w:ascii="Calibri" w:hAnsi="Calibri"/>
          <w:noProof/>
        </w:rPr>
        <w:drawing>
          <wp:inline distT="0" distB="0" distL="0" distR="0" wp14:anchorId="65C5ACF1" wp14:editId="6B8893AE">
            <wp:extent cx="5027543" cy="1333500"/>
            <wp:effectExtent l="0" t="0" r="190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5028245" cy="1333686"/>
                    </a:xfrm>
                    <a:prstGeom prst="rect">
                      <a:avLst/>
                    </a:prstGeom>
                  </pic:spPr>
                </pic:pic>
              </a:graphicData>
            </a:graphic>
          </wp:inline>
        </w:drawing>
      </w:r>
    </w:p>
    <w:p w14:paraId="66E18CBC" w14:textId="77777777" w:rsidR="008462C4" w:rsidRPr="00306EC9" w:rsidRDefault="008462C4" w:rsidP="008462C4">
      <w:pPr>
        <w:pStyle w:val="ListParagraph"/>
        <w:numPr>
          <w:ilvl w:val="0"/>
          <w:numId w:val="24"/>
        </w:numPr>
        <w:jc w:val="both"/>
        <w:rPr>
          <w:rFonts w:ascii="Calibri" w:hAnsi="Calibri"/>
        </w:rPr>
      </w:pPr>
      <w:r>
        <w:rPr>
          <w:rFonts w:ascii="Calibri" w:hAnsi="Calibri"/>
        </w:rPr>
        <w:t>The last icon “</w:t>
      </w:r>
      <w:r w:rsidRPr="001A3880">
        <w:rPr>
          <w:rFonts w:ascii="Calibri" w:hAnsi="Calibri"/>
          <w:noProof/>
        </w:rPr>
        <w:drawing>
          <wp:inline distT="0" distB="0" distL="0" distR="0" wp14:anchorId="71967D42" wp14:editId="35504157">
            <wp:extent cx="209579" cy="219106"/>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209579" cy="219106"/>
                    </a:xfrm>
                    <a:prstGeom prst="rect">
                      <a:avLst/>
                    </a:prstGeom>
                  </pic:spPr>
                </pic:pic>
              </a:graphicData>
            </a:graphic>
          </wp:inline>
        </w:drawing>
      </w:r>
      <w:r>
        <w:rPr>
          <w:rFonts w:ascii="Calibri" w:hAnsi="Calibri"/>
        </w:rPr>
        <w:t xml:space="preserve">” allows the ability to define the Display order of the Contact Person Title as it is to be presented on the front end. By default, the Contact Person Titles are displayed in the alphabetical order unless the Display Order function is used to set a different display order. This would be actually represented with UP and DOWN arrows in the application front end.  </w:t>
      </w:r>
    </w:p>
    <w:p w14:paraId="75E0FF35" w14:textId="77777777" w:rsidR="008462C4" w:rsidRDefault="008462C4" w:rsidP="008462C4">
      <w:pPr>
        <w:ind w:left="720"/>
        <w:jc w:val="both"/>
        <w:rPr>
          <w:rFonts w:ascii="Calibri" w:hAnsi="Calibri"/>
        </w:rPr>
      </w:pPr>
      <w:r>
        <w:rPr>
          <w:rFonts w:ascii="Calibri" w:hAnsi="Calibri"/>
        </w:rPr>
        <w:t xml:space="preserve">Clicking on the “Add New Contact Person Title” link button at the top of the grid or the “Edit” icon at the individual Contact Person Title row brings up the user interface block that looks like the following: </w:t>
      </w:r>
    </w:p>
    <w:p w14:paraId="53AB7835" w14:textId="77777777" w:rsidR="008462C4" w:rsidRDefault="008462C4" w:rsidP="008462C4">
      <w:pPr>
        <w:ind w:left="720"/>
        <w:jc w:val="both"/>
        <w:rPr>
          <w:rFonts w:ascii="Calibri" w:hAnsi="Calibri"/>
        </w:rPr>
      </w:pPr>
      <w:r w:rsidRPr="008462C4">
        <w:rPr>
          <w:rFonts w:ascii="Calibri" w:hAnsi="Calibri"/>
          <w:noProof/>
        </w:rPr>
        <w:drawing>
          <wp:inline distT="0" distB="0" distL="0" distR="0" wp14:anchorId="62E783E4" wp14:editId="66BBA123">
            <wp:extent cx="5372100" cy="1209612"/>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stretch>
                      <a:fillRect/>
                    </a:stretch>
                  </pic:blipFill>
                  <pic:spPr>
                    <a:xfrm>
                      <a:off x="0" y="0"/>
                      <a:ext cx="5372851" cy="1209781"/>
                    </a:xfrm>
                    <a:prstGeom prst="rect">
                      <a:avLst/>
                    </a:prstGeom>
                  </pic:spPr>
                </pic:pic>
              </a:graphicData>
            </a:graphic>
          </wp:inline>
        </w:drawing>
      </w:r>
    </w:p>
    <w:p w14:paraId="742F6F14" w14:textId="77777777" w:rsidR="008462C4" w:rsidRDefault="008462C4" w:rsidP="008462C4">
      <w:pPr>
        <w:ind w:left="720"/>
        <w:jc w:val="both"/>
        <w:rPr>
          <w:rFonts w:ascii="Calibri" w:hAnsi="Calibri"/>
        </w:rPr>
      </w:pPr>
      <w:r>
        <w:rPr>
          <w:rFonts w:ascii="Calibri" w:hAnsi="Calibri"/>
        </w:rPr>
        <w:t xml:space="preserve">The detailed description about the fields and actions involved are explained in the tabulation below: </w:t>
      </w:r>
    </w:p>
    <w:tbl>
      <w:tblPr>
        <w:tblW w:w="8621" w:type="dxa"/>
        <w:tblInd w:w="749" w:type="dxa"/>
        <w:tblLayout w:type="fixed"/>
        <w:tblCellMar>
          <w:left w:w="10" w:type="dxa"/>
          <w:right w:w="10" w:type="dxa"/>
        </w:tblCellMar>
        <w:tblLook w:val="04A0" w:firstRow="1" w:lastRow="0" w:firstColumn="1" w:lastColumn="0" w:noHBand="0" w:noVBand="1"/>
      </w:tblPr>
      <w:tblGrid>
        <w:gridCol w:w="1350"/>
        <w:gridCol w:w="7271"/>
      </w:tblGrid>
      <w:tr w:rsidR="008462C4" w14:paraId="7D04CB40" w14:textId="77777777" w:rsidTr="00B67D76">
        <w:tc>
          <w:tcPr>
            <w:tcW w:w="1350" w:type="dxa"/>
            <w:tcBorders>
              <w:top w:val="single" w:sz="4" w:space="0" w:color="000001"/>
              <w:left w:val="single" w:sz="4" w:space="0" w:color="000001"/>
              <w:bottom w:val="single" w:sz="4" w:space="0" w:color="000001"/>
              <w:right w:val="nil"/>
            </w:tcBorders>
            <w:shd w:val="clear" w:color="auto" w:fill="1F497D"/>
            <w:tcMar>
              <w:top w:w="43" w:type="dxa"/>
              <w:left w:w="29" w:type="dxa"/>
              <w:bottom w:w="43" w:type="dxa"/>
              <w:right w:w="29" w:type="dxa"/>
            </w:tcMar>
            <w:hideMark/>
          </w:tcPr>
          <w:p w14:paraId="5AC54CB2" w14:textId="77777777" w:rsidR="008462C4" w:rsidRDefault="008462C4" w:rsidP="00B67D76">
            <w:pPr>
              <w:pStyle w:val="Standard"/>
              <w:spacing w:after="120" w:line="100" w:lineRule="atLeast"/>
              <w:jc w:val="both"/>
              <w:rPr>
                <w:rFonts w:eastAsia="Times New Roman" w:cs="Calibri"/>
                <w:b/>
                <w:iCs/>
                <w:color w:val="FFFFFF"/>
              </w:rPr>
            </w:pPr>
            <w:r>
              <w:rPr>
                <w:rFonts w:eastAsia="Times New Roman" w:cs="Calibri"/>
                <w:b/>
                <w:iCs/>
                <w:color w:val="FFFFFF"/>
              </w:rPr>
              <w:lastRenderedPageBreak/>
              <w:t>Function ID</w:t>
            </w:r>
          </w:p>
        </w:tc>
        <w:tc>
          <w:tcPr>
            <w:tcW w:w="7271" w:type="dxa"/>
            <w:tcBorders>
              <w:top w:val="single" w:sz="4" w:space="0" w:color="000001"/>
              <w:left w:val="single" w:sz="4" w:space="0" w:color="000001"/>
              <w:bottom w:val="single" w:sz="4" w:space="0" w:color="000001"/>
              <w:right w:val="single" w:sz="4" w:space="0" w:color="000001"/>
            </w:tcBorders>
            <w:shd w:val="clear" w:color="auto" w:fill="FFFFFF"/>
            <w:tcMar>
              <w:top w:w="43" w:type="dxa"/>
              <w:left w:w="29" w:type="dxa"/>
              <w:bottom w:w="43" w:type="dxa"/>
              <w:right w:w="29" w:type="dxa"/>
            </w:tcMar>
            <w:hideMark/>
          </w:tcPr>
          <w:p w14:paraId="5E1C415F" w14:textId="77777777" w:rsidR="008462C4" w:rsidRDefault="008462C4" w:rsidP="00B67D76">
            <w:pPr>
              <w:pStyle w:val="Standard"/>
              <w:spacing w:after="120" w:line="100" w:lineRule="atLeast"/>
              <w:jc w:val="both"/>
              <w:rPr>
                <w:rFonts w:eastAsia="Times New Roman" w:cs="Calibri"/>
              </w:rPr>
            </w:pPr>
            <w:r>
              <w:rPr>
                <w:rFonts w:eastAsia="Times New Roman" w:cs="Calibri"/>
              </w:rPr>
              <w:t xml:space="preserve">Contact Person Title Management </w:t>
            </w:r>
          </w:p>
        </w:tc>
      </w:tr>
      <w:tr w:rsidR="008462C4" w14:paraId="1AABDCEA" w14:textId="77777777" w:rsidTr="00B67D76">
        <w:tc>
          <w:tcPr>
            <w:tcW w:w="1350" w:type="dxa"/>
            <w:tcBorders>
              <w:top w:val="single" w:sz="4" w:space="0" w:color="000001"/>
              <w:left w:val="single" w:sz="4" w:space="0" w:color="000001"/>
              <w:bottom w:val="single" w:sz="4" w:space="0" w:color="000001"/>
              <w:right w:val="nil"/>
            </w:tcBorders>
            <w:shd w:val="clear" w:color="auto" w:fill="1F497D"/>
            <w:tcMar>
              <w:top w:w="43" w:type="dxa"/>
              <w:left w:w="29" w:type="dxa"/>
              <w:bottom w:w="43" w:type="dxa"/>
              <w:right w:w="29" w:type="dxa"/>
            </w:tcMar>
            <w:hideMark/>
          </w:tcPr>
          <w:p w14:paraId="3BF64C1D" w14:textId="77777777" w:rsidR="008462C4" w:rsidRDefault="008462C4" w:rsidP="00B67D76">
            <w:pPr>
              <w:pStyle w:val="Standard"/>
              <w:spacing w:after="120" w:line="100" w:lineRule="atLeast"/>
              <w:jc w:val="both"/>
              <w:rPr>
                <w:rFonts w:eastAsia="Times New Roman" w:cs="Calibri"/>
                <w:b/>
                <w:iCs/>
                <w:color w:val="FFFFFF"/>
              </w:rPr>
            </w:pPr>
            <w:r>
              <w:rPr>
                <w:rFonts w:eastAsia="Times New Roman" w:cs="Calibri"/>
                <w:b/>
                <w:iCs/>
                <w:color w:val="FFFFFF"/>
              </w:rPr>
              <w:t>TITLE</w:t>
            </w:r>
          </w:p>
        </w:tc>
        <w:tc>
          <w:tcPr>
            <w:tcW w:w="7271" w:type="dxa"/>
            <w:tcBorders>
              <w:top w:val="single" w:sz="4" w:space="0" w:color="000001"/>
              <w:left w:val="single" w:sz="4" w:space="0" w:color="000001"/>
              <w:bottom w:val="single" w:sz="4" w:space="0" w:color="000001"/>
              <w:right w:val="single" w:sz="4" w:space="0" w:color="000001"/>
            </w:tcBorders>
            <w:shd w:val="clear" w:color="auto" w:fill="FFFFFF"/>
            <w:tcMar>
              <w:top w:w="43" w:type="dxa"/>
              <w:left w:w="29" w:type="dxa"/>
              <w:bottom w:w="43" w:type="dxa"/>
              <w:right w:w="29" w:type="dxa"/>
            </w:tcMar>
            <w:hideMark/>
          </w:tcPr>
          <w:p w14:paraId="72D2C3BB" w14:textId="77777777" w:rsidR="008462C4" w:rsidRDefault="008462C4" w:rsidP="00B67D76">
            <w:pPr>
              <w:pStyle w:val="Standard"/>
              <w:spacing w:after="120" w:line="100" w:lineRule="atLeast"/>
              <w:jc w:val="both"/>
              <w:rPr>
                <w:rFonts w:eastAsia="Times New Roman" w:cs="Calibri"/>
              </w:rPr>
            </w:pPr>
            <w:r>
              <w:rPr>
                <w:rFonts w:eastAsia="Times New Roman" w:cs="Calibri"/>
              </w:rPr>
              <w:t xml:space="preserve">Contact Person Titles Management – For Admin </w:t>
            </w:r>
          </w:p>
        </w:tc>
      </w:tr>
      <w:tr w:rsidR="008462C4" w14:paraId="4458A0D6" w14:textId="77777777" w:rsidTr="00B67D76">
        <w:trPr>
          <w:trHeight w:val="620"/>
        </w:trPr>
        <w:tc>
          <w:tcPr>
            <w:tcW w:w="1350" w:type="dxa"/>
            <w:tcBorders>
              <w:top w:val="single" w:sz="4" w:space="0" w:color="000001"/>
              <w:left w:val="single" w:sz="4" w:space="0" w:color="000001"/>
              <w:bottom w:val="single" w:sz="4" w:space="0" w:color="000001"/>
              <w:right w:val="nil"/>
            </w:tcBorders>
            <w:shd w:val="clear" w:color="auto" w:fill="1F497D"/>
            <w:tcMar>
              <w:top w:w="43" w:type="dxa"/>
              <w:left w:w="29" w:type="dxa"/>
              <w:bottom w:w="43" w:type="dxa"/>
              <w:right w:w="29" w:type="dxa"/>
            </w:tcMar>
            <w:hideMark/>
          </w:tcPr>
          <w:p w14:paraId="4E46B9C6" w14:textId="77777777" w:rsidR="008462C4" w:rsidRDefault="008462C4" w:rsidP="00B67D76">
            <w:pPr>
              <w:pStyle w:val="Standard"/>
              <w:spacing w:after="120" w:line="100" w:lineRule="atLeast"/>
              <w:jc w:val="both"/>
              <w:rPr>
                <w:rFonts w:eastAsia="Times New Roman" w:cs="Calibri"/>
                <w:b/>
                <w:iCs/>
                <w:color w:val="FFFFFF"/>
              </w:rPr>
            </w:pPr>
            <w:r>
              <w:rPr>
                <w:rFonts w:eastAsia="Times New Roman" w:cs="Calibri"/>
                <w:b/>
                <w:iCs/>
                <w:color w:val="FFFFFF"/>
              </w:rPr>
              <w:t>INPUT</w:t>
            </w:r>
          </w:p>
        </w:tc>
        <w:tc>
          <w:tcPr>
            <w:tcW w:w="7271" w:type="dxa"/>
            <w:tcBorders>
              <w:top w:val="single" w:sz="4" w:space="0" w:color="000001"/>
              <w:left w:val="single" w:sz="4" w:space="0" w:color="000001"/>
              <w:bottom w:val="single" w:sz="4" w:space="0" w:color="000001"/>
              <w:right w:val="single" w:sz="4" w:space="0" w:color="000001"/>
            </w:tcBorders>
            <w:shd w:val="clear" w:color="auto" w:fill="FFFFFF"/>
            <w:tcMar>
              <w:top w:w="43" w:type="dxa"/>
              <w:left w:w="29" w:type="dxa"/>
              <w:bottom w:w="43" w:type="dxa"/>
              <w:right w:w="29" w:type="dxa"/>
            </w:tcMar>
            <w:hideMark/>
          </w:tcPr>
          <w:tbl>
            <w:tblPr>
              <w:tblW w:w="7130" w:type="dxa"/>
              <w:tblLayout w:type="fixed"/>
              <w:tblCellMar>
                <w:left w:w="10" w:type="dxa"/>
                <w:right w:w="10" w:type="dxa"/>
              </w:tblCellMar>
              <w:tblLook w:val="04A0" w:firstRow="1" w:lastRow="0" w:firstColumn="1" w:lastColumn="0" w:noHBand="0" w:noVBand="1"/>
            </w:tblPr>
            <w:tblGrid>
              <w:gridCol w:w="1660"/>
              <w:gridCol w:w="1288"/>
              <w:gridCol w:w="4182"/>
            </w:tblGrid>
            <w:tr w:rsidR="008462C4" w14:paraId="1C7499B1" w14:textId="77777777" w:rsidTr="00B67D76">
              <w:trPr>
                <w:trHeight w:val="390"/>
              </w:trPr>
              <w:tc>
                <w:tcPr>
                  <w:tcW w:w="1660" w:type="dxa"/>
                  <w:tcBorders>
                    <w:top w:val="single" w:sz="4" w:space="0" w:color="000001"/>
                    <w:left w:val="single" w:sz="4" w:space="0" w:color="000001"/>
                    <w:bottom w:val="single" w:sz="4" w:space="0" w:color="000001"/>
                    <w:right w:val="nil"/>
                  </w:tcBorders>
                  <w:shd w:val="clear" w:color="auto" w:fill="FFFFFF"/>
                  <w:tcMar>
                    <w:top w:w="43" w:type="dxa"/>
                    <w:left w:w="58" w:type="dxa"/>
                    <w:bottom w:w="43" w:type="dxa"/>
                    <w:right w:w="58" w:type="dxa"/>
                  </w:tcMar>
                  <w:hideMark/>
                </w:tcPr>
                <w:p w14:paraId="0A51C6B0" w14:textId="77777777" w:rsidR="008462C4" w:rsidRDefault="008462C4" w:rsidP="00B67D76">
                  <w:pPr>
                    <w:pStyle w:val="Standard"/>
                    <w:spacing w:after="120" w:line="100" w:lineRule="atLeast"/>
                    <w:jc w:val="both"/>
                    <w:rPr>
                      <w:rFonts w:eastAsia="Times New Roman" w:cs="Calibri"/>
                      <w:b/>
                      <w:iCs/>
                      <w:color w:val="17365D"/>
                    </w:rPr>
                  </w:pPr>
                  <w:r>
                    <w:rPr>
                      <w:rFonts w:eastAsia="Times New Roman" w:cs="Calibri"/>
                      <w:b/>
                      <w:iCs/>
                      <w:color w:val="17365D"/>
                    </w:rPr>
                    <w:t>Field Name</w:t>
                  </w:r>
                </w:p>
              </w:tc>
              <w:tc>
                <w:tcPr>
                  <w:tcW w:w="1288" w:type="dxa"/>
                  <w:tcBorders>
                    <w:top w:val="single" w:sz="4" w:space="0" w:color="000001"/>
                    <w:left w:val="single" w:sz="4" w:space="0" w:color="000001"/>
                    <w:bottom w:val="single" w:sz="4" w:space="0" w:color="000001"/>
                    <w:right w:val="nil"/>
                  </w:tcBorders>
                  <w:shd w:val="clear" w:color="auto" w:fill="FFFFFF"/>
                  <w:tcMar>
                    <w:top w:w="43" w:type="dxa"/>
                    <w:left w:w="58" w:type="dxa"/>
                    <w:bottom w:w="43" w:type="dxa"/>
                    <w:right w:w="58" w:type="dxa"/>
                  </w:tcMar>
                  <w:hideMark/>
                </w:tcPr>
                <w:p w14:paraId="7E3FF4AC" w14:textId="77777777" w:rsidR="008462C4" w:rsidRDefault="008462C4" w:rsidP="00B67D76">
                  <w:pPr>
                    <w:pStyle w:val="Standard"/>
                    <w:spacing w:after="120" w:line="100" w:lineRule="atLeast"/>
                    <w:jc w:val="both"/>
                    <w:rPr>
                      <w:rFonts w:eastAsia="Times New Roman" w:cs="Calibri"/>
                      <w:b/>
                      <w:iCs/>
                      <w:color w:val="17365D"/>
                    </w:rPr>
                  </w:pPr>
                  <w:r>
                    <w:rPr>
                      <w:rFonts w:eastAsia="Times New Roman" w:cs="Calibri"/>
                      <w:b/>
                      <w:iCs/>
                      <w:color w:val="17365D"/>
                    </w:rPr>
                    <w:t>Data Type</w:t>
                  </w:r>
                </w:p>
              </w:tc>
              <w:tc>
                <w:tcPr>
                  <w:tcW w:w="4182" w:type="dxa"/>
                  <w:tcBorders>
                    <w:top w:val="single" w:sz="4" w:space="0" w:color="000001"/>
                    <w:left w:val="single" w:sz="4" w:space="0" w:color="000001"/>
                    <w:bottom w:val="single" w:sz="4" w:space="0" w:color="000001"/>
                    <w:right w:val="single" w:sz="4" w:space="0" w:color="000001"/>
                  </w:tcBorders>
                  <w:shd w:val="clear" w:color="auto" w:fill="FFFFFF"/>
                  <w:tcMar>
                    <w:top w:w="43" w:type="dxa"/>
                    <w:left w:w="58" w:type="dxa"/>
                    <w:bottom w:w="43" w:type="dxa"/>
                    <w:right w:w="58" w:type="dxa"/>
                  </w:tcMar>
                  <w:hideMark/>
                </w:tcPr>
                <w:p w14:paraId="769A6729" w14:textId="77777777" w:rsidR="008462C4" w:rsidRDefault="008462C4" w:rsidP="00B67D76">
                  <w:pPr>
                    <w:pStyle w:val="Standard"/>
                    <w:spacing w:after="120" w:line="100" w:lineRule="atLeast"/>
                    <w:jc w:val="both"/>
                    <w:rPr>
                      <w:rFonts w:eastAsia="Times New Roman" w:cs="Calibri"/>
                      <w:b/>
                      <w:iCs/>
                      <w:color w:val="17365D"/>
                    </w:rPr>
                  </w:pPr>
                  <w:r>
                    <w:rPr>
                      <w:rFonts w:eastAsia="Times New Roman" w:cs="Calibri"/>
                      <w:b/>
                      <w:iCs/>
                      <w:color w:val="17365D"/>
                    </w:rPr>
                    <w:t>Comments/value</w:t>
                  </w:r>
                </w:p>
              </w:tc>
            </w:tr>
            <w:tr w:rsidR="008462C4" w14:paraId="52D8038B" w14:textId="77777777" w:rsidTr="00B67D76">
              <w:trPr>
                <w:trHeight w:val="645"/>
              </w:trPr>
              <w:tc>
                <w:tcPr>
                  <w:tcW w:w="1660" w:type="dxa"/>
                  <w:tcBorders>
                    <w:top w:val="nil"/>
                    <w:left w:val="single" w:sz="4" w:space="0" w:color="000001"/>
                    <w:bottom w:val="single" w:sz="4" w:space="0" w:color="000001"/>
                    <w:right w:val="nil"/>
                  </w:tcBorders>
                  <w:shd w:val="clear" w:color="auto" w:fill="FFFFFF"/>
                  <w:tcMar>
                    <w:top w:w="43" w:type="dxa"/>
                    <w:left w:w="58" w:type="dxa"/>
                    <w:bottom w:w="43" w:type="dxa"/>
                    <w:right w:w="58" w:type="dxa"/>
                  </w:tcMar>
                  <w:hideMark/>
                </w:tcPr>
                <w:p w14:paraId="4038D047" w14:textId="77777777" w:rsidR="008462C4" w:rsidRDefault="008462C4" w:rsidP="00B67D76">
                  <w:pPr>
                    <w:spacing w:after="120" w:line="100" w:lineRule="atLeast"/>
                    <w:jc w:val="both"/>
                    <w:rPr>
                      <w:rFonts w:eastAsia="Times New Roman" w:cs="Calibri"/>
                      <w:iCs/>
                    </w:rPr>
                  </w:pPr>
                  <w:r>
                    <w:rPr>
                      <w:rFonts w:eastAsia="Times New Roman" w:cs="Calibri"/>
                      <w:iCs/>
                    </w:rPr>
                    <w:t xml:space="preserve">Contact Person Title Text </w:t>
                  </w:r>
                </w:p>
              </w:tc>
              <w:tc>
                <w:tcPr>
                  <w:tcW w:w="1288" w:type="dxa"/>
                  <w:tcBorders>
                    <w:top w:val="nil"/>
                    <w:left w:val="single" w:sz="4" w:space="0" w:color="000001"/>
                    <w:bottom w:val="single" w:sz="4" w:space="0" w:color="000001"/>
                    <w:right w:val="nil"/>
                  </w:tcBorders>
                  <w:shd w:val="clear" w:color="auto" w:fill="FFFFFF"/>
                  <w:tcMar>
                    <w:top w:w="43" w:type="dxa"/>
                    <w:left w:w="58" w:type="dxa"/>
                    <w:bottom w:w="43" w:type="dxa"/>
                    <w:right w:w="58" w:type="dxa"/>
                  </w:tcMar>
                  <w:hideMark/>
                </w:tcPr>
                <w:p w14:paraId="5E9AF760" w14:textId="77777777" w:rsidR="008462C4" w:rsidRDefault="008462C4" w:rsidP="00B67D76">
                  <w:pPr>
                    <w:spacing w:after="120" w:line="100" w:lineRule="atLeast"/>
                    <w:jc w:val="both"/>
                    <w:rPr>
                      <w:rFonts w:eastAsia="Times New Roman" w:cs="Calibri"/>
                      <w:iCs/>
                    </w:rPr>
                  </w:pPr>
                  <w:r>
                    <w:rPr>
                      <w:rFonts w:eastAsia="Times New Roman" w:cs="Calibri"/>
                      <w:iCs/>
                    </w:rPr>
                    <w:t xml:space="preserve">Alpha-numeric </w:t>
                  </w:r>
                </w:p>
                <w:p w14:paraId="7A1117EE" w14:textId="77777777" w:rsidR="008462C4" w:rsidRDefault="008462C4" w:rsidP="00B67D76">
                  <w:pPr>
                    <w:spacing w:after="120" w:line="100" w:lineRule="atLeast"/>
                    <w:jc w:val="both"/>
                    <w:rPr>
                      <w:rFonts w:eastAsia="Times New Roman" w:cs="Calibri"/>
                      <w:iCs/>
                    </w:rPr>
                  </w:pPr>
                  <w:r>
                    <w:rPr>
                      <w:rFonts w:eastAsia="Times New Roman" w:cs="Calibri"/>
                      <w:iCs/>
                    </w:rPr>
                    <w:t>Text Field</w:t>
                  </w:r>
                </w:p>
              </w:tc>
              <w:tc>
                <w:tcPr>
                  <w:tcW w:w="4182" w:type="dxa"/>
                  <w:tcBorders>
                    <w:top w:val="nil"/>
                    <w:left w:val="single" w:sz="4" w:space="0" w:color="000001"/>
                    <w:bottom w:val="single" w:sz="4" w:space="0" w:color="000001"/>
                    <w:right w:val="single" w:sz="4" w:space="0" w:color="000001"/>
                  </w:tcBorders>
                  <w:shd w:val="clear" w:color="auto" w:fill="FFFFFF"/>
                  <w:tcMar>
                    <w:top w:w="43" w:type="dxa"/>
                    <w:left w:w="58" w:type="dxa"/>
                    <w:bottom w:w="43" w:type="dxa"/>
                    <w:right w:w="58" w:type="dxa"/>
                  </w:tcMar>
                  <w:hideMark/>
                </w:tcPr>
                <w:p w14:paraId="7CD0018A" w14:textId="77777777" w:rsidR="008462C4" w:rsidRDefault="008462C4" w:rsidP="00B67D76">
                  <w:pPr>
                    <w:spacing w:after="120" w:line="100" w:lineRule="atLeast"/>
                    <w:jc w:val="both"/>
                    <w:rPr>
                      <w:rFonts w:eastAsia="Times New Roman" w:cs="Calibri"/>
                      <w:iCs/>
                    </w:rPr>
                  </w:pPr>
                  <w:r>
                    <w:rPr>
                      <w:rFonts w:eastAsia="Times New Roman" w:cs="Calibri"/>
                      <w:iCs/>
                    </w:rPr>
                    <w:t xml:space="preserve">This is the field that can be used by the admin to define the Contact Person Titles to be used in the application </w:t>
                  </w:r>
                </w:p>
              </w:tc>
            </w:tr>
            <w:tr w:rsidR="008462C4" w14:paraId="26F9FBBD" w14:textId="77777777" w:rsidTr="00B67D76">
              <w:trPr>
                <w:trHeight w:val="930"/>
              </w:trPr>
              <w:tc>
                <w:tcPr>
                  <w:tcW w:w="1660" w:type="dxa"/>
                  <w:tcBorders>
                    <w:top w:val="nil"/>
                    <w:left w:val="single" w:sz="4" w:space="0" w:color="000001"/>
                    <w:bottom w:val="single" w:sz="4" w:space="0" w:color="000001"/>
                    <w:right w:val="nil"/>
                  </w:tcBorders>
                  <w:shd w:val="clear" w:color="auto" w:fill="FFFFFF"/>
                  <w:tcMar>
                    <w:top w:w="43" w:type="dxa"/>
                    <w:left w:w="58" w:type="dxa"/>
                    <w:bottom w:w="43" w:type="dxa"/>
                    <w:right w:w="58" w:type="dxa"/>
                  </w:tcMar>
                  <w:hideMark/>
                </w:tcPr>
                <w:p w14:paraId="440CC170" w14:textId="77777777" w:rsidR="008462C4" w:rsidRDefault="008462C4" w:rsidP="00B67D76">
                  <w:pPr>
                    <w:spacing w:after="120" w:line="100" w:lineRule="atLeast"/>
                    <w:jc w:val="both"/>
                  </w:pPr>
                  <w:r>
                    <w:t>Save</w:t>
                  </w:r>
                </w:p>
              </w:tc>
              <w:tc>
                <w:tcPr>
                  <w:tcW w:w="1288" w:type="dxa"/>
                  <w:tcBorders>
                    <w:top w:val="nil"/>
                    <w:left w:val="single" w:sz="4" w:space="0" w:color="000001"/>
                    <w:bottom w:val="single" w:sz="4" w:space="0" w:color="000001"/>
                    <w:right w:val="nil"/>
                  </w:tcBorders>
                  <w:shd w:val="clear" w:color="auto" w:fill="FFFFFF"/>
                  <w:tcMar>
                    <w:top w:w="43" w:type="dxa"/>
                    <w:left w:w="58" w:type="dxa"/>
                    <w:bottom w:w="43" w:type="dxa"/>
                    <w:right w:w="58" w:type="dxa"/>
                  </w:tcMar>
                  <w:hideMark/>
                </w:tcPr>
                <w:p w14:paraId="3865CCA4" w14:textId="77777777" w:rsidR="008462C4" w:rsidRDefault="008462C4" w:rsidP="00B67D76">
                  <w:pPr>
                    <w:spacing w:after="120" w:line="100" w:lineRule="atLeast"/>
                    <w:jc w:val="both"/>
                  </w:pPr>
                  <w:r>
                    <w:t>Button</w:t>
                  </w:r>
                </w:p>
              </w:tc>
              <w:tc>
                <w:tcPr>
                  <w:tcW w:w="4182" w:type="dxa"/>
                  <w:tcBorders>
                    <w:top w:val="nil"/>
                    <w:left w:val="single" w:sz="4" w:space="0" w:color="000001"/>
                    <w:bottom w:val="single" w:sz="4" w:space="0" w:color="000001"/>
                    <w:right w:val="single" w:sz="4" w:space="0" w:color="000001"/>
                  </w:tcBorders>
                  <w:shd w:val="clear" w:color="auto" w:fill="FFFFFF"/>
                  <w:tcMar>
                    <w:top w:w="43" w:type="dxa"/>
                    <w:left w:w="58" w:type="dxa"/>
                    <w:bottom w:w="43" w:type="dxa"/>
                    <w:right w:w="58" w:type="dxa"/>
                  </w:tcMar>
                  <w:hideMark/>
                </w:tcPr>
                <w:p w14:paraId="34687915" w14:textId="77777777" w:rsidR="008462C4" w:rsidRDefault="008462C4" w:rsidP="00B67D76">
                  <w:pPr>
                    <w:spacing w:after="120" w:line="100" w:lineRule="atLeast"/>
                    <w:jc w:val="both"/>
                  </w:pPr>
                  <w:r>
                    <w:t xml:space="preserve">Used to add\update the Contact Person Title text information provided.    </w:t>
                  </w:r>
                </w:p>
              </w:tc>
            </w:tr>
            <w:tr w:rsidR="008462C4" w14:paraId="11B2C78A" w14:textId="77777777" w:rsidTr="00B67D76">
              <w:trPr>
                <w:trHeight w:val="1200"/>
              </w:trPr>
              <w:tc>
                <w:tcPr>
                  <w:tcW w:w="1660" w:type="dxa"/>
                  <w:tcBorders>
                    <w:top w:val="nil"/>
                    <w:left w:val="single" w:sz="4" w:space="0" w:color="000001"/>
                    <w:bottom w:val="single" w:sz="4" w:space="0" w:color="000001"/>
                    <w:right w:val="nil"/>
                  </w:tcBorders>
                  <w:shd w:val="clear" w:color="auto" w:fill="FFFFFF"/>
                  <w:tcMar>
                    <w:top w:w="43" w:type="dxa"/>
                    <w:left w:w="58" w:type="dxa"/>
                    <w:bottom w:w="43" w:type="dxa"/>
                    <w:right w:w="58" w:type="dxa"/>
                  </w:tcMar>
                  <w:hideMark/>
                </w:tcPr>
                <w:p w14:paraId="5F3B44B8" w14:textId="77777777" w:rsidR="008462C4" w:rsidRDefault="008462C4" w:rsidP="00B67D76">
                  <w:pPr>
                    <w:spacing w:after="120" w:line="100" w:lineRule="atLeast"/>
                    <w:jc w:val="both"/>
                  </w:pPr>
                  <w:r>
                    <w:t>Cancel</w:t>
                  </w:r>
                </w:p>
              </w:tc>
              <w:tc>
                <w:tcPr>
                  <w:tcW w:w="1288" w:type="dxa"/>
                  <w:tcBorders>
                    <w:top w:val="nil"/>
                    <w:left w:val="single" w:sz="4" w:space="0" w:color="000001"/>
                    <w:bottom w:val="single" w:sz="4" w:space="0" w:color="000001"/>
                    <w:right w:val="nil"/>
                  </w:tcBorders>
                  <w:shd w:val="clear" w:color="auto" w:fill="FFFFFF"/>
                  <w:tcMar>
                    <w:top w:w="43" w:type="dxa"/>
                    <w:left w:w="58" w:type="dxa"/>
                    <w:bottom w:w="43" w:type="dxa"/>
                    <w:right w:w="58" w:type="dxa"/>
                  </w:tcMar>
                  <w:hideMark/>
                </w:tcPr>
                <w:p w14:paraId="7FC8367C" w14:textId="77777777" w:rsidR="008462C4" w:rsidRDefault="008462C4" w:rsidP="00B67D76">
                  <w:pPr>
                    <w:spacing w:after="120" w:line="100" w:lineRule="atLeast"/>
                    <w:jc w:val="both"/>
                  </w:pPr>
                  <w:r>
                    <w:t>Button</w:t>
                  </w:r>
                </w:p>
              </w:tc>
              <w:tc>
                <w:tcPr>
                  <w:tcW w:w="4182" w:type="dxa"/>
                  <w:tcBorders>
                    <w:top w:val="nil"/>
                    <w:left w:val="single" w:sz="4" w:space="0" w:color="000001"/>
                    <w:bottom w:val="single" w:sz="4" w:space="0" w:color="000001"/>
                    <w:right w:val="single" w:sz="4" w:space="0" w:color="000001"/>
                  </w:tcBorders>
                  <w:shd w:val="clear" w:color="auto" w:fill="FFFFFF"/>
                  <w:tcMar>
                    <w:top w:w="43" w:type="dxa"/>
                    <w:left w:w="58" w:type="dxa"/>
                    <w:bottom w:w="43" w:type="dxa"/>
                    <w:right w:w="58" w:type="dxa"/>
                  </w:tcMar>
                  <w:hideMark/>
                </w:tcPr>
                <w:p w14:paraId="3EDF259D" w14:textId="77777777" w:rsidR="008462C4" w:rsidRDefault="008462C4" w:rsidP="00B67D76">
                  <w:pPr>
                    <w:spacing w:after="120" w:line="100" w:lineRule="atLeast"/>
                    <w:jc w:val="both"/>
                  </w:pPr>
                  <w:r>
                    <w:t xml:space="preserve">Used to cancel and discard any changes that were made on screen and return back to the main grid which displays the details of all the Contact Person Title definitions  </w:t>
                  </w:r>
                </w:p>
              </w:tc>
            </w:tr>
          </w:tbl>
          <w:p w14:paraId="129DA1E6" w14:textId="77777777" w:rsidR="008462C4" w:rsidRDefault="008462C4" w:rsidP="00B67D76">
            <w:pPr>
              <w:pStyle w:val="Standard"/>
              <w:spacing w:after="120" w:line="100" w:lineRule="atLeast"/>
              <w:jc w:val="both"/>
              <w:rPr>
                <w:rFonts w:eastAsia="Times New Roman" w:cs="Calibri"/>
                <w:b/>
                <w:iCs/>
                <w:color w:val="FFFFFF"/>
              </w:rPr>
            </w:pPr>
          </w:p>
        </w:tc>
      </w:tr>
      <w:tr w:rsidR="008462C4" w14:paraId="45187305" w14:textId="77777777" w:rsidTr="00B67D76">
        <w:trPr>
          <w:trHeight w:val="577"/>
        </w:trPr>
        <w:tc>
          <w:tcPr>
            <w:tcW w:w="1350" w:type="dxa"/>
            <w:tcBorders>
              <w:top w:val="single" w:sz="4" w:space="0" w:color="000001"/>
              <w:left w:val="single" w:sz="4" w:space="0" w:color="000001"/>
              <w:bottom w:val="single" w:sz="4" w:space="0" w:color="000001"/>
              <w:right w:val="nil"/>
            </w:tcBorders>
            <w:shd w:val="clear" w:color="auto" w:fill="1F497D"/>
            <w:tcMar>
              <w:top w:w="43" w:type="dxa"/>
              <w:left w:w="29" w:type="dxa"/>
              <w:bottom w:w="43" w:type="dxa"/>
              <w:right w:w="29" w:type="dxa"/>
            </w:tcMar>
            <w:hideMark/>
          </w:tcPr>
          <w:p w14:paraId="171F18FF" w14:textId="77777777" w:rsidR="008462C4" w:rsidRDefault="008462C4" w:rsidP="00B67D76">
            <w:pPr>
              <w:pStyle w:val="Standard"/>
              <w:spacing w:after="120" w:line="100" w:lineRule="atLeast"/>
              <w:jc w:val="both"/>
              <w:rPr>
                <w:rFonts w:eastAsia="Times New Roman" w:cs="Calibri"/>
                <w:b/>
                <w:iCs/>
                <w:color w:val="FFFFFF"/>
              </w:rPr>
            </w:pPr>
            <w:r>
              <w:rPr>
                <w:rFonts w:eastAsia="Times New Roman" w:cs="Calibri"/>
                <w:b/>
                <w:iCs/>
                <w:color w:val="FFFFFF"/>
              </w:rPr>
              <w:t>OPERATION</w:t>
            </w:r>
          </w:p>
        </w:tc>
        <w:tc>
          <w:tcPr>
            <w:tcW w:w="7271" w:type="dxa"/>
            <w:tcBorders>
              <w:top w:val="single" w:sz="4" w:space="0" w:color="000001"/>
              <w:left w:val="single" w:sz="4" w:space="0" w:color="000001"/>
              <w:bottom w:val="single" w:sz="4" w:space="0" w:color="000001"/>
              <w:right w:val="single" w:sz="4" w:space="0" w:color="000001"/>
            </w:tcBorders>
            <w:shd w:val="clear" w:color="auto" w:fill="FFFFFF"/>
            <w:tcMar>
              <w:top w:w="43" w:type="dxa"/>
              <w:left w:w="29" w:type="dxa"/>
              <w:bottom w:w="43" w:type="dxa"/>
              <w:right w:w="29" w:type="dxa"/>
            </w:tcMar>
          </w:tcPr>
          <w:p w14:paraId="1F0EADA7" w14:textId="77777777" w:rsidR="008462C4" w:rsidRDefault="008462C4" w:rsidP="00B67D76">
            <w:pPr>
              <w:pStyle w:val="Standard"/>
              <w:numPr>
                <w:ilvl w:val="0"/>
                <w:numId w:val="17"/>
              </w:numPr>
              <w:spacing w:after="120" w:line="100" w:lineRule="atLeast"/>
              <w:jc w:val="both"/>
              <w:rPr>
                <w:rFonts w:eastAsia="Times New Roman" w:cs="Calibri"/>
              </w:rPr>
            </w:pPr>
            <w:r>
              <w:rPr>
                <w:rFonts w:eastAsia="Times New Roman" w:cs="Calibri"/>
              </w:rPr>
              <w:t xml:space="preserve">The landing page for the Contact Person Title management is controlled and managed by user permissions as defined for the role that the user is assigned with </w:t>
            </w:r>
          </w:p>
          <w:p w14:paraId="1128B04B" w14:textId="77777777" w:rsidR="008462C4" w:rsidRDefault="008462C4" w:rsidP="00B67D76">
            <w:pPr>
              <w:pStyle w:val="Standard"/>
              <w:numPr>
                <w:ilvl w:val="0"/>
                <w:numId w:val="17"/>
              </w:numPr>
              <w:spacing w:after="120" w:line="100" w:lineRule="atLeast"/>
              <w:jc w:val="both"/>
              <w:rPr>
                <w:rFonts w:eastAsia="Times New Roman" w:cs="Calibri"/>
              </w:rPr>
            </w:pPr>
            <w:r>
              <w:rPr>
                <w:rFonts w:eastAsia="Times New Roman" w:cs="Calibri"/>
              </w:rPr>
              <w:t xml:space="preserve">Once the user has determined to have access to the Contact Person Title management feature in Admin Functions, this menu option will be made visible to the user </w:t>
            </w:r>
          </w:p>
          <w:p w14:paraId="60FFF1CE" w14:textId="77777777" w:rsidR="008462C4" w:rsidRDefault="008462C4" w:rsidP="00B67D76">
            <w:pPr>
              <w:pStyle w:val="Standard"/>
              <w:numPr>
                <w:ilvl w:val="0"/>
                <w:numId w:val="17"/>
              </w:numPr>
              <w:spacing w:after="120" w:line="100" w:lineRule="atLeast"/>
              <w:jc w:val="both"/>
              <w:rPr>
                <w:rFonts w:eastAsia="Times New Roman" w:cs="Calibri"/>
              </w:rPr>
            </w:pPr>
            <w:r>
              <w:rPr>
                <w:rFonts w:eastAsia="Times New Roman" w:cs="Calibri"/>
              </w:rPr>
              <w:t xml:space="preserve">Clicking on the Menu displays a view of all the active “Contact Person Titles” which were created in the application database </w:t>
            </w:r>
          </w:p>
          <w:p w14:paraId="55EC4D64" w14:textId="77777777" w:rsidR="008462C4" w:rsidRDefault="008462C4" w:rsidP="00B67D76">
            <w:pPr>
              <w:pStyle w:val="Standard"/>
              <w:numPr>
                <w:ilvl w:val="0"/>
                <w:numId w:val="17"/>
              </w:numPr>
              <w:spacing w:after="120" w:line="100" w:lineRule="atLeast"/>
              <w:jc w:val="both"/>
              <w:rPr>
                <w:rFonts w:eastAsia="Times New Roman" w:cs="Calibri"/>
              </w:rPr>
            </w:pPr>
            <w:r>
              <w:rPr>
                <w:rFonts w:eastAsia="Times New Roman" w:cs="Calibri"/>
              </w:rPr>
              <w:t xml:space="preserve">Any new Contact Person Title added to the database or any Edits to a permitted Contact Person Title will reflect in the application frontend immediately </w:t>
            </w:r>
          </w:p>
          <w:p w14:paraId="6561E232" w14:textId="77777777" w:rsidR="008462C4" w:rsidRDefault="008462C4" w:rsidP="00B67D76">
            <w:pPr>
              <w:pStyle w:val="Standard"/>
              <w:numPr>
                <w:ilvl w:val="0"/>
                <w:numId w:val="17"/>
              </w:numPr>
              <w:spacing w:after="120" w:line="100" w:lineRule="atLeast"/>
              <w:jc w:val="both"/>
              <w:rPr>
                <w:rFonts w:eastAsia="Times New Roman" w:cs="Calibri"/>
              </w:rPr>
            </w:pPr>
            <w:r>
              <w:rPr>
                <w:rFonts w:eastAsia="Times New Roman" w:cs="Calibri"/>
              </w:rPr>
              <w:t xml:space="preserve">The UP arrow on the grid to define the Display Order will not be available on the first Contact Person Title in the grid </w:t>
            </w:r>
          </w:p>
          <w:p w14:paraId="772F9571" w14:textId="77777777" w:rsidR="008462C4" w:rsidRDefault="008462C4" w:rsidP="00B67D76">
            <w:pPr>
              <w:pStyle w:val="Standard"/>
              <w:numPr>
                <w:ilvl w:val="0"/>
                <w:numId w:val="17"/>
              </w:numPr>
              <w:spacing w:after="120" w:line="100" w:lineRule="atLeast"/>
              <w:jc w:val="both"/>
              <w:rPr>
                <w:rFonts w:eastAsia="Times New Roman" w:cs="Calibri"/>
              </w:rPr>
            </w:pPr>
            <w:r>
              <w:rPr>
                <w:rFonts w:eastAsia="Times New Roman" w:cs="Calibri"/>
              </w:rPr>
              <w:t xml:space="preserve">The DOWN arrow on the grid to define the Display Order will not be available on the last Contact Person Title in the grid </w:t>
            </w:r>
          </w:p>
          <w:p w14:paraId="778504DC" w14:textId="77777777" w:rsidR="008462C4" w:rsidRPr="00047595" w:rsidRDefault="008462C4" w:rsidP="00B67D76">
            <w:pPr>
              <w:pStyle w:val="Standard"/>
              <w:numPr>
                <w:ilvl w:val="0"/>
                <w:numId w:val="17"/>
              </w:numPr>
              <w:spacing w:after="120" w:line="100" w:lineRule="atLeast"/>
              <w:jc w:val="both"/>
              <w:rPr>
                <w:rFonts w:eastAsia="Times New Roman" w:cs="Calibri"/>
              </w:rPr>
            </w:pPr>
            <w:r>
              <w:rPr>
                <w:rFonts w:eastAsia="Times New Roman" w:cs="Calibri"/>
              </w:rPr>
              <w:t xml:space="preserve">Except for the first and last rows, the UP and DOWN arrows will be displayed and made available on other rows of the grid </w:t>
            </w:r>
          </w:p>
        </w:tc>
      </w:tr>
      <w:tr w:rsidR="008462C4" w14:paraId="738AF6DF" w14:textId="77777777" w:rsidTr="00B67D76">
        <w:tc>
          <w:tcPr>
            <w:tcW w:w="1350" w:type="dxa"/>
            <w:tcBorders>
              <w:top w:val="single" w:sz="4" w:space="0" w:color="000001"/>
              <w:left w:val="single" w:sz="4" w:space="0" w:color="000001"/>
              <w:bottom w:val="single" w:sz="4" w:space="0" w:color="000001"/>
              <w:right w:val="nil"/>
            </w:tcBorders>
            <w:shd w:val="clear" w:color="auto" w:fill="1F497D"/>
            <w:tcMar>
              <w:top w:w="43" w:type="dxa"/>
              <w:left w:w="29" w:type="dxa"/>
              <w:bottom w:w="43" w:type="dxa"/>
              <w:right w:w="29" w:type="dxa"/>
            </w:tcMar>
            <w:hideMark/>
          </w:tcPr>
          <w:p w14:paraId="56014D79" w14:textId="77777777" w:rsidR="008462C4" w:rsidRDefault="008462C4" w:rsidP="00B67D76">
            <w:pPr>
              <w:pStyle w:val="Standard"/>
              <w:spacing w:after="120" w:line="100" w:lineRule="atLeast"/>
              <w:jc w:val="both"/>
              <w:rPr>
                <w:rFonts w:eastAsia="Times New Roman" w:cs="Calibri"/>
                <w:b/>
                <w:iCs/>
                <w:color w:val="FFFFFF"/>
              </w:rPr>
            </w:pPr>
            <w:r>
              <w:rPr>
                <w:rFonts w:eastAsia="Times New Roman" w:cs="Calibri"/>
                <w:b/>
                <w:iCs/>
                <w:color w:val="FFFFFF"/>
              </w:rPr>
              <w:t>Validations</w:t>
            </w:r>
          </w:p>
        </w:tc>
        <w:tc>
          <w:tcPr>
            <w:tcW w:w="7271" w:type="dxa"/>
            <w:tcBorders>
              <w:top w:val="single" w:sz="4" w:space="0" w:color="000001"/>
              <w:left w:val="single" w:sz="4" w:space="0" w:color="000001"/>
              <w:bottom w:val="single" w:sz="4" w:space="0" w:color="000001"/>
              <w:right w:val="single" w:sz="4" w:space="0" w:color="000001"/>
            </w:tcBorders>
            <w:shd w:val="clear" w:color="auto" w:fill="FFFFFF"/>
            <w:tcMar>
              <w:top w:w="43" w:type="dxa"/>
              <w:left w:w="29" w:type="dxa"/>
              <w:bottom w:w="43" w:type="dxa"/>
              <w:right w:w="29" w:type="dxa"/>
            </w:tcMar>
            <w:hideMark/>
          </w:tcPr>
          <w:p w14:paraId="0B05FFD0" w14:textId="77777777" w:rsidR="008462C4" w:rsidRPr="00047595" w:rsidRDefault="008462C4" w:rsidP="00B67D76">
            <w:pPr>
              <w:pStyle w:val="Standard"/>
              <w:numPr>
                <w:ilvl w:val="0"/>
                <w:numId w:val="19"/>
              </w:numPr>
              <w:spacing w:after="120" w:line="100" w:lineRule="atLeast"/>
              <w:jc w:val="both"/>
              <w:rPr>
                <w:rFonts w:eastAsia="Times New Roman" w:cs="Calibri"/>
                <w:iCs/>
                <w:color w:val="FFFFFF"/>
              </w:rPr>
            </w:pPr>
            <w:r>
              <w:rPr>
                <w:rFonts w:eastAsia="Times New Roman" w:cs="Calibri"/>
              </w:rPr>
              <w:t xml:space="preserve">The application ensures that the access to the Contact Person Titles Management feature is provided only for authorized users based on their roles and permissions </w:t>
            </w:r>
          </w:p>
          <w:p w14:paraId="003394C6" w14:textId="77777777" w:rsidR="008462C4" w:rsidRPr="0076319B" w:rsidRDefault="008462C4" w:rsidP="00B67D76">
            <w:pPr>
              <w:pStyle w:val="Standard"/>
              <w:numPr>
                <w:ilvl w:val="0"/>
                <w:numId w:val="19"/>
              </w:numPr>
              <w:spacing w:after="120" w:line="100" w:lineRule="atLeast"/>
              <w:jc w:val="both"/>
              <w:rPr>
                <w:rFonts w:eastAsia="Times New Roman" w:cs="Calibri"/>
                <w:iCs/>
                <w:color w:val="FFFFFF"/>
              </w:rPr>
            </w:pPr>
            <w:r>
              <w:rPr>
                <w:rFonts w:eastAsia="Times New Roman" w:cs="Calibri"/>
              </w:rPr>
              <w:t xml:space="preserve">On the popup for the individual security question, all fields are mandatory and the application will show an Error message in Red Color just above the Save button to indicate the respective error about the </w:t>
            </w:r>
            <w:r>
              <w:rPr>
                <w:rFonts w:eastAsia="Times New Roman" w:cs="Calibri"/>
              </w:rPr>
              <w:lastRenderedPageBreak/>
              <w:t xml:space="preserve">field which is missing or invalid </w:t>
            </w:r>
          </w:p>
          <w:p w14:paraId="55DF2AF9" w14:textId="77777777" w:rsidR="008462C4" w:rsidRPr="008462C4" w:rsidRDefault="008462C4" w:rsidP="00B67D76">
            <w:pPr>
              <w:pStyle w:val="Standard"/>
              <w:numPr>
                <w:ilvl w:val="0"/>
                <w:numId w:val="19"/>
              </w:numPr>
              <w:spacing w:after="120" w:line="100" w:lineRule="atLeast"/>
              <w:jc w:val="both"/>
              <w:rPr>
                <w:rFonts w:eastAsia="Times New Roman" w:cs="Calibri"/>
                <w:iCs/>
                <w:color w:val="FFFFFF"/>
              </w:rPr>
            </w:pPr>
            <w:r w:rsidRPr="008462C4">
              <w:rPr>
                <w:rFonts w:eastAsia="Times New Roman" w:cs="Calibri"/>
              </w:rPr>
              <w:t xml:space="preserve">Application will ensure that the </w:t>
            </w:r>
            <w:r>
              <w:rPr>
                <w:rFonts w:eastAsia="Times New Roman" w:cs="Calibri"/>
              </w:rPr>
              <w:t>Contact Person Title</w:t>
            </w:r>
            <w:r w:rsidRPr="008462C4">
              <w:rPr>
                <w:rFonts w:eastAsia="Times New Roman" w:cs="Calibri"/>
              </w:rPr>
              <w:t xml:space="preserve"> text is unique and not case sensitive. This way the application presents an unique set of </w:t>
            </w:r>
            <w:r>
              <w:rPr>
                <w:rFonts w:eastAsia="Times New Roman" w:cs="Calibri"/>
              </w:rPr>
              <w:t>Contact Person Title</w:t>
            </w:r>
            <w:r w:rsidRPr="008462C4">
              <w:rPr>
                <w:rFonts w:eastAsia="Times New Roman" w:cs="Calibri"/>
              </w:rPr>
              <w:t xml:space="preserve">s to the users on the front end   </w:t>
            </w:r>
          </w:p>
          <w:p w14:paraId="6D807164" w14:textId="77777777" w:rsidR="008462C4" w:rsidRDefault="008462C4" w:rsidP="00B67D76">
            <w:pPr>
              <w:pStyle w:val="Standard"/>
              <w:spacing w:after="120" w:line="100" w:lineRule="atLeast"/>
              <w:ind w:left="774"/>
              <w:jc w:val="both"/>
              <w:rPr>
                <w:rFonts w:eastAsia="Times New Roman" w:cs="Calibri"/>
                <w:iCs/>
                <w:color w:val="FFFFFF"/>
              </w:rPr>
            </w:pPr>
          </w:p>
        </w:tc>
      </w:tr>
    </w:tbl>
    <w:p w14:paraId="352DB86E" w14:textId="77777777" w:rsidR="008462C4" w:rsidRDefault="008462C4" w:rsidP="000E3270">
      <w:pPr>
        <w:pStyle w:val="ListParagraph"/>
        <w:jc w:val="both"/>
        <w:rPr>
          <w:rFonts w:ascii="Calibri" w:hAnsi="Calibri"/>
        </w:rPr>
      </w:pPr>
    </w:p>
    <w:p w14:paraId="360931B2" w14:textId="77777777" w:rsidR="008462C4" w:rsidRDefault="008462C4" w:rsidP="000E3270">
      <w:pPr>
        <w:pStyle w:val="ListParagraph"/>
        <w:jc w:val="both"/>
        <w:rPr>
          <w:rFonts w:ascii="Calibri" w:hAnsi="Calibri"/>
        </w:rPr>
      </w:pPr>
    </w:p>
    <w:p w14:paraId="19C45C6C" w14:textId="77777777" w:rsidR="00F367B3" w:rsidRDefault="00F367B3" w:rsidP="00F367B3">
      <w:pPr>
        <w:pStyle w:val="Heading2"/>
        <w:numPr>
          <w:ilvl w:val="1"/>
          <w:numId w:val="8"/>
        </w:numPr>
        <w:rPr>
          <w:rStyle w:val="IntenseReference"/>
          <w:rFonts w:ascii="Calibri" w:hAnsi="Calibri"/>
          <w:b/>
          <w:bCs/>
          <w:smallCaps w:val="0"/>
          <w:color w:val="4F81BD" w:themeColor="accent1"/>
          <w:spacing w:val="0"/>
          <w:u w:val="none"/>
        </w:rPr>
      </w:pPr>
      <w:r>
        <w:rPr>
          <w:rStyle w:val="IntenseReference"/>
          <w:rFonts w:ascii="Calibri" w:hAnsi="Calibri"/>
          <w:b/>
          <w:bCs/>
          <w:smallCaps w:val="0"/>
          <w:color w:val="4F81BD" w:themeColor="accent1"/>
          <w:spacing w:val="0"/>
          <w:u w:val="none"/>
        </w:rPr>
        <w:t>Affiliate Program</w:t>
      </w:r>
      <w:r w:rsidRPr="00741F80">
        <w:rPr>
          <w:rStyle w:val="IntenseReference"/>
          <w:rFonts w:ascii="Calibri" w:hAnsi="Calibri"/>
          <w:b/>
          <w:bCs/>
          <w:smallCaps w:val="0"/>
          <w:color w:val="4F81BD" w:themeColor="accent1"/>
          <w:spacing w:val="0"/>
          <w:u w:val="none"/>
        </w:rPr>
        <w:t xml:space="preserve"> Management </w:t>
      </w:r>
    </w:p>
    <w:p w14:paraId="1D1A5E26" w14:textId="77777777" w:rsidR="00F367B3" w:rsidRPr="00741F80" w:rsidRDefault="00F367B3" w:rsidP="00F367B3">
      <w:pPr>
        <w:pStyle w:val="ListParagraph"/>
        <w:jc w:val="both"/>
        <w:rPr>
          <w:rFonts w:ascii="Calibri" w:hAnsi="Calibri"/>
        </w:rPr>
      </w:pPr>
      <w:r w:rsidRPr="00741F80">
        <w:rPr>
          <w:rFonts w:ascii="Calibri" w:hAnsi="Calibri"/>
        </w:rPr>
        <w:t xml:space="preserve">This section will be used to manage the various </w:t>
      </w:r>
      <w:r>
        <w:rPr>
          <w:rFonts w:ascii="Calibri" w:hAnsi="Calibri"/>
        </w:rPr>
        <w:t xml:space="preserve">Affiliate Programs </w:t>
      </w:r>
      <w:r w:rsidRPr="00741F80">
        <w:rPr>
          <w:rFonts w:ascii="Calibri" w:hAnsi="Calibri"/>
        </w:rPr>
        <w:t xml:space="preserve">that are offered by uTax to its customers </w:t>
      </w:r>
      <w:r>
        <w:rPr>
          <w:rFonts w:ascii="Calibri" w:hAnsi="Calibri"/>
        </w:rPr>
        <w:t xml:space="preserve">as a part of </w:t>
      </w:r>
      <w:r w:rsidRPr="00741F80">
        <w:rPr>
          <w:rFonts w:ascii="Calibri" w:hAnsi="Calibri"/>
        </w:rPr>
        <w:t xml:space="preserve">the enrollment process. </w:t>
      </w:r>
      <w:r>
        <w:rPr>
          <w:rFonts w:ascii="Calibri" w:hAnsi="Calibri"/>
        </w:rPr>
        <w:t xml:space="preserve">This section will allow uTax to manage the various Affiliate programs offered, the cost, supporting document and any reference information that is required </w:t>
      </w:r>
    </w:p>
    <w:p w14:paraId="179A9327" w14:textId="77777777" w:rsidR="00F367B3" w:rsidRPr="00047595" w:rsidRDefault="00F367B3" w:rsidP="00F367B3">
      <w:pPr>
        <w:ind w:left="720"/>
        <w:jc w:val="both"/>
        <w:rPr>
          <w:rStyle w:val="SubtleReference"/>
          <w:b/>
          <w:bCs/>
        </w:rPr>
      </w:pPr>
      <w:r>
        <w:rPr>
          <w:rStyle w:val="SubtleReference"/>
          <w:b/>
          <w:bCs/>
        </w:rPr>
        <w:t>U</w:t>
      </w:r>
      <w:r w:rsidRPr="00047595">
        <w:rPr>
          <w:rStyle w:val="SubtleReference"/>
          <w:b/>
          <w:bCs/>
        </w:rPr>
        <w:t>ser Interface</w:t>
      </w:r>
    </w:p>
    <w:p w14:paraId="200BED40" w14:textId="77777777" w:rsidR="00F367B3" w:rsidRDefault="00F367B3" w:rsidP="00F367B3">
      <w:pPr>
        <w:ind w:left="720"/>
        <w:jc w:val="both"/>
        <w:rPr>
          <w:rFonts w:ascii="Calibri" w:hAnsi="Calibri"/>
        </w:rPr>
      </w:pPr>
      <w:r>
        <w:rPr>
          <w:rFonts w:ascii="Calibri" w:hAnsi="Calibri"/>
        </w:rPr>
        <w:t xml:space="preserve">The landing page for this function is accessible on the Administrative menu under “Affiliate Programs Management”. Clicking on this function presents the following user interface: </w:t>
      </w:r>
    </w:p>
    <w:p w14:paraId="04997EEE" w14:textId="77777777" w:rsidR="00F367B3" w:rsidRDefault="00361BCE" w:rsidP="00F367B3">
      <w:pPr>
        <w:ind w:left="720"/>
        <w:jc w:val="both"/>
        <w:rPr>
          <w:rFonts w:ascii="Calibri" w:hAnsi="Calibri"/>
        </w:rPr>
      </w:pPr>
      <w:r w:rsidRPr="00361BCE">
        <w:rPr>
          <w:rFonts w:ascii="Calibri" w:hAnsi="Calibri"/>
          <w:noProof/>
        </w:rPr>
        <w:drawing>
          <wp:inline distT="0" distB="0" distL="0" distR="0" wp14:anchorId="4721975A" wp14:editId="6EB83727">
            <wp:extent cx="5943600" cy="2042795"/>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stretch>
                      <a:fillRect/>
                    </a:stretch>
                  </pic:blipFill>
                  <pic:spPr>
                    <a:xfrm>
                      <a:off x="0" y="0"/>
                      <a:ext cx="5943600" cy="2042795"/>
                    </a:xfrm>
                    <a:prstGeom prst="rect">
                      <a:avLst/>
                    </a:prstGeom>
                  </pic:spPr>
                </pic:pic>
              </a:graphicData>
            </a:graphic>
          </wp:inline>
        </w:drawing>
      </w:r>
    </w:p>
    <w:p w14:paraId="0FA7194D" w14:textId="77777777" w:rsidR="00F367B3" w:rsidRDefault="00F367B3" w:rsidP="00F367B3">
      <w:pPr>
        <w:ind w:left="720"/>
        <w:jc w:val="both"/>
        <w:rPr>
          <w:rFonts w:ascii="Calibri" w:hAnsi="Calibri"/>
        </w:rPr>
        <w:sectPr w:rsidR="00F367B3" w:rsidSect="00F367B3">
          <w:footerReference w:type="default" r:id="rId52"/>
          <w:type w:val="continuous"/>
          <w:pgSz w:w="12240" w:h="15840"/>
          <w:pgMar w:top="1440" w:right="1440" w:bottom="720" w:left="1440" w:header="720" w:footer="720" w:gutter="0"/>
          <w:cols w:space="720"/>
          <w:docGrid w:linePitch="360"/>
        </w:sectPr>
      </w:pPr>
    </w:p>
    <w:p w14:paraId="1882523A" w14:textId="77777777" w:rsidR="00F367B3" w:rsidRPr="00047595" w:rsidRDefault="00F367B3" w:rsidP="00F367B3">
      <w:pPr>
        <w:ind w:left="720"/>
        <w:jc w:val="both"/>
        <w:rPr>
          <w:rStyle w:val="SubtleReference"/>
          <w:b/>
          <w:bCs/>
        </w:rPr>
      </w:pPr>
      <w:r w:rsidRPr="00047595">
        <w:rPr>
          <w:rStyle w:val="SubtleReference"/>
          <w:b/>
          <w:bCs/>
        </w:rPr>
        <w:t xml:space="preserve">Functionality Description </w:t>
      </w:r>
    </w:p>
    <w:p w14:paraId="5A9937D6" w14:textId="77777777" w:rsidR="00F367B3" w:rsidRDefault="00F367B3" w:rsidP="00F367B3">
      <w:pPr>
        <w:ind w:left="720"/>
        <w:jc w:val="both"/>
        <w:rPr>
          <w:rFonts w:ascii="Calibri" w:hAnsi="Calibri"/>
        </w:rPr>
      </w:pPr>
      <w:r>
        <w:rPr>
          <w:rFonts w:ascii="Calibri" w:hAnsi="Calibri"/>
        </w:rPr>
        <w:t>The application presents the user with the information related to the various “</w:t>
      </w:r>
      <w:r w:rsidR="00361BCE">
        <w:rPr>
          <w:rFonts w:ascii="Calibri" w:hAnsi="Calibri"/>
        </w:rPr>
        <w:t>Affiliate Programs</w:t>
      </w:r>
      <w:r>
        <w:rPr>
          <w:rFonts w:ascii="Calibri" w:hAnsi="Calibri"/>
        </w:rPr>
        <w:t xml:space="preserve">” which have been created thus far. Access to this functionality will be identified based on the permissions defined for the logged in user’s role. </w:t>
      </w:r>
    </w:p>
    <w:p w14:paraId="42FFF27F" w14:textId="77777777" w:rsidR="00F367B3" w:rsidRPr="002711CE" w:rsidRDefault="00F367B3" w:rsidP="00F367B3">
      <w:pPr>
        <w:ind w:left="720"/>
        <w:jc w:val="both"/>
        <w:rPr>
          <w:rFonts w:ascii="Calibri" w:hAnsi="Calibri"/>
        </w:rPr>
      </w:pPr>
      <w:r>
        <w:rPr>
          <w:rFonts w:ascii="Calibri" w:hAnsi="Calibri"/>
        </w:rPr>
        <w:t>The permitted user will have the ability to view the available information about the various “</w:t>
      </w:r>
      <w:r w:rsidR="00361BCE">
        <w:rPr>
          <w:rFonts w:ascii="Calibri" w:hAnsi="Calibri"/>
        </w:rPr>
        <w:t>Affiliate Programs</w:t>
      </w:r>
      <w:r>
        <w:rPr>
          <w:rFonts w:ascii="Calibri" w:hAnsi="Calibri"/>
        </w:rPr>
        <w:t xml:space="preserve">” and their respective applicability in the application.  </w:t>
      </w:r>
      <w:r>
        <w:rPr>
          <w:rFonts w:eastAsia="Times New Roman" w:cs="Calibri"/>
        </w:rPr>
        <w:t xml:space="preserve">The application allows the ability to view\edit the details of the respective Banks. </w:t>
      </w:r>
    </w:p>
    <w:p w14:paraId="7006BF3C" w14:textId="77777777" w:rsidR="00F367B3" w:rsidRPr="00266418" w:rsidRDefault="00F367B3" w:rsidP="00F367B3">
      <w:pPr>
        <w:ind w:left="720"/>
        <w:jc w:val="both"/>
        <w:rPr>
          <w:rFonts w:ascii="Calibri" w:hAnsi="Calibri"/>
        </w:rPr>
      </w:pPr>
      <w:r w:rsidRPr="00266418">
        <w:rPr>
          <w:rFonts w:ascii="Calibri" w:hAnsi="Calibri"/>
        </w:rPr>
        <w:lastRenderedPageBreak/>
        <w:t xml:space="preserve">For each </w:t>
      </w:r>
      <w:r w:rsidR="00361BCE">
        <w:rPr>
          <w:rFonts w:ascii="Calibri" w:hAnsi="Calibri"/>
        </w:rPr>
        <w:t>Affiliate Program</w:t>
      </w:r>
      <w:r w:rsidRPr="00266418">
        <w:rPr>
          <w:rFonts w:ascii="Calibri" w:hAnsi="Calibri"/>
        </w:rPr>
        <w:t xml:space="preserve">, the application has </w:t>
      </w:r>
      <w:r>
        <w:rPr>
          <w:rFonts w:ascii="Calibri" w:hAnsi="Calibri"/>
        </w:rPr>
        <w:t xml:space="preserve">the following </w:t>
      </w:r>
      <w:r w:rsidRPr="00266418">
        <w:rPr>
          <w:rFonts w:ascii="Calibri" w:hAnsi="Calibri"/>
        </w:rPr>
        <w:t xml:space="preserve">distinct presentations </w:t>
      </w:r>
      <w:r>
        <w:rPr>
          <w:rFonts w:ascii="Calibri" w:hAnsi="Calibri"/>
        </w:rPr>
        <w:t xml:space="preserve">for the various actions possible: </w:t>
      </w:r>
    </w:p>
    <w:p w14:paraId="4DE35D7A" w14:textId="77777777" w:rsidR="00F367B3" w:rsidRDefault="00F367B3" w:rsidP="00F367B3">
      <w:pPr>
        <w:pStyle w:val="ListParagraph"/>
        <w:jc w:val="both"/>
        <w:rPr>
          <w:rFonts w:ascii="Calibri" w:hAnsi="Calibri"/>
        </w:rPr>
      </w:pPr>
      <w:r>
        <w:rPr>
          <w:noProof/>
        </w:rPr>
        <w:drawing>
          <wp:inline distT="0" distB="0" distL="0" distR="0" wp14:anchorId="2C28BCBE" wp14:editId="31DD9C51">
            <wp:extent cx="219075" cy="200025"/>
            <wp:effectExtent l="0" t="0" r="9525"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9075" cy="200025"/>
                    </a:xfrm>
                    <a:prstGeom prst="rect">
                      <a:avLst/>
                    </a:prstGeom>
                    <a:noFill/>
                    <a:ln>
                      <a:noFill/>
                    </a:ln>
                  </pic:spPr>
                </pic:pic>
              </a:graphicData>
            </a:graphic>
          </wp:inline>
        </w:drawing>
      </w:r>
      <w:r>
        <w:t xml:space="preserve">  </w:t>
      </w:r>
      <w:r w:rsidRPr="002711CE">
        <w:rPr>
          <w:rFonts w:ascii="Calibri" w:hAnsi="Calibri"/>
        </w:rPr>
        <w:t xml:space="preserve">: </w:t>
      </w:r>
      <w:r>
        <w:rPr>
          <w:rFonts w:ascii="Calibri" w:hAnsi="Calibri"/>
        </w:rPr>
        <w:t xml:space="preserve">Allows the ability to Edit  </w:t>
      </w:r>
    </w:p>
    <w:p w14:paraId="2685F4C1" w14:textId="77777777" w:rsidR="00F367B3" w:rsidRDefault="00F367B3" w:rsidP="00F367B3">
      <w:pPr>
        <w:pStyle w:val="ListParagraph"/>
        <w:jc w:val="both"/>
        <w:rPr>
          <w:rFonts w:ascii="Calibri" w:hAnsi="Calibri"/>
        </w:rPr>
      </w:pPr>
      <w:r>
        <w:rPr>
          <w:rFonts w:ascii="Calibri" w:hAnsi="Calibri"/>
        </w:rPr>
        <w:t xml:space="preserve">Clicking on this icon displays the details associated with the specific </w:t>
      </w:r>
      <w:r w:rsidR="00361BCE">
        <w:rPr>
          <w:rFonts w:ascii="Calibri" w:hAnsi="Calibri"/>
        </w:rPr>
        <w:t xml:space="preserve">Affiliate Program </w:t>
      </w:r>
      <w:r>
        <w:rPr>
          <w:rFonts w:ascii="Calibri" w:hAnsi="Calibri"/>
        </w:rPr>
        <w:t xml:space="preserve">and modify information as required.   </w:t>
      </w:r>
    </w:p>
    <w:p w14:paraId="7C0B4502" w14:textId="77777777" w:rsidR="00361BCE" w:rsidRDefault="00F367B3" w:rsidP="00361BCE">
      <w:pPr>
        <w:pStyle w:val="ListParagraph"/>
        <w:jc w:val="both"/>
        <w:rPr>
          <w:rFonts w:ascii="Calibri" w:hAnsi="Calibri"/>
        </w:rPr>
      </w:pPr>
      <w:r>
        <w:rPr>
          <w:rFonts w:ascii="Calibri" w:hAnsi="Calibri"/>
        </w:rPr>
        <w:t xml:space="preserve"> </w:t>
      </w:r>
      <w:r w:rsidR="00361BCE">
        <w:rPr>
          <w:rFonts w:ascii="Calibri" w:hAnsi="Calibri"/>
        </w:rPr>
        <w:t xml:space="preserve"> </w:t>
      </w:r>
    </w:p>
    <w:p w14:paraId="57636712" w14:textId="77777777" w:rsidR="00F367B3" w:rsidRPr="00266418" w:rsidRDefault="00F367B3" w:rsidP="00361BCE">
      <w:pPr>
        <w:pStyle w:val="ListParagraph"/>
        <w:jc w:val="both"/>
        <w:rPr>
          <w:rFonts w:ascii="Calibri" w:hAnsi="Calibri"/>
        </w:rPr>
      </w:pPr>
      <w:r w:rsidRPr="00187E7F">
        <w:rPr>
          <w:noProof/>
        </w:rPr>
        <w:drawing>
          <wp:inline distT="0" distB="0" distL="0" distR="0" wp14:anchorId="1DC29A5B" wp14:editId="4DA8611C">
            <wp:extent cx="247685" cy="228632"/>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47685" cy="228632"/>
                    </a:xfrm>
                    <a:prstGeom prst="rect">
                      <a:avLst/>
                    </a:prstGeom>
                  </pic:spPr>
                </pic:pic>
              </a:graphicData>
            </a:graphic>
          </wp:inline>
        </w:drawing>
      </w:r>
      <w:r w:rsidRPr="00266418">
        <w:rPr>
          <w:rFonts w:ascii="Calibri" w:hAnsi="Calibri"/>
        </w:rPr>
        <w:t xml:space="preserve"> : </w:t>
      </w:r>
      <w:r>
        <w:rPr>
          <w:rFonts w:ascii="Calibri" w:hAnsi="Calibri"/>
        </w:rPr>
        <w:t xml:space="preserve">Allows the ability to Activate/Deactivate a particular </w:t>
      </w:r>
      <w:r w:rsidR="00361BCE">
        <w:rPr>
          <w:rFonts w:ascii="Calibri" w:hAnsi="Calibri"/>
        </w:rPr>
        <w:t xml:space="preserve">Affiliate Program </w:t>
      </w:r>
      <w:r>
        <w:rPr>
          <w:rFonts w:ascii="Calibri" w:hAnsi="Calibri"/>
        </w:rPr>
        <w:t>from the application database. Clicking on this icon allows the administr</w:t>
      </w:r>
      <w:r w:rsidR="00361BCE">
        <w:rPr>
          <w:rFonts w:ascii="Calibri" w:hAnsi="Calibri"/>
        </w:rPr>
        <w:t xml:space="preserve">ative user to either turn OFF an Affiliate Program </w:t>
      </w:r>
      <w:r>
        <w:rPr>
          <w:rFonts w:ascii="Calibri" w:hAnsi="Calibri"/>
        </w:rPr>
        <w:t xml:space="preserve">to not be available in the application database or turn it ON based on the business requirements at any time </w:t>
      </w:r>
    </w:p>
    <w:p w14:paraId="1B75F56F" w14:textId="77777777" w:rsidR="00361BCE" w:rsidRDefault="00361BCE" w:rsidP="00F367B3">
      <w:pPr>
        <w:ind w:left="720"/>
        <w:jc w:val="both"/>
        <w:rPr>
          <w:rFonts w:ascii="Calibri" w:hAnsi="Calibri"/>
        </w:rPr>
      </w:pPr>
    </w:p>
    <w:p w14:paraId="17555947" w14:textId="77777777" w:rsidR="00F367B3" w:rsidRDefault="00F367B3" w:rsidP="00F367B3">
      <w:pPr>
        <w:ind w:left="720"/>
        <w:jc w:val="both"/>
        <w:rPr>
          <w:rFonts w:ascii="Calibri" w:hAnsi="Calibri"/>
        </w:rPr>
      </w:pPr>
      <w:r>
        <w:rPr>
          <w:rFonts w:ascii="Calibri" w:hAnsi="Calibri"/>
        </w:rPr>
        <w:t xml:space="preserve">Clicking on the “Add New </w:t>
      </w:r>
      <w:r w:rsidR="00361BCE">
        <w:rPr>
          <w:rFonts w:ascii="Calibri" w:hAnsi="Calibri"/>
        </w:rPr>
        <w:t>Affiliate Program</w:t>
      </w:r>
      <w:r>
        <w:rPr>
          <w:rFonts w:ascii="Calibri" w:hAnsi="Calibri"/>
        </w:rPr>
        <w:t xml:space="preserve">” link button at the top of the grid or the Edit icon at an individual </w:t>
      </w:r>
      <w:r w:rsidR="00361BCE">
        <w:rPr>
          <w:rFonts w:ascii="Calibri" w:hAnsi="Calibri"/>
        </w:rPr>
        <w:t xml:space="preserve">Affiliate Program </w:t>
      </w:r>
      <w:r>
        <w:rPr>
          <w:rFonts w:ascii="Calibri" w:hAnsi="Calibri"/>
        </w:rPr>
        <w:t xml:space="preserve">Level brings up the user interface block that looks like the following: </w:t>
      </w:r>
    </w:p>
    <w:p w14:paraId="404EA3E1" w14:textId="77777777" w:rsidR="00F367B3" w:rsidRDefault="00361BCE" w:rsidP="00F367B3">
      <w:pPr>
        <w:ind w:left="720"/>
        <w:jc w:val="both"/>
        <w:rPr>
          <w:rFonts w:ascii="Calibri" w:hAnsi="Calibri"/>
        </w:rPr>
      </w:pPr>
      <w:r w:rsidRPr="00361BCE">
        <w:rPr>
          <w:rFonts w:ascii="Calibri" w:hAnsi="Calibri"/>
          <w:noProof/>
        </w:rPr>
        <w:drawing>
          <wp:inline distT="0" distB="0" distL="0" distR="0" wp14:anchorId="4FA25706" wp14:editId="21F15194">
            <wp:extent cx="5943600" cy="3789680"/>
            <wp:effectExtent l="0" t="0" r="0" b="127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5943600" cy="3789680"/>
                    </a:xfrm>
                    <a:prstGeom prst="rect">
                      <a:avLst/>
                    </a:prstGeom>
                  </pic:spPr>
                </pic:pic>
              </a:graphicData>
            </a:graphic>
          </wp:inline>
        </w:drawing>
      </w:r>
    </w:p>
    <w:p w14:paraId="23F1B33A" w14:textId="77777777" w:rsidR="00F367B3" w:rsidRDefault="00F367B3" w:rsidP="00F367B3">
      <w:pPr>
        <w:ind w:left="720"/>
        <w:jc w:val="both"/>
        <w:rPr>
          <w:rFonts w:ascii="Calibri" w:hAnsi="Calibri"/>
        </w:rPr>
      </w:pPr>
      <w:r>
        <w:rPr>
          <w:rFonts w:ascii="Calibri" w:hAnsi="Calibri"/>
        </w:rPr>
        <w:t xml:space="preserve">The detailed description about the fields and actions involved are explained in the tabulation below: </w:t>
      </w:r>
    </w:p>
    <w:tbl>
      <w:tblPr>
        <w:tblW w:w="8621" w:type="dxa"/>
        <w:tblInd w:w="749" w:type="dxa"/>
        <w:tblLayout w:type="fixed"/>
        <w:tblCellMar>
          <w:left w:w="10" w:type="dxa"/>
          <w:right w:w="10" w:type="dxa"/>
        </w:tblCellMar>
        <w:tblLook w:val="04A0" w:firstRow="1" w:lastRow="0" w:firstColumn="1" w:lastColumn="0" w:noHBand="0" w:noVBand="1"/>
      </w:tblPr>
      <w:tblGrid>
        <w:gridCol w:w="1350"/>
        <w:gridCol w:w="7271"/>
      </w:tblGrid>
      <w:tr w:rsidR="00F367B3" w14:paraId="04A07CB5" w14:textId="77777777" w:rsidTr="00F54F5A">
        <w:tc>
          <w:tcPr>
            <w:tcW w:w="1350" w:type="dxa"/>
            <w:tcBorders>
              <w:top w:val="single" w:sz="4" w:space="0" w:color="000001"/>
              <w:left w:val="single" w:sz="4" w:space="0" w:color="000001"/>
              <w:bottom w:val="single" w:sz="4" w:space="0" w:color="000001"/>
              <w:right w:val="nil"/>
            </w:tcBorders>
            <w:shd w:val="clear" w:color="auto" w:fill="1F497D"/>
            <w:tcMar>
              <w:top w:w="43" w:type="dxa"/>
              <w:left w:w="29" w:type="dxa"/>
              <w:bottom w:w="43" w:type="dxa"/>
              <w:right w:w="29" w:type="dxa"/>
            </w:tcMar>
            <w:hideMark/>
          </w:tcPr>
          <w:p w14:paraId="0A756C4D" w14:textId="77777777" w:rsidR="00F367B3" w:rsidRDefault="00F367B3" w:rsidP="00F54F5A">
            <w:pPr>
              <w:pStyle w:val="Standard"/>
              <w:spacing w:after="120" w:line="100" w:lineRule="atLeast"/>
              <w:jc w:val="both"/>
              <w:rPr>
                <w:rFonts w:eastAsia="Times New Roman" w:cs="Calibri"/>
                <w:b/>
                <w:iCs/>
                <w:color w:val="FFFFFF"/>
              </w:rPr>
            </w:pPr>
            <w:r>
              <w:rPr>
                <w:rFonts w:eastAsia="Times New Roman" w:cs="Calibri"/>
                <w:b/>
                <w:iCs/>
                <w:color w:val="FFFFFF"/>
              </w:rPr>
              <w:lastRenderedPageBreak/>
              <w:t>Function ID</w:t>
            </w:r>
          </w:p>
        </w:tc>
        <w:tc>
          <w:tcPr>
            <w:tcW w:w="7271" w:type="dxa"/>
            <w:tcBorders>
              <w:top w:val="single" w:sz="4" w:space="0" w:color="000001"/>
              <w:left w:val="single" w:sz="4" w:space="0" w:color="000001"/>
              <w:bottom w:val="single" w:sz="4" w:space="0" w:color="000001"/>
              <w:right w:val="single" w:sz="4" w:space="0" w:color="000001"/>
            </w:tcBorders>
            <w:shd w:val="clear" w:color="auto" w:fill="FFFFFF"/>
            <w:tcMar>
              <w:top w:w="43" w:type="dxa"/>
              <w:left w:w="29" w:type="dxa"/>
              <w:bottom w:w="43" w:type="dxa"/>
              <w:right w:w="29" w:type="dxa"/>
            </w:tcMar>
            <w:hideMark/>
          </w:tcPr>
          <w:p w14:paraId="55C86A3D" w14:textId="77777777" w:rsidR="00F367B3" w:rsidRDefault="00361BCE" w:rsidP="00361BCE">
            <w:pPr>
              <w:pStyle w:val="Standard"/>
              <w:spacing w:after="120" w:line="100" w:lineRule="atLeast"/>
              <w:jc w:val="both"/>
              <w:rPr>
                <w:rFonts w:eastAsia="Times New Roman" w:cs="Calibri"/>
              </w:rPr>
            </w:pPr>
            <w:r>
              <w:rPr>
                <w:rFonts w:eastAsia="Times New Roman" w:cs="Calibri"/>
              </w:rPr>
              <w:t xml:space="preserve">Affiliate Programs </w:t>
            </w:r>
            <w:r w:rsidR="00F367B3">
              <w:rPr>
                <w:rFonts w:eastAsia="Times New Roman" w:cs="Calibri"/>
              </w:rPr>
              <w:t xml:space="preserve">Management </w:t>
            </w:r>
          </w:p>
        </w:tc>
      </w:tr>
      <w:tr w:rsidR="00F367B3" w14:paraId="4031F2AE" w14:textId="77777777" w:rsidTr="00F54F5A">
        <w:tc>
          <w:tcPr>
            <w:tcW w:w="1350" w:type="dxa"/>
            <w:tcBorders>
              <w:top w:val="single" w:sz="4" w:space="0" w:color="000001"/>
              <w:left w:val="single" w:sz="4" w:space="0" w:color="000001"/>
              <w:bottom w:val="single" w:sz="4" w:space="0" w:color="000001"/>
              <w:right w:val="nil"/>
            </w:tcBorders>
            <w:shd w:val="clear" w:color="auto" w:fill="1F497D"/>
            <w:tcMar>
              <w:top w:w="43" w:type="dxa"/>
              <w:left w:w="29" w:type="dxa"/>
              <w:bottom w:w="43" w:type="dxa"/>
              <w:right w:w="29" w:type="dxa"/>
            </w:tcMar>
            <w:hideMark/>
          </w:tcPr>
          <w:p w14:paraId="1BDCD75D" w14:textId="77777777" w:rsidR="00F367B3" w:rsidRDefault="00F367B3" w:rsidP="00F54F5A">
            <w:pPr>
              <w:pStyle w:val="Standard"/>
              <w:spacing w:after="120" w:line="100" w:lineRule="atLeast"/>
              <w:jc w:val="both"/>
              <w:rPr>
                <w:rFonts w:eastAsia="Times New Roman" w:cs="Calibri"/>
                <w:b/>
                <w:iCs/>
                <w:color w:val="FFFFFF"/>
              </w:rPr>
            </w:pPr>
            <w:r>
              <w:rPr>
                <w:rFonts w:eastAsia="Times New Roman" w:cs="Calibri"/>
                <w:b/>
                <w:iCs/>
                <w:color w:val="FFFFFF"/>
              </w:rPr>
              <w:t>TITLE</w:t>
            </w:r>
          </w:p>
        </w:tc>
        <w:tc>
          <w:tcPr>
            <w:tcW w:w="7271" w:type="dxa"/>
            <w:tcBorders>
              <w:top w:val="single" w:sz="4" w:space="0" w:color="000001"/>
              <w:left w:val="single" w:sz="4" w:space="0" w:color="000001"/>
              <w:bottom w:val="single" w:sz="4" w:space="0" w:color="000001"/>
              <w:right w:val="single" w:sz="4" w:space="0" w:color="000001"/>
            </w:tcBorders>
            <w:shd w:val="clear" w:color="auto" w:fill="FFFFFF"/>
            <w:tcMar>
              <w:top w:w="43" w:type="dxa"/>
              <w:left w:w="29" w:type="dxa"/>
              <w:bottom w:w="43" w:type="dxa"/>
              <w:right w:w="29" w:type="dxa"/>
            </w:tcMar>
            <w:hideMark/>
          </w:tcPr>
          <w:p w14:paraId="023ED9B0" w14:textId="77777777" w:rsidR="00F367B3" w:rsidRDefault="00361BCE" w:rsidP="00F54F5A">
            <w:pPr>
              <w:pStyle w:val="Standard"/>
              <w:spacing w:after="120" w:line="100" w:lineRule="atLeast"/>
              <w:jc w:val="both"/>
              <w:rPr>
                <w:rFonts w:eastAsia="Times New Roman" w:cs="Calibri"/>
              </w:rPr>
            </w:pPr>
            <w:r>
              <w:rPr>
                <w:rFonts w:eastAsia="Times New Roman" w:cs="Calibri"/>
              </w:rPr>
              <w:t xml:space="preserve">Affiliate Programs </w:t>
            </w:r>
            <w:r w:rsidR="00F367B3">
              <w:rPr>
                <w:rFonts w:eastAsia="Times New Roman" w:cs="Calibri"/>
              </w:rPr>
              <w:t xml:space="preserve">Management – For Admin </w:t>
            </w:r>
          </w:p>
        </w:tc>
      </w:tr>
      <w:tr w:rsidR="00F367B3" w14:paraId="59798591" w14:textId="77777777" w:rsidTr="00F54F5A">
        <w:trPr>
          <w:trHeight w:val="620"/>
        </w:trPr>
        <w:tc>
          <w:tcPr>
            <w:tcW w:w="1350" w:type="dxa"/>
            <w:tcBorders>
              <w:top w:val="single" w:sz="4" w:space="0" w:color="000001"/>
              <w:left w:val="single" w:sz="4" w:space="0" w:color="000001"/>
              <w:bottom w:val="single" w:sz="4" w:space="0" w:color="000001"/>
              <w:right w:val="nil"/>
            </w:tcBorders>
            <w:shd w:val="clear" w:color="auto" w:fill="1F497D"/>
            <w:tcMar>
              <w:top w:w="43" w:type="dxa"/>
              <w:left w:w="29" w:type="dxa"/>
              <w:bottom w:w="43" w:type="dxa"/>
              <w:right w:w="29" w:type="dxa"/>
            </w:tcMar>
            <w:hideMark/>
          </w:tcPr>
          <w:p w14:paraId="5737CA77" w14:textId="77777777" w:rsidR="00F367B3" w:rsidRDefault="00F367B3" w:rsidP="00F54F5A">
            <w:pPr>
              <w:pStyle w:val="Standard"/>
              <w:spacing w:after="120" w:line="100" w:lineRule="atLeast"/>
              <w:jc w:val="both"/>
              <w:rPr>
                <w:rFonts w:eastAsia="Times New Roman" w:cs="Calibri"/>
                <w:b/>
                <w:iCs/>
                <w:color w:val="FFFFFF"/>
              </w:rPr>
            </w:pPr>
            <w:r>
              <w:rPr>
                <w:rFonts w:eastAsia="Times New Roman" w:cs="Calibri"/>
                <w:b/>
                <w:iCs/>
                <w:color w:val="FFFFFF"/>
              </w:rPr>
              <w:t>INPUT</w:t>
            </w:r>
          </w:p>
        </w:tc>
        <w:tc>
          <w:tcPr>
            <w:tcW w:w="7271" w:type="dxa"/>
            <w:tcBorders>
              <w:top w:val="single" w:sz="4" w:space="0" w:color="000001"/>
              <w:left w:val="single" w:sz="4" w:space="0" w:color="000001"/>
              <w:bottom w:val="single" w:sz="4" w:space="0" w:color="000001"/>
              <w:right w:val="single" w:sz="4" w:space="0" w:color="000001"/>
            </w:tcBorders>
            <w:shd w:val="clear" w:color="auto" w:fill="FFFFFF"/>
            <w:tcMar>
              <w:top w:w="43" w:type="dxa"/>
              <w:left w:w="29" w:type="dxa"/>
              <w:bottom w:w="43" w:type="dxa"/>
              <w:right w:w="29" w:type="dxa"/>
            </w:tcMar>
            <w:hideMark/>
          </w:tcPr>
          <w:tbl>
            <w:tblPr>
              <w:tblW w:w="7130" w:type="dxa"/>
              <w:tblLayout w:type="fixed"/>
              <w:tblCellMar>
                <w:left w:w="10" w:type="dxa"/>
                <w:right w:w="10" w:type="dxa"/>
              </w:tblCellMar>
              <w:tblLook w:val="04A0" w:firstRow="1" w:lastRow="0" w:firstColumn="1" w:lastColumn="0" w:noHBand="0" w:noVBand="1"/>
            </w:tblPr>
            <w:tblGrid>
              <w:gridCol w:w="1660"/>
              <w:gridCol w:w="1288"/>
              <w:gridCol w:w="4182"/>
            </w:tblGrid>
            <w:tr w:rsidR="00F367B3" w14:paraId="0787F393" w14:textId="77777777" w:rsidTr="00F54F5A">
              <w:trPr>
                <w:trHeight w:val="390"/>
              </w:trPr>
              <w:tc>
                <w:tcPr>
                  <w:tcW w:w="1660" w:type="dxa"/>
                  <w:tcBorders>
                    <w:top w:val="single" w:sz="4" w:space="0" w:color="000001"/>
                    <w:left w:val="single" w:sz="4" w:space="0" w:color="000001"/>
                    <w:bottom w:val="single" w:sz="4" w:space="0" w:color="000001"/>
                    <w:right w:val="nil"/>
                  </w:tcBorders>
                  <w:shd w:val="clear" w:color="auto" w:fill="FFFFFF"/>
                  <w:tcMar>
                    <w:top w:w="43" w:type="dxa"/>
                    <w:left w:w="58" w:type="dxa"/>
                    <w:bottom w:w="43" w:type="dxa"/>
                    <w:right w:w="58" w:type="dxa"/>
                  </w:tcMar>
                  <w:hideMark/>
                </w:tcPr>
                <w:p w14:paraId="125F0C21" w14:textId="77777777" w:rsidR="00F367B3" w:rsidRDefault="00F367B3" w:rsidP="00F54F5A">
                  <w:pPr>
                    <w:pStyle w:val="Standard"/>
                    <w:spacing w:after="120" w:line="100" w:lineRule="atLeast"/>
                    <w:jc w:val="both"/>
                    <w:rPr>
                      <w:rFonts w:eastAsia="Times New Roman" w:cs="Calibri"/>
                      <w:b/>
                      <w:iCs/>
                      <w:color w:val="17365D"/>
                    </w:rPr>
                  </w:pPr>
                  <w:r>
                    <w:rPr>
                      <w:rFonts w:eastAsia="Times New Roman" w:cs="Calibri"/>
                      <w:b/>
                      <w:iCs/>
                      <w:color w:val="17365D"/>
                    </w:rPr>
                    <w:t>Field Name</w:t>
                  </w:r>
                </w:p>
              </w:tc>
              <w:tc>
                <w:tcPr>
                  <w:tcW w:w="1288" w:type="dxa"/>
                  <w:tcBorders>
                    <w:top w:val="single" w:sz="4" w:space="0" w:color="000001"/>
                    <w:left w:val="single" w:sz="4" w:space="0" w:color="000001"/>
                    <w:bottom w:val="single" w:sz="4" w:space="0" w:color="000001"/>
                    <w:right w:val="nil"/>
                  </w:tcBorders>
                  <w:shd w:val="clear" w:color="auto" w:fill="FFFFFF"/>
                  <w:tcMar>
                    <w:top w:w="43" w:type="dxa"/>
                    <w:left w:w="58" w:type="dxa"/>
                    <w:bottom w:w="43" w:type="dxa"/>
                    <w:right w:w="58" w:type="dxa"/>
                  </w:tcMar>
                  <w:hideMark/>
                </w:tcPr>
                <w:p w14:paraId="6360F9BF" w14:textId="77777777" w:rsidR="00F367B3" w:rsidRDefault="00F367B3" w:rsidP="00F54F5A">
                  <w:pPr>
                    <w:pStyle w:val="Standard"/>
                    <w:spacing w:after="120" w:line="100" w:lineRule="atLeast"/>
                    <w:jc w:val="both"/>
                    <w:rPr>
                      <w:rFonts w:eastAsia="Times New Roman" w:cs="Calibri"/>
                      <w:b/>
                      <w:iCs/>
                      <w:color w:val="17365D"/>
                    </w:rPr>
                  </w:pPr>
                  <w:r>
                    <w:rPr>
                      <w:rFonts w:eastAsia="Times New Roman" w:cs="Calibri"/>
                      <w:b/>
                      <w:iCs/>
                      <w:color w:val="17365D"/>
                    </w:rPr>
                    <w:t>Data Type</w:t>
                  </w:r>
                </w:p>
              </w:tc>
              <w:tc>
                <w:tcPr>
                  <w:tcW w:w="4182" w:type="dxa"/>
                  <w:tcBorders>
                    <w:top w:val="single" w:sz="4" w:space="0" w:color="000001"/>
                    <w:left w:val="single" w:sz="4" w:space="0" w:color="000001"/>
                    <w:bottom w:val="single" w:sz="4" w:space="0" w:color="000001"/>
                    <w:right w:val="single" w:sz="4" w:space="0" w:color="000001"/>
                  </w:tcBorders>
                  <w:shd w:val="clear" w:color="auto" w:fill="FFFFFF"/>
                  <w:tcMar>
                    <w:top w:w="43" w:type="dxa"/>
                    <w:left w:w="58" w:type="dxa"/>
                    <w:bottom w:w="43" w:type="dxa"/>
                    <w:right w:w="58" w:type="dxa"/>
                  </w:tcMar>
                  <w:hideMark/>
                </w:tcPr>
                <w:p w14:paraId="1A59F13A" w14:textId="77777777" w:rsidR="00F367B3" w:rsidRDefault="00F367B3" w:rsidP="00F54F5A">
                  <w:pPr>
                    <w:pStyle w:val="Standard"/>
                    <w:spacing w:after="120" w:line="100" w:lineRule="atLeast"/>
                    <w:jc w:val="both"/>
                    <w:rPr>
                      <w:rFonts w:eastAsia="Times New Roman" w:cs="Calibri"/>
                      <w:b/>
                      <w:iCs/>
                      <w:color w:val="17365D"/>
                    </w:rPr>
                  </w:pPr>
                  <w:r>
                    <w:rPr>
                      <w:rFonts w:eastAsia="Times New Roman" w:cs="Calibri"/>
                      <w:b/>
                      <w:iCs/>
                      <w:color w:val="17365D"/>
                    </w:rPr>
                    <w:t>Comments/value</w:t>
                  </w:r>
                </w:p>
              </w:tc>
            </w:tr>
            <w:tr w:rsidR="00F367B3" w14:paraId="42F68CF5" w14:textId="77777777" w:rsidTr="00F54F5A">
              <w:trPr>
                <w:trHeight w:val="645"/>
              </w:trPr>
              <w:tc>
                <w:tcPr>
                  <w:tcW w:w="1660" w:type="dxa"/>
                  <w:tcBorders>
                    <w:top w:val="nil"/>
                    <w:left w:val="single" w:sz="4" w:space="0" w:color="000001"/>
                    <w:bottom w:val="single" w:sz="4" w:space="0" w:color="000001"/>
                    <w:right w:val="nil"/>
                  </w:tcBorders>
                  <w:shd w:val="clear" w:color="auto" w:fill="FFFFFF"/>
                  <w:tcMar>
                    <w:top w:w="43" w:type="dxa"/>
                    <w:left w:w="58" w:type="dxa"/>
                    <w:bottom w:w="43" w:type="dxa"/>
                    <w:right w:w="58" w:type="dxa"/>
                  </w:tcMar>
                  <w:hideMark/>
                </w:tcPr>
                <w:p w14:paraId="0597F60B" w14:textId="77777777" w:rsidR="00F367B3" w:rsidRDefault="00361BCE" w:rsidP="00F54F5A">
                  <w:pPr>
                    <w:spacing w:after="120" w:line="100" w:lineRule="atLeast"/>
                    <w:jc w:val="both"/>
                    <w:rPr>
                      <w:rFonts w:eastAsia="Times New Roman" w:cs="Calibri"/>
                      <w:iCs/>
                    </w:rPr>
                  </w:pPr>
                  <w:r>
                    <w:rPr>
                      <w:rFonts w:eastAsia="Times New Roman" w:cs="Calibri"/>
                      <w:iCs/>
                    </w:rPr>
                    <w:t xml:space="preserve">Affiliate Program </w:t>
                  </w:r>
                  <w:r w:rsidR="00F367B3">
                    <w:rPr>
                      <w:rFonts w:eastAsia="Times New Roman" w:cs="Calibri"/>
                      <w:iCs/>
                    </w:rPr>
                    <w:t xml:space="preserve"> Name</w:t>
                  </w:r>
                </w:p>
              </w:tc>
              <w:tc>
                <w:tcPr>
                  <w:tcW w:w="1288" w:type="dxa"/>
                  <w:tcBorders>
                    <w:top w:val="nil"/>
                    <w:left w:val="single" w:sz="4" w:space="0" w:color="000001"/>
                    <w:bottom w:val="single" w:sz="4" w:space="0" w:color="000001"/>
                    <w:right w:val="nil"/>
                  </w:tcBorders>
                  <w:shd w:val="clear" w:color="auto" w:fill="FFFFFF"/>
                  <w:tcMar>
                    <w:top w:w="43" w:type="dxa"/>
                    <w:left w:w="58" w:type="dxa"/>
                    <w:bottom w:w="43" w:type="dxa"/>
                    <w:right w:w="58" w:type="dxa"/>
                  </w:tcMar>
                  <w:hideMark/>
                </w:tcPr>
                <w:p w14:paraId="31C6BAD8" w14:textId="77777777" w:rsidR="00F367B3" w:rsidRDefault="00F367B3" w:rsidP="00F54F5A">
                  <w:pPr>
                    <w:spacing w:after="120" w:line="100" w:lineRule="atLeast"/>
                    <w:jc w:val="both"/>
                    <w:rPr>
                      <w:rFonts w:eastAsia="Times New Roman" w:cs="Calibri"/>
                      <w:iCs/>
                    </w:rPr>
                  </w:pPr>
                  <w:r>
                    <w:rPr>
                      <w:rFonts w:eastAsia="Times New Roman" w:cs="Calibri"/>
                      <w:iCs/>
                    </w:rPr>
                    <w:t>Text Field</w:t>
                  </w:r>
                </w:p>
              </w:tc>
              <w:tc>
                <w:tcPr>
                  <w:tcW w:w="4182" w:type="dxa"/>
                  <w:tcBorders>
                    <w:top w:val="nil"/>
                    <w:left w:val="single" w:sz="4" w:space="0" w:color="000001"/>
                    <w:bottom w:val="single" w:sz="4" w:space="0" w:color="000001"/>
                    <w:right w:val="single" w:sz="4" w:space="0" w:color="000001"/>
                  </w:tcBorders>
                  <w:shd w:val="clear" w:color="auto" w:fill="FFFFFF"/>
                  <w:tcMar>
                    <w:top w:w="43" w:type="dxa"/>
                    <w:left w:w="58" w:type="dxa"/>
                    <w:bottom w:w="43" w:type="dxa"/>
                    <w:right w:w="58" w:type="dxa"/>
                  </w:tcMar>
                  <w:hideMark/>
                </w:tcPr>
                <w:p w14:paraId="2FFAC8CF" w14:textId="77777777" w:rsidR="00F367B3" w:rsidRDefault="00F367B3" w:rsidP="008B58C2">
                  <w:pPr>
                    <w:spacing w:after="120" w:line="100" w:lineRule="atLeast"/>
                    <w:jc w:val="both"/>
                    <w:rPr>
                      <w:rFonts w:eastAsia="Times New Roman" w:cs="Calibri"/>
                      <w:iCs/>
                    </w:rPr>
                  </w:pPr>
                  <w:r>
                    <w:rPr>
                      <w:rFonts w:eastAsia="Times New Roman" w:cs="Calibri"/>
                      <w:iCs/>
                    </w:rPr>
                    <w:t xml:space="preserve">This is the field that stores the name of the </w:t>
                  </w:r>
                  <w:r w:rsidR="008B58C2">
                    <w:rPr>
                      <w:rFonts w:eastAsia="Times New Roman" w:cs="Calibri"/>
                      <w:iCs/>
                    </w:rPr>
                    <w:t xml:space="preserve">Affiliate Program </w:t>
                  </w:r>
                  <w:r>
                    <w:rPr>
                      <w:rFonts w:eastAsia="Times New Roman" w:cs="Calibri"/>
                      <w:iCs/>
                    </w:rPr>
                    <w:t xml:space="preserve">to be displayed for all transactions on the application </w:t>
                  </w:r>
                </w:p>
              </w:tc>
            </w:tr>
            <w:tr w:rsidR="00F367B3" w14:paraId="5DD00A03" w14:textId="77777777" w:rsidTr="00F54F5A">
              <w:trPr>
                <w:trHeight w:val="660"/>
              </w:trPr>
              <w:tc>
                <w:tcPr>
                  <w:tcW w:w="1660" w:type="dxa"/>
                  <w:tcBorders>
                    <w:top w:val="nil"/>
                    <w:left w:val="single" w:sz="4" w:space="0" w:color="000001"/>
                    <w:bottom w:val="single" w:sz="4" w:space="0" w:color="000001"/>
                    <w:right w:val="nil"/>
                  </w:tcBorders>
                  <w:shd w:val="clear" w:color="auto" w:fill="FFFFFF"/>
                  <w:tcMar>
                    <w:top w:w="43" w:type="dxa"/>
                    <w:left w:w="58" w:type="dxa"/>
                    <w:bottom w:w="43" w:type="dxa"/>
                    <w:right w:w="58" w:type="dxa"/>
                  </w:tcMar>
                  <w:hideMark/>
                </w:tcPr>
                <w:p w14:paraId="078A7217" w14:textId="77777777" w:rsidR="00F367B3" w:rsidRDefault="00361BCE" w:rsidP="00F54F5A">
                  <w:pPr>
                    <w:spacing w:after="120" w:line="100" w:lineRule="atLeast"/>
                    <w:jc w:val="both"/>
                    <w:rPr>
                      <w:rFonts w:eastAsia="Times New Roman" w:cs="Calibri"/>
                      <w:iCs/>
                    </w:rPr>
                  </w:pPr>
                  <w:r>
                    <w:rPr>
                      <w:rFonts w:eastAsia="Times New Roman" w:cs="Calibri"/>
                      <w:iCs/>
                    </w:rPr>
                    <w:t>Program Cost</w:t>
                  </w:r>
                </w:p>
              </w:tc>
              <w:tc>
                <w:tcPr>
                  <w:tcW w:w="1288" w:type="dxa"/>
                  <w:tcBorders>
                    <w:top w:val="nil"/>
                    <w:left w:val="single" w:sz="4" w:space="0" w:color="000001"/>
                    <w:bottom w:val="single" w:sz="4" w:space="0" w:color="000001"/>
                    <w:right w:val="nil"/>
                  </w:tcBorders>
                  <w:shd w:val="clear" w:color="auto" w:fill="FFFFFF"/>
                  <w:tcMar>
                    <w:top w:w="43" w:type="dxa"/>
                    <w:left w:w="58" w:type="dxa"/>
                    <w:bottom w:w="43" w:type="dxa"/>
                    <w:right w:w="58" w:type="dxa"/>
                  </w:tcMar>
                  <w:hideMark/>
                </w:tcPr>
                <w:p w14:paraId="6547A316" w14:textId="77777777" w:rsidR="00F367B3" w:rsidRDefault="00F367B3" w:rsidP="00F54F5A">
                  <w:pPr>
                    <w:spacing w:after="120" w:line="100" w:lineRule="atLeast"/>
                    <w:jc w:val="both"/>
                    <w:rPr>
                      <w:rFonts w:eastAsia="Times New Roman" w:cs="Calibri"/>
                      <w:iCs/>
                    </w:rPr>
                  </w:pPr>
                  <w:r>
                    <w:rPr>
                      <w:rFonts w:eastAsia="Times New Roman" w:cs="Calibri"/>
                      <w:iCs/>
                    </w:rPr>
                    <w:t>Text Field</w:t>
                  </w:r>
                </w:p>
              </w:tc>
              <w:tc>
                <w:tcPr>
                  <w:tcW w:w="4182" w:type="dxa"/>
                  <w:tcBorders>
                    <w:top w:val="nil"/>
                    <w:left w:val="single" w:sz="4" w:space="0" w:color="000001"/>
                    <w:bottom w:val="single" w:sz="4" w:space="0" w:color="000001"/>
                    <w:right w:val="single" w:sz="4" w:space="0" w:color="000001"/>
                  </w:tcBorders>
                  <w:shd w:val="clear" w:color="auto" w:fill="FFFFFF"/>
                  <w:tcMar>
                    <w:top w:w="43" w:type="dxa"/>
                    <w:left w:w="58" w:type="dxa"/>
                    <w:bottom w:w="43" w:type="dxa"/>
                    <w:right w:w="58" w:type="dxa"/>
                  </w:tcMar>
                  <w:hideMark/>
                </w:tcPr>
                <w:p w14:paraId="08486ED1" w14:textId="77777777" w:rsidR="00F367B3" w:rsidRPr="00C60062" w:rsidRDefault="00F367B3" w:rsidP="008B58C2">
                  <w:pPr>
                    <w:spacing w:after="120" w:line="100" w:lineRule="atLeast"/>
                    <w:jc w:val="both"/>
                    <w:rPr>
                      <w:rFonts w:ascii="Calibri" w:hAnsi="Calibri"/>
                    </w:rPr>
                  </w:pPr>
                  <w:r>
                    <w:rPr>
                      <w:rFonts w:ascii="Calibri" w:hAnsi="Calibri"/>
                    </w:rPr>
                    <w:t xml:space="preserve">This field is used to capture the information about the </w:t>
                  </w:r>
                  <w:r w:rsidR="008B58C2">
                    <w:rPr>
                      <w:rFonts w:ascii="Calibri" w:hAnsi="Calibri"/>
                    </w:rPr>
                    <w:t xml:space="preserve">program costs </w:t>
                  </w:r>
                  <w:r>
                    <w:rPr>
                      <w:rFonts w:ascii="Calibri" w:hAnsi="Calibri"/>
                    </w:rPr>
                    <w:t xml:space="preserve">that would be chargeable when an enrollment happens with the specific </w:t>
                  </w:r>
                  <w:r w:rsidR="008B58C2">
                    <w:rPr>
                      <w:rFonts w:ascii="Calibri" w:hAnsi="Calibri"/>
                    </w:rPr>
                    <w:t xml:space="preserve">affiliate program </w:t>
                  </w:r>
                  <w:r>
                    <w:rPr>
                      <w:rFonts w:ascii="Calibri" w:hAnsi="Calibri"/>
                    </w:rPr>
                    <w:t xml:space="preserve">being selected </w:t>
                  </w:r>
                </w:p>
              </w:tc>
            </w:tr>
            <w:tr w:rsidR="00F367B3" w14:paraId="3A2B0BBE" w14:textId="77777777" w:rsidTr="00F54F5A">
              <w:trPr>
                <w:trHeight w:val="1200"/>
              </w:trPr>
              <w:tc>
                <w:tcPr>
                  <w:tcW w:w="1660" w:type="dxa"/>
                  <w:tcBorders>
                    <w:top w:val="nil"/>
                    <w:left w:val="single" w:sz="4" w:space="0" w:color="000001"/>
                    <w:bottom w:val="single" w:sz="4" w:space="0" w:color="000001"/>
                    <w:right w:val="nil"/>
                  </w:tcBorders>
                  <w:shd w:val="clear" w:color="auto" w:fill="FFFFFF"/>
                  <w:tcMar>
                    <w:top w:w="43" w:type="dxa"/>
                    <w:left w:w="58" w:type="dxa"/>
                    <w:bottom w:w="43" w:type="dxa"/>
                    <w:right w:w="58" w:type="dxa"/>
                  </w:tcMar>
                  <w:hideMark/>
                </w:tcPr>
                <w:p w14:paraId="111CF6E0" w14:textId="77777777" w:rsidR="00F367B3" w:rsidRDefault="00F367B3" w:rsidP="00F54F5A">
                  <w:pPr>
                    <w:spacing w:after="120" w:line="100" w:lineRule="atLeast"/>
                    <w:jc w:val="both"/>
                    <w:rPr>
                      <w:rFonts w:eastAsia="Times New Roman" w:cs="Calibri"/>
                      <w:iCs/>
                    </w:rPr>
                  </w:pPr>
                  <w:r>
                    <w:rPr>
                      <w:rFonts w:eastAsia="Times New Roman" w:cs="Calibri"/>
                      <w:iCs/>
                    </w:rPr>
                    <w:t>Available for use by</w:t>
                  </w:r>
                </w:p>
              </w:tc>
              <w:tc>
                <w:tcPr>
                  <w:tcW w:w="1288" w:type="dxa"/>
                  <w:tcBorders>
                    <w:top w:val="nil"/>
                    <w:left w:val="single" w:sz="4" w:space="0" w:color="000001"/>
                    <w:bottom w:val="single" w:sz="4" w:space="0" w:color="000001"/>
                    <w:right w:val="nil"/>
                  </w:tcBorders>
                  <w:shd w:val="clear" w:color="auto" w:fill="FFFFFF"/>
                  <w:tcMar>
                    <w:top w:w="43" w:type="dxa"/>
                    <w:left w:w="58" w:type="dxa"/>
                    <w:bottom w:w="43" w:type="dxa"/>
                    <w:right w:w="58" w:type="dxa"/>
                  </w:tcMar>
                  <w:hideMark/>
                </w:tcPr>
                <w:p w14:paraId="1F37A46D" w14:textId="77777777" w:rsidR="00F367B3" w:rsidRDefault="00F367B3" w:rsidP="00F54F5A">
                  <w:pPr>
                    <w:spacing w:after="120" w:line="100" w:lineRule="atLeast"/>
                    <w:jc w:val="both"/>
                    <w:rPr>
                      <w:rFonts w:eastAsia="Times New Roman" w:cs="Calibri"/>
                      <w:iCs/>
                    </w:rPr>
                  </w:pPr>
                  <w:r>
                    <w:rPr>
                      <w:rFonts w:eastAsia="Times New Roman" w:cs="Calibri"/>
                      <w:iCs/>
                    </w:rPr>
                    <w:t>Multiple Checkboxes</w:t>
                  </w:r>
                </w:p>
              </w:tc>
              <w:tc>
                <w:tcPr>
                  <w:tcW w:w="4182" w:type="dxa"/>
                  <w:tcBorders>
                    <w:top w:val="nil"/>
                    <w:left w:val="single" w:sz="4" w:space="0" w:color="000001"/>
                    <w:bottom w:val="single" w:sz="4" w:space="0" w:color="000001"/>
                    <w:right w:val="single" w:sz="4" w:space="0" w:color="000001"/>
                  </w:tcBorders>
                  <w:shd w:val="clear" w:color="auto" w:fill="FFFFFF"/>
                  <w:tcMar>
                    <w:top w:w="43" w:type="dxa"/>
                    <w:left w:w="58" w:type="dxa"/>
                    <w:bottom w:w="43" w:type="dxa"/>
                    <w:right w:w="58" w:type="dxa"/>
                  </w:tcMar>
                  <w:hideMark/>
                </w:tcPr>
                <w:p w14:paraId="34ABB427" w14:textId="77777777" w:rsidR="00F367B3" w:rsidRPr="00C60062" w:rsidRDefault="00F367B3" w:rsidP="00F54F5A">
                  <w:pPr>
                    <w:spacing w:after="120" w:line="100" w:lineRule="atLeast"/>
                    <w:jc w:val="both"/>
                    <w:rPr>
                      <w:rFonts w:eastAsia="Times New Roman" w:cs="Calibri"/>
                      <w:iCs/>
                    </w:rPr>
                  </w:pPr>
                  <w:r>
                    <w:rPr>
                      <w:rFonts w:eastAsia="Times New Roman" w:cs="Calibri"/>
                      <w:iCs/>
                    </w:rPr>
                    <w:t xml:space="preserve">This section is used to indicate the availability of a specific </w:t>
                  </w:r>
                  <w:r w:rsidR="008B58C2">
                    <w:rPr>
                      <w:rFonts w:eastAsia="Times New Roman" w:cs="Calibri"/>
                      <w:iCs/>
                    </w:rPr>
                    <w:t xml:space="preserve">Affiliate Program </w:t>
                  </w:r>
                  <w:r>
                    <w:rPr>
                      <w:rFonts w:eastAsia="Times New Roman" w:cs="Calibri"/>
                      <w:iCs/>
                    </w:rPr>
                    <w:t xml:space="preserve">to the various customer types. By default all options will be selected and made available, but uTax has the ability to turn off the selections for specific customer type(s) </w:t>
                  </w:r>
                </w:p>
              </w:tc>
            </w:tr>
            <w:tr w:rsidR="00F367B3" w14:paraId="5888D2C7" w14:textId="77777777" w:rsidTr="00F54F5A">
              <w:trPr>
                <w:trHeight w:val="930"/>
              </w:trPr>
              <w:tc>
                <w:tcPr>
                  <w:tcW w:w="1660" w:type="dxa"/>
                  <w:tcBorders>
                    <w:top w:val="nil"/>
                    <w:left w:val="single" w:sz="4" w:space="0" w:color="000001"/>
                    <w:bottom w:val="single" w:sz="4" w:space="0" w:color="000001"/>
                    <w:right w:val="nil"/>
                  </w:tcBorders>
                  <w:shd w:val="clear" w:color="auto" w:fill="FFFFFF"/>
                  <w:tcMar>
                    <w:top w:w="43" w:type="dxa"/>
                    <w:left w:w="58" w:type="dxa"/>
                    <w:bottom w:w="43" w:type="dxa"/>
                    <w:right w:w="58" w:type="dxa"/>
                  </w:tcMar>
                </w:tcPr>
                <w:p w14:paraId="206E4E1E" w14:textId="77777777" w:rsidR="00F367B3" w:rsidRPr="00361BCE" w:rsidRDefault="00F367B3" w:rsidP="00F54F5A">
                  <w:pPr>
                    <w:spacing w:after="120" w:line="100" w:lineRule="atLeast"/>
                    <w:jc w:val="both"/>
                  </w:pPr>
                  <w:r w:rsidRPr="00361BCE">
                    <w:t>Product Document</w:t>
                  </w:r>
                </w:p>
              </w:tc>
              <w:tc>
                <w:tcPr>
                  <w:tcW w:w="1288" w:type="dxa"/>
                  <w:tcBorders>
                    <w:top w:val="nil"/>
                    <w:left w:val="single" w:sz="4" w:space="0" w:color="000001"/>
                    <w:bottom w:val="single" w:sz="4" w:space="0" w:color="000001"/>
                    <w:right w:val="nil"/>
                  </w:tcBorders>
                  <w:shd w:val="clear" w:color="auto" w:fill="FFFFFF"/>
                  <w:tcMar>
                    <w:top w:w="43" w:type="dxa"/>
                    <w:left w:w="58" w:type="dxa"/>
                    <w:bottom w:w="43" w:type="dxa"/>
                    <w:right w:w="58" w:type="dxa"/>
                  </w:tcMar>
                </w:tcPr>
                <w:p w14:paraId="42B7A36C" w14:textId="77777777" w:rsidR="00F367B3" w:rsidRPr="00361BCE" w:rsidRDefault="00F367B3" w:rsidP="00F54F5A">
                  <w:pPr>
                    <w:spacing w:after="120" w:line="100" w:lineRule="atLeast"/>
                    <w:jc w:val="both"/>
                  </w:pPr>
                  <w:r w:rsidRPr="00361BCE">
                    <w:t>File field</w:t>
                  </w:r>
                </w:p>
              </w:tc>
              <w:tc>
                <w:tcPr>
                  <w:tcW w:w="4182" w:type="dxa"/>
                  <w:tcBorders>
                    <w:top w:val="nil"/>
                    <w:left w:val="single" w:sz="4" w:space="0" w:color="000001"/>
                    <w:bottom w:val="single" w:sz="4" w:space="0" w:color="000001"/>
                    <w:right w:val="single" w:sz="4" w:space="0" w:color="000001"/>
                  </w:tcBorders>
                  <w:shd w:val="clear" w:color="auto" w:fill="FFFFFF"/>
                  <w:tcMar>
                    <w:top w:w="43" w:type="dxa"/>
                    <w:left w:w="58" w:type="dxa"/>
                    <w:bottom w:w="43" w:type="dxa"/>
                    <w:right w:w="58" w:type="dxa"/>
                  </w:tcMar>
                </w:tcPr>
                <w:p w14:paraId="1A054DDD" w14:textId="77777777" w:rsidR="00F367B3" w:rsidRPr="00361BCE" w:rsidRDefault="00F367B3" w:rsidP="00F54F5A">
                  <w:pPr>
                    <w:spacing w:after="120" w:line="100" w:lineRule="atLeast"/>
                    <w:jc w:val="both"/>
                  </w:pPr>
                  <w:r w:rsidRPr="00361BCE">
                    <w:t xml:space="preserve">This field accepts the user to upload a document describing or explaining more about the </w:t>
                  </w:r>
                  <w:r w:rsidR="008B58C2">
                    <w:rPr>
                      <w:rFonts w:eastAsia="Times New Roman" w:cs="Calibri"/>
                      <w:iCs/>
                    </w:rPr>
                    <w:t xml:space="preserve">Affiliate Program </w:t>
                  </w:r>
                  <w:r w:rsidRPr="00361BCE">
                    <w:t xml:space="preserve">Product. This document can be made available for download or view on the front end transaction side for the users to understand the details and make the </w:t>
                  </w:r>
                  <w:r w:rsidR="008B58C2">
                    <w:rPr>
                      <w:rFonts w:eastAsia="Times New Roman" w:cs="Calibri"/>
                      <w:iCs/>
                    </w:rPr>
                    <w:t xml:space="preserve">Affiliate Program </w:t>
                  </w:r>
                  <w:r w:rsidRPr="00361BCE">
                    <w:t xml:space="preserve">selection accordingly. </w:t>
                  </w:r>
                </w:p>
              </w:tc>
            </w:tr>
            <w:tr w:rsidR="00361BCE" w14:paraId="5F2ED685" w14:textId="77777777" w:rsidTr="00F54F5A">
              <w:trPr>
                <w:trHeight w:val="930"/>
              </w:trPr>
              <w:tc>
                <w:tcPr>
                  <w:tcW w:w="1660" w:type="dxa"/>
                  <w:tcBorders>
                    <w:top w:val="nil"/>
                    <w:left w:val="single" w:sz="4" w:space="0" w:color="000001"/>
                    <w:bottom w:val="single" w:sz="4" w:space="0" w:color="000001"/>
                    <w:right w:val="nil"/>
                  </w:tcBorders>
                  <w:shd w:val="clear" w:color="auto" w:fill="FFFFFF"/>
                  <w:tcMar>
                    <w:top w:w="43" w:type="dxa"/>
                    <w:left w:w="58" w:type="dxa"/>
                    <w:bottom w:w="43" w:type="dxa"/>
                    <w:right w:w="58" w:type="dxa"/>
                  </w:tcMar>
                </w:tcPr>
                <w:p w14:paraId="140AFEAD" w14:textId="77777777" w:rsidR="00361BCE" w:rsidRDefault="00361BCE" w:rsidP="00F54F5A">
                  <w:pPr>
                    <w:spacing w:after="120" w:line="100" w:lineRule="atLeast"/>
                    <w:jc w:val="both"/>
                  </w:pPr>
                  <w:r>
                    <w:t>Notes</w:t>
                  </w:r>
                </w:p>
              </w:tc>
              <w:tc>
                <w:tcPr>
                  <w:tcW w:w="1288" w:type="dxa"/>
                  <w:tcBorders>
                    <w:top w:val="nil"/>
                    <w:left w:val="single" w:sz="4" w:space="0" w:color="000001"/>
                    <w:bottom w:val="single" w:sz="4" w:space="0" w:color="000001"/>
                    <w:right w:val="nil"/>
                  </w:tcBorders>
                  <w:shd w:val="clear" w:color="auto" w:fill="FFFFFF"/>
                  <w:tcMar>
                    <w:top w:w="43" w:type="dxa"/>
                    <w:left w:w="58" w:type="dxa"/>
                    <w:bottom w:w="43" w:type="dxa"/>
                    <w:right w:w="58" w:type="dxa"/>
                  </w:tcMar>
                </w:tcPr>
                <w:p w14:paraId="04D8F949" w14:textId="77777777" w:rsidR="00361BCE" w:rsidRDefault="00361BCE" w:rsidP="00F54F5A">
                  <w:pPr>
                    <w:spacing w:after="120" w:line="100" w:lineRule="atLeast"/>
                    <w:jc w:val="both"/>
                  </w:pPr>
                  <w:r>
                    <w:t>Text Field</w:t>
                  </w:r>
                </w:p>
              </w:tc>
              <w:tc>
                <w:tcPr>
                  <w:tcW w:w="4182" w:type="dxa"/>
                  <w:tcBorders>
                    <w:top w:val="nil"/>
                    <w:left w:val="single" w:sz="4" w:space="0" w:color="000001"/>
                    <w:bottom w:val="single" w:sz="4" w:space="0" w:color="000001"/>
                    <w:right w:val="single" w:sz="4" w:space="0" w:color="000001"/>
                  </w:tcBorders>
                  <w:shd w:val="clear" w:color="auto" w:fill="FFFFFF"/>
                  <w:tcMar>
                    <w:top w:w="43" w:type="dxa"/>
                    <w:left w:w="58" w:type="dxa"/>
                    <w:bottom w:w="43" w:type="dxa"/>
                    <w:right w:w="58" w:type="dxa"/>
                  </w:tcMar>
                </w:tcPr>
                <w:p w14:paraId="12E00F1C" w14:textId="77777777" w:rsidR="00361BCE" w:rsidRDefault="008B58C2" w:rsidP="008B58C2">
                  <w:pPr>
                    <w:spacing w:after="120" w:line="100" w:lineRule="atLeast"/>
                    <w:jc w:val="both"/>
                  </w:pPr>
                  <w:r>
                    <w:t xml:space="preserve">General notes for Administrative Purposes </w:t>
                  </w:r>
                </w:p>
                <w:p w14:paraId="38B05161" w14:textId="77777777" w:rsidR="008B58C2" w:rsidRDefault="008B58C2" w:rsidP="008B58C2">
                  <w:pPr>
                    <w:spacing w:after="120" w:line="100" w:lineRule="atLeast"/>
                    <w:jc w:val="both"/>
                  </w:pPr>
                </w:p>
              </w:tc>
            </w:tr>
            <w:tr w:rsidR="00F367B3" w14:paraId="51CC94C2" w14:textId="77777777" w:rsidTr="00F54F5A">
              <w:trPr>
                <w:trHeight w:val="930"/>
              </w:trPr>
              <w:tc>
                <w:tcPr>
                  <w:tcW w:w="1660" w:type="dxa"/>
                  <w:tcBorders>
                    <w:top w:val="nil"/>
                    <w:left w:val="single" w:sz="4" w:space="0" w:color="000001"/>
                    <w:bottom w:val="single" w:sz="4" w:space="0" w:color="000001"/>
                    <w:right w:val="nil"/>
                  </w:tcBorders>
                  <w:shd w:val="clear" w:color="auto" w:fill="FFFFFF"/>
                  <w:tcMar>
                    <w:top w:w="43" w:type="dxa"/>
                    <w:left w:w="58" w:type="dxa"/>
                    <w:bottom w:w="43" w:type="dxa"/>
                    <w:right w:w="58" w:type="dxa"/>
                  </w:tcMar>
                  <w:hideMark/>
                </w:tcPr>
                <w:p w14:paraId="22E895D1" w14:textId="77777777" w:rsidR="00F367B3" w:rsidRDefault="00F367B3" w:rsidP="00F54F5A">
                  <w:pPr>
                    <w:spacing w:after="120" w:line="100" w:lineRule="atLeast"/>
                    <w:jc w:val="both"/>
                  </w:pPr>
                  <w:r>
                    <w:t>Save</w:t>
                  </w:r>
                </w:p>
              </w:tc>
              <w:tc>
                <w:tcPr>
                  <w:tcW w:w="1288" w:type="dxa"/>
                  <w:tcBorders>
                    <w:top w:val="nil"/>
                    <w:left w:val="single" w:sz="4" w:space="0" w:color="000001"/>
                    <w:bottom w:val="single" w:sz="4" w:space="0" w:color="000001"/>
                    <w:right w:val="nil"/>
                  </w:tcBorders>
                  <w:shd w:val="clear" w:color="auto" w:fill="FFFFFF"/>
                  <w:tcMar>
                    <w:top w:w="43" w:type="dxa"/>
                    <w:left w:w="58" w:type="dxa"/>
                    <w:bottom w:w="43" w:type="dxa"/>
                    <w:right w:w="58" w:type="dxa"/>
                  </w:tcMar>
                  <w:hideMark/>
                </w:tcPr>
                <w:p w14:paraId="4FC8432C" w14:textId="77777777" w:rsidR="00F367B3" w:rsidRDefault="00F367B3" w:rsidP="00F54F5A">
                  <w:pPr>
                    <w:spacing w:after="120" w:line="100" w:lineRule="atLeast"/>
                    <w:jc w:val="both"/>
                  </w:pPr>
                  <w:r>
                    <w:t>Button</w:t>
                  </w:r>
                </w:p>
              </w:tc>
              <w:tc>
                <w:tcPr>
                  <w:tcW w:w="4182" w:type="dxa"/>
                  <w:tcBorders>
                    <w:top w:val="nil"/>
                    <w:left w:val="single" w:sz="4" w:space="0" w:color="000001"/>
                    <w:bottom w:val="single" w:sz="4" w:space="0" w:color="000001"/>
                    <w:right w:val="single" w:sz="4" w:space="0" w:color="000001"/>
                  </w:tcBorders>
                  <w:shd w:val="clear" w:color="auto" w:fill="FFFFFF"/>
                  <w:tcMar>
                    <w:top w:w="43" w:type="dxa"/>
                    <w:left w:w="58" w:type="dxa"/>
                    <w:bottom w:w="43" w:type="dxa"/>
                    <w:right w:w="58" w:type="dxa"/>
                  </w:tcMar>
                  <w:hideMark/>
                </w:tcPr>
                <w:p w14:paraId="50C5DD6E" w14:textId="77777777" w:rsidR="00F367B3" w:rsidRDefault="00F367B3" w:rsidP="00F54F5A">
                  <w:pPr>
                    <w:spacing w:after="120" w:line="100" w:lineRule="atLeast"/>
                    <w:jc w:val="both"/>
                  </w:pPr>
                  <w:r>
                    <w:t xml:space="preserve">Used to add\update the </w:t>
                  </w:r>
                  <w:r w:rsidR="008B58C2">
                    <w:rPr>
                      <w:rFonts w:eastAsia="Times New Roman" w:cs="Calibri"/>
                      <w:iCs/>
                    </w:rPr>
                    <w:t xml:space="preserve">Affiliate Program </w:t>
                  </w:r>
                  <w:r>
                    <w:t xml:space="preserve">information provided.    </w:t>
                  </w:r>
                </w:p>
              </w:tc>
            </w:tr>
            <w:tr w:rsidR="00F367B3" w14:paraId="3C35B39E" w14:textId="77777777" w:rsidTr="00F54F5A">
              <w:trPr>
                <w:trHeight w:val="1200"/>
              </w:trPr>
              <w:tc>
                <w:tcPr>
                  <w:tcW w:w="1660" w:type="dxa"/>
                  <w:tcBorders>
                    <w:top w:val="nil"/>
                    <w:left w:val="single" w:sz="4" w:space="0" w:color="000001"/>
                    <w:bottom w:val="single" w:sz="4" w:space="0" w:color="000001"/>
                    <w:right w:val="nil"/>
                  </w:tcBorders>
                  <w:shd w:val="clear" w:color="auto" w:fill="FFFFFF"/>
                  <w:tcMar>
                    <w:top w:w="43" w:type="dxa"/>
                    <w:left w:w="58" w:type="dxa"/>
                    <w:bottom w:w="43" w:type="dxa"/>
                    <w:right w:w="58" w:type="dxa"/>
                  </w:tcMar>
                  <w:hideMark/>
                </w:tcPr>
                <w:p w14:paraId="3073C17A" w14:textId="77777777" w:rsidR="00F367B3" w:rsidRDefault="00F367B3" w:rsidP="00F54F5A">
                  <w:pPr>
                    <w:spacing w:after="120" w:line="100" w:lineRule="atLeast"/>
                    <w:jc w:val="both"/>
                  </w:pPr>
                  <w:r>
                    <w:t>Cancel</w:t>
                  </w:r>
                </w:p>
              </w:tc>
              <w:tc>
                <w:tcPr>
                  <w:tcW w:w="1288" w:type="dxa"/>
                  <w:tcBorders>
                    <w:top w:val="nil"/>
                    <w:left w:val="single" w:sz="4" w:space="0" w:color="000001"/>
                    <w:bottom w:val="single" w:sz="4" w:space="0" w:color="000001"/>
                    <w:right w:val="nil"/>
                  </w:tcBorders>
                  <w:shd w:val="clear" w:color="auto" w:fill="FFFFFF"/>
                  <w:tcMar>
                    <w:top w:w="43" w:type="dxa"/>
                    <w:left w:w="58" w:type="dxa"/>
                    <w:bottom w:w="43" w:type="dxa"/>
                    <w:right w:w="58" w:type="dxa"/>
                  </w:tcMar>
                  <w:hideMark/>
                </w:tcPr>
                <w:p w14:paraId="63D2277B" w14:textId="77777777" w:rsidR="00F367B3" w:rsidRDefault="00F367B3" w:rsidP="00F54F5A">
                  <w:pPr>
                    <w:spacing w:after="120" w:line="100" w:lineRule="atLeast"/>
                    <w:jc w:val="both"/>
                  </w:pPr>
                  <w:r>
                    <w:t>Button</w:t>
                  </w:r>
                </w:p>
              </w:tc>
              <w:tc>
                <w:tcPr>
                  <w:tcW w:w="4182" w:type="dxa"/>
                  <w:tcBorders>
                    <w:top w:val="nil"/>
                    <w:left w:val="single" w:sz="4" w:space="0" w:color="000001"/>
                    <w:bottom w:val="single" w:sz="4" w:space="0" w:color="000001"/>
                    <w:right w:val="single" w:sz="4" w:space="0" w:color="000001"/>
                  </w:tcBorders>
                  <w:shd w:val="clear" w:color="auto" w:fill="FFFFFF"/>
                  <w:tcMar>
                    <w:top w:w="43" w:type="dxa"/>
                    <w:left w:w="58" w:type="dxa"/>
                    <w:bottom w:w="43" w:type="dxa"/>
                    <w:right w:w="58" w:type="dxa"/>
                  </w:tcMar>
                  <w:hideMark/>
                </w:tcPr>
                <w:p w14:paraId="10418270" w14:textId="77777777" w:rsidR="00F367B3" w:rsidRDefault="00F367B3" w:rsidP="00F54F5A">
                  <w:pPr>
                    <w:spacing w:after="120" w:line="100" w:lineRule="atLeast"/>
                    <w:jc w:val="both"/>
                  </w:pPr>
                  <w:r>
                    <w:t xml:space="preserve">Used to cancel and discard any changes that were made on screen and return back to the main grid which displays the details of all the Master </w:t>
                  </w:r>
                  <w:r w:rsidR="008B58C2">
                    <w:rPr>
                      <w:rFonts w:eastAsia="Times New Roman" w:cs="Calibri"/>
                      <w:iCs/>
                    </w:rPr>
                    <w:t xml:space="preserve">Affiliate Programs </w:t>
                  </w:r>
                  <w:r>
                    <w:t xml:space="preserve">listing  </w:t>
                  </w:r>
                </w:p>
              </w:tc>
            </w:tr>
          </w:tbl>
          <w:p w14:paraId="73387F53" w14:textId="77777777" w:rsidR="00F367B3" w:rsidRDefault="00F367B3" w:rsidP="00F54F5A">
            <w:pPr>
              <w:pStyle w:val="Standard"/>
              <w:spacing w:after="120" w:line="100" w:lineRule="atLeast"/>
              <w:jc w:val="both"/>
              <w:rPr>
                <w:rFonts w:eastAsia="Times New Roman" w:cs="Calibri"/>
                <w:b/>
                <w:iCs/>
                <w:color w:val="FFFFFF"/>
              </w:rPr>
            </w:pPr>
          </w:p>
        </w:tc>
      </w:tr>
      <w:tr w:rsidR="00F367B3" w14:paraId="3E0924AB" w14:textId="77777777" w:rsidTr="00F54F5A">
        <w:trPr>
          <w:trHeight w:val="577"/>
        </w:trPr>
        <w:tc>
          <w:tcPr>
            <w:tcW w:w="1350" w:type="dxa"/>
            <w:tcBorders>
              <w:top w:val="single" w:sz="4" w:space="0" w:color="000001"/>
              <w:left w:val="single" w:sz="4" w:space="0" w:color="000001"/>
              <w:bottom w:val="single" w:sz="4" w:space="0" w:color="000001"/>
              <w:right w:val="nil"/>
            </w:tcBorders>
            <w:shd w:val="clear" w:color="auto" w:fill="1F497D"/>
            <w:tcMar>
              <w:top w:w="43" w:type="dxa"/>
              <w:left w:w="29" w:type="dxa"/>
              <w:bottom w:w="43" w:type="dxa"/>
              <w:right w:w="29" w:type="dxa"/>
            </w:tcMar>
            <w:hideMark/>
          </w:tcPr>
          <w:p w14:paraId="2605F39A" w14:textId="77777777" w:rsidR="00F367B3" w:rsidRDefault="00F367B3" w:rsidP="00F54F5A">
            <w:pPr>
              <w:pStyle w:val="Standard"/>
              <w:spacing w:after="120" w:line="100" w:lineRule="atLeast"/>
              <w:jc w:val="both"/>
              <w:rPr>
                <w:rFonts w:eastAsia="Times New Roman" w:cs="Calibri"/>
                <w:b/>
                <w:iCs/>
                <w:color w:val="FFFFFF"/>
              </w:rPr>
            </w:pPr>
            <w:r>
              <w:rPr>
                <w:rFonts w:eastAsia="Times New Roman" w:cs="Calibri"/>
                <w:b/>
                <w:iCs/>
                <w:color w:val="FFFFFF"/>
              </w:rPr>
              <w:t>OPERATION</w:t>
            </w:r>
          </w:p>
        </w:tc>
        <w:tc>
          <w:tcPr>
            <w:tcW w:w="7271" w:type="dxa"/>
            <w:tcBorders>
              <w:top w:val="single" w:sz="4" w:space="0" w:color="000001"/>
              <w:left w:val="single" w:sz="4" w:space="0" w:color="000001"/>
              <w:bottom w:val="single" w:sz="4" w:space="0" w:color="000001"/>
              <w:right w:val="single" w:sz="4" w:space="0" w:color="000001"/>
            </w:tcBorders>
            <w:shd w:val="clear" w:color="auto" w:fill="FFFFFF"/>
            <w:tcMar>
              <w:top w:w="43" w:type="dxa"/>
              <w:left w:w="29" w:type="dxa"/>
              <w:bottom w:w="43" w:type="dxa"/>
              <w:right w:w="29" w:type="dxa"/>
            </w:tcMar>
          </w:tcPr>
          <w:p w14:paraId="4D5F3250" w14:textId="77777777" w:rsidR="00F367B3" w:rsidRDefault="00F367B3" w:rsidP="00F54F5A">
            <w:pPr>
              <w:pStyle w:val="Standard"/>
              <w:numPr>
                <w:ilvl w:val="0"/>
                <w:numId w:val="17"/>
              </w:numPr>
              <w:spacing w:after="120" w:line="100" w:lineRule="atLeast"/>
              <w:jc w:val="both"/>
              <w:rPr>
                <w:rFonts w:eastAsia="Times New Roman" w:cs="Calibri"/>
              </w:rPr>
            </w:pPr>
            <w:r>
              <w:rPr>
                <w:rFonts w:eastAsia="Times New Roman" w:cs="Calibri"/>
              </w:rPr>
              <w:t xml:space="preserve">The landing page for the </w:t>
            </w:r>
            <w:r w:rsidR="008B58C2">
              <w:rPr>
                <w:rFonts w:eastAsia="Times New Roman" w:cs="Calibri"/>
                <w:iCs/>
              </w:rPr>
              <w:t xml:space="preserve">Affiliate Program </w:t>
            </w:r>
            <w:r>
              <w:rPr>
                <w:rFonts w:eastAsia="Times New Roman" w:cs="Calibri"/>
              </w:rPr>
              <w:t xml:space="preserve">management is controlled and managed by user permissions as defined for the role that the user is </w:t>
            </w:r>
            <w:r>
              <w:rPr>
                <w:rFonts w:eastAsia="Times New Roman" w:cs="Calibri"/>
              </w:rPr>
              <w:lastRenderedPageBreak/>
              <w:t xml:space="preserve">assigned with </w:t>
            </w:r>
          </w:p>
          <w:p w14:paraId="5819F8F5" w14:textId="77777777" w:rsidR="00F367B3" w:rsidRDefault="00F367B3" w:rsidP="00F54F5A">
            <w:pPr>
              <w:pStyle w:val="Standard"/>
              <w:numPr>
                <w:ilvl w:val="0"/>
                <w:numId w:val="17"/>
              </w:numPr>
              <w:spacing w:after="120" w:line="100" w:lineRule="atLeast"/>
              <w:jc w:val="both"/>
              <w:rPr>
                <w:rFonts w:eastAsia="Times New Roman" w:cs="Calibri"/>
              </w:rPr>
            </w:pPr>
            <w:r>
              <w:rPr>
                <w:rFonts w:eastAsia="Times New Roman" w:cs="Calibri"/>
              </w:rPr>
              <w:t xml:space="preserve">Once the user has determined to have access to the </w:t>
            </w:r>
            <w:r w:rsidR="008B58C2">
              <w:rPr>
                <w:rFonts w:eastAsia="Times New Roman" w:cs="Calibri"/>
                <w:iCs/>
              </w:rPr>
              <w:t xml:space="preserve">Affiliate Programs </w:t>
            </w:r>
            <w:r>
              <w:rPr>
                <w:rFonts w:eastAsia="Times New Roman" w:cs="Calibri"/>
              </w:rPr>
              <w:t xml:space="preserve">feature in Admin Functions, this menu option will be made visible to the user </w:t>
            </w:r>
          </w:p>
          <w:p w14:paraId="7770BD4C" w14:textId="77777777" w:rsidR="00F367B3" w:rsidRDefault="00F367B3" w:rsidP="00F54F5A">
            <w:pPr>
              <w:pStyle w:val="Standard"/>
              <w:numPr>
                <w:ilvl w:val="0"/>
                <w:numId w:val="17"/>
              </w:numPr>
              <w:spacing w:after="120" w:line="100" w:lineRule="atLeast"/>
              <w:jc w:val="both"/>
              <w:rPr>
                <w:rFonts w:eastAsia="Times New Roman" w:cs="Calibri"/>
              </w:rPr>
            </w:pPr>
            <w:r>
              <w:rPr>
                <w:rFonts w:eastAsia="Times New Roman" w:cs="Calibri"/>
              </w:rPr>
              <w:t>Clicking on the Menu displays a view of all the “</w:t>
            </w:r>
            <w:r w:rsidR="008B58C2">
              <w:rPr>
                <w:rFonts w:eastAsia="Times New Roman" w:cs="Calibri"/>
                <w:iCs/>
              </w:rPr>
              <w:t>Affiliate Programs</w:t>
            </w:r>
            <w:r>
              <w:rPr>
                <w:rFonts w:eastAsia="Times New Roman" w:cs="Calibri"/>
              </w:rPr>
              <w:t xml:space="preserve">” which were created in the application database </w:t>
            </w:r>
          </w:p>
          <w:p w14:paraId="3B1AF4D6" w14:textId="77777777" w:rsidR="00F367B3" w:rsidRDefault="00F367B3" w:rsidP="00F54F5A">
            <w:pPr>
              <w:pStyle w:val="Standard"/>
              <w:numPr>
                <w:ilvl w:val="0"/>
                <w:numId w:val="17"/>
              </w:numPr>
              <w:spacing w:after="120" w:line="100" w:lineRule="atLeast"/>
              <w:jc w:val="both"/>
              <w:rPr>
                <w:rFonts w:eastAsia="Times New Roman" w:cs="Calibri"/>
              </w:rPr>
            </w:pPr>
            <w:r>
              <w:rPr>
                <w:rFonts w:eastAsia="Times New Roman" w:cs="Calibri"/>
              </w:rPr>
              <w:t xml:space="preserve">All administrative users with access to the </w:t>
            </w:r>
            <w:r w:rsidR="008B58C2">
              <w:rPr>
                <w:rFonts w:eastAsia="Times New Roman" w:cs="Calibri"/>
                <w:iCs/>
              </w:rPr>
              <w:t xml:space="preserve">Affiliate Programs </w:t>
            </w:r>
            <w:r>
              <w:rPr>
                <w:rFonts w:eastAsia="Times New Roman" w:cs="Calibri"/>
              </w:rPr>
              <w:t xml:space="preserve">management functions will be notified as soon as request for a new bank is registered or the details of a specific </w:t>
            </w:r>
            <w:r w:rsidR="008B58C2">
              <w:rPr>
                <w:rFonts w:eastAsia="Times New Roman" w:cs="Calibri"/>
                <w:iCs/>
              </w:rPr>
              <w:t xml:space="preserve">Affiliate Program </w:t>
            </w:r>
            <w:r>
              <w:rPr>
                <w:rFonts w:eastAsia="Times New Roman" w:cs="Calibri"/>
              </w:rPr>
              <w:t xml:space="preserve">is updated </w:t>
            </w:r>
          </w:p>
          <w:p w14:paraId="142F82B2" w14:textId="77777777" w:rsidR="00F367B3" w:rsidRDefault="00F367B3" w:rsidP="00F54F5A">
            <w:pPr>
              <w:pStyle w:val="Standard"/>
              <w:numPr>
                <w:ilvl w:val="0"/>
                <w:numId w:val="17"/>
              </w:numPr>
              <w:spacing w:after="120" w:line="100" w:lineRule="atLeast"/>
              <w:jc w:val="both"/>
              <w:rPr>
                <w:rFonts w:eastAsia="Times New Roman" w:cs="Calibri"/>
              </w:rPr>
            </w:pPr>
            <w:r>
              <w:rPr>
                <w:rFonts w:eastAsia="Times New Roman" w:cs="Calibri"/>
              </w:rPr>
              <w:t xml:space="preserve">Similarly a notification is sent out when a </w:t>
            </w:r>
            <w:r w:rsidR="008B58C2">
              <w:rPr>
                <w:rFonts w:eastAsia="Times New Roman" w:cs="Calibri"/>
                <w:iCs/>
              </w:rPr>
              <w:t xml:space="preserve">Affiliate Program </w:t>
            </w:r>
            <w:r>
              <w:rPr>
                <w:rFonts w:eastAsia="Times New Roman" w:cs="Calibri"/>
              </w:rPr>
              <w:t xml:space="preserve">is marked as deactivated from the application database </w:t>
            </w:r>
          </w:p>
          <w:p w14:paraId="7DB5AF0B" w14:textId="77777777" w:rsidR="00F367B3" w:rsidRPr="00047595" w:rsidRDefault="00F367B3" w:rsidP="00F54F5A">
            <w:pPr>
              <w:pStyle w:val="Standard"/>
              <w:numPr>
                <w:ilvl w:val="0"/>
                <w:numId w:val="17"/>
              </w:numPr>
              <w:spacing w:after="120" w:line="100" w:lineRule="atLeast"/>
              <w:jc w:val="both"/>
              <w:rPr>
                <w:rFonts w:eastAsia="Times New Roman" w:cs="Calibri"/>
              </w:rPr>
            </w:pPr>
          </w:p>
        </w:tc>
      </w:tr>
      <w:tr w:rsidR="00F367B3" w14:paraId="1D67E352" w14:textId="77777777" w:rsidTr="00F54F5A">
        <w:tc>
          <w:tcPr>
            <w:tcW w:w="1350" w:type="dxa"/>
            <w:tcBorders>
              <w:top w:val="single" w:sz="4" w:space="0" w:color="000001"/>
              <w:left w:val="single" w:sz="4" w:space="0" w:color="000001"/>
              <w:bottom w:val="single" w:sz="4" w:space="0" w:color="000001"/>
              <w:right w:val="nil"/>
            </w:tcBorders>
            <w:shd w:val="clear" w:color="auto" w:fill="1F497D"/>
            <w:tcMar>
              <w:top w:w="43" w:type="dxa"/>
              <w:left w:w="29" w:type="dxa"/>
              <w:bottom w:w="43" w:type="dxa"/>
              <w:right w:w="29" w:type="dxa"/>
            </w:tcMar>
            <w:hideMark/>
          </w:tcPr>
          <w:p w14:paraId="7FD08EB5" w14:textId="77777777" w:rsidR="00F367B3" w:rsidRDefault="00F367B3" w:rsidP="00F54F5A">
            <w:pPr>
              <w:pStyle w:val="Standard"/>
              <w:spacing w:after="120" w:line="100" w:lineRule="atLeast"/>
              <w:jc w:val="both"/>
              <w:rPr>
                <w:rFonts w:eastAsia="Times New Roman" w:cs="Calibri"/>
                <w:b/>
                <w:iCs/>
                <w:color w:val="FFFFFF"/>
              </w:rPr>
            </w:pPr>
            <w:r>
              <w:rPr>
                <w:rFonts w:eastAsia="Times New Roman" w:cs="Calibri"/>
                <w:b/>
                <w:iCs/>
                <w:color w:val="FFFFFF"/>
              </w:rPr>
              <w:lastRenderedPageBreak/>
              <w:t>Validations</w:t>
            </w:r>
          </w:p>
        </w:tc>
        <w:tc>
          <w:tcPr>
            <w:tcW w:w="7271" w:type="dxa"/>
            <w:tcBorders>
              <w:top w:val="single" w:sz="4" w:space="0" w:color="000001"/>
              <w:left w:val="single" w:sz="4" w:space="0" w:color="000001"/>
              <w:bottom w:val="single" w:sz="4" w:space="0" w:color="000001"/>
              <w:right w:val="single" w:sz="4" w:space="0" w:color="000001"/>
            </w:tcBorders>
            <w:shd w:val="clear" w:color="auto" w:fill="FFFFFF"/>
            <w:tcMar>
              <w:top w:w="43" w:type="dxa"/>
              <w:left w:w="29" w:type="dxa"/>
              <w:bottom w:w="43" w:type="dxa"/>
              <w:right w:w="29" w:type="dxa"/>
            </w:tcMar>
            <w:hideMark/>
          </w:tcPr>
          <w:p w14:paraId="7EFFA6BE" w14:textId="77777777" w:rsidR="00F367B3" w:rsidRPr="00047595" w:rsidRDefault="00F367B3" w:rsidP="00F54F5A">
            <w:pPr>
              <w:pStyle w:val="Standard"/>
              <w:numPr>
                <w:ilvl w:val="0"/>
                <w:numId w:val="19"/>
              </w:numPr>
              <w:spacing w:after="120" w:line="100" w:lineRule="atLeast"/>
              <w:jc w:val="both"/>
              <w:rPr>
                <w:rFonts w:eastAsia="Times New Roman" w:cs="Calibri"/>
                <w:iCs/>
                <w:color w:val="FFFFFF"/>
              </w:rPr>
            </w:pPr>
            <w:r>
              <w:rPr>
                <w:rFonts w:eastAsia="Times New Roman" w:cs="Calibri"/>
              </w:rPr>
              <w:t xml:space="preserve">The application ensures that the access to the </w:t>
            </w:r>
            <w:r w:rsidR="008B58C2">
              <w:rPr>
                <w:rFonts w:eastAsia="Times New Roman" w:cs="Calibri"/>
                <w:iCs/>
              </w:rPr>
              <w:t xml:space="preserve">Affiliate Programs </w:t>
            </w:r>
            <w:r>
              <w:rPr>
                <w:rFonts w:eastAsia="Times New Roman" w:cs="Calibri"/>
              </w:rPr>
              <w:t xml:space="preserve">Management feature is provided only for authorized users based on their roles and permissions </w:t>
            </w:r>
          </w:p>
          <w:p w14:paraId="30ACC3EE" w14:textId="77777777" w:rsidR="00F367B3" w:rsidRPr="0076319B" w:rsidRDefault="00F367B3" w:rsidP="00F54F5A">
            <w:pPr>
              <w:pStyle w:val="Standard"/>
              <w:numPr>
                <w:ilvl w:val="0"/>
                <w:numId w:val="19"/>
              </w:numPr>
              <w:spacing w:after="120" w:line="100" w:lineRule="atLeast"/>
              <w:jc w:val="both"/>
              <w:rPr>
                <w:rFonts w:eastAsia="Times New Roman" w:cs="Calibri"/>
                <w:iCs/>
                <w:color w:val="FFFFFF"/>
              </w:rPr>
            </w:pPr>
            <w:r>
              <w:rPr>
                <w:rFonts w:eastAsia="Times New Roman" w:cs="Calibri"/>
              </w:rPr>
              <w:t xml:space="preserve">On the popup for the individual </w:t>
            </w:r>
            <w:r w:rsidR="008B58C2">
              <w:rPr>
                <w:rFonts w:eastAsia="Times New Roman" w:cs="Calibri"/>
                <w:iCs/>
              </w:rPr>
              <w:t xml:space="preserve">Affiliate Program </w:t>
            </w:r>
            <w:r>
              <w:rPr>
                <w:rFonts w:eastAsia="Times New Roman" w:cs="Calibri"/>
              </w:rPr>
              <w:t xml:space="preserve">information, some fields are mandatory and the application will show an Error message in Red Color just above the Save button to indicate the respective error about the field which is missing or invalid </w:t>
            </w:r>
          </w:p>
          <w:p w14:paraId="6EE55381" w14:textId="77777777" w:rsidR="00F367B3" w:rsidRPr="00A25CCC" w:rsidRDefault="00F367B3" w:rsidP="00F54F5A">
            <w:pPr>
              <w:pStyle w:val="Standard"/>
              <w:numPr>
                <w:ilvl w:val="0"/>
                <w:numId w:val="19"/>
              </w:numPr>
              <w:spacing w:after="120" w:line="100" w:lineRule="atLeast"/>
              <w:jc w:val="both"/>
              <w:rPr>
                <w:rFonts w:eastAsia="Times New Roman" w:cs="Calibri"/>
                <w:iCs/>
                <w:color w:val="FFFFFF"/>
              </w:rPr>
            </w:pPr>
            <w:r>
              <w:rPr>
                <w:rFonts w:eastAsia="Times New Roman" w:cs="Calibri"/>
              </w:rPr>
              <w:t xml:space="preserve">The </w:t>
            </w:r>
            <w:r w:rsidR="008B58C2">
              <w:rPr>
                <w:rFonts w:eastAsia="Times New Roman" w:cs="Calibri"/>
              </w:rPr>
              <w:t xml:space="preserve">Program Cost field </w:t>
            </w:r>
            <w:r>
              <w:rPr>
                <w:rFonts w:eastAsia="Times New Roman" w:cs="Calibri"/>
              </w:rPr>
              <w:t xml:space="preserve">is mandatory </w:t>
            </w:r>
            <w:r w:rsidR="008B58C2">
              <w:rPr>
                <w:rFonts w:eastAsia="Times New Roman" w:cs="Calibri"/>
              </w:rPr>
              <w:t xml:space="preserve">but can accept </w:t>
            </w:r>
            <w:r>
              <w:rPr>
                <w:rFonts w:eastAsia="Times New Roman" w:cs="Calibri"/>
              </w:rPr>
              <w:t xml:space="preserve">a value </w:t>
            </w:r>
            <w:r w:rsidR="008B58C2">
              <w:rPr>
                <w:rFonts w:eastAsia="Times New Roman" w:cs="Calibri"/>
              </w:rPr>
              <w:t xml:space="preserve">equal to </w:t>
            </w:r>
            <w:r>
              <w:rPr>
                <w:rFonts w:eastAsia="Times New Roman" w:cs="Calibri"/>
              </w:rPr>
              <w:t xml:space="preserve">Zero. Even decimals will be accepted. But the field should not accept any non-numeric character except for the decimal point </w:t>
            </w:r>
          </w:p>
          <w:p w14:paraId="6EC17818" w14:textId="77777777" w:rsidR="00F367B3" w:rsidRPr="00A25CCC" w:rsidRDefault="00F367B3" w:rsidP="00F54F5A">
            <w:pPr>
              <w:pStyle w:val="Standard"/>
              <w:numPr>
                <w:ilvl w:val="0"/>
                <w:numId w:val="19"/>
              </w:numPr>
              <w:spacing w:after="120" w:line="100" w:lineRule="atLeast"/>
              <w:jc w:val="both"/>
              <w:rPr>
                <w:rFonts w:eastAsia="Times New Roman" w:cs="Calibri"/>
                <w:iCs/>
                <w:color w:val="FFFFFF"/>
              </w:rPr>
            </w:pPr>
            <w:r>
              <w:rPr>
                <w:rFonts w:eastAsia="Times New Roman" w:cs="Calibri"/>
                <w:iCs/>
              </w:rPr>
              <w:t xml:space="preserve">The Available for use by is mandatory and requires at least one Check-box to be selected for the information to be Saved or Updated </w:t>
            </w:r>
          </w:p>
          <w:p w14:paraId="0F2910DB" w14:textId="77777777" w:rsidR="00F367B3" w:rsidRPr="0076319B" w:rsidRDefault="00F367B3" w:rsidP="00F54F5A">
            <w:pPr>
              <w:pStyle w:val="Standard"/>
              <w:numPr>
                <w:ilvl w:val="0"/>
                <w:numId w:val="19"/>
              </w:numPr>
              <w:spacing w:after="120" w:line="100" w:lineRule="atLeast"/>
              <w:jc w:val="both"/>
              <w:rPr>
                <w:rFonts w:eastAsia="Times New Roman" w:cs="Calibri"/>
                <w:iCs/>
                <w:color w:val="FFFFFF"/>
              </w:rPr>
            </w:pPr>
            <w:r>
              <w:rPr>
                <w:rFonts w:eastAsia="Times New Roman" w:cs="Calibri"/>
                <w:iCs/>
              </w:rPr>
              <w:t xml:space="preserve">Unchecking the MO-Main or SVB-Main should automatically uncheck the child elements related to the sub-sites below it </w:t>
            </w:r>
          </w:p>
          <w:p w14:paraId="357856D5" w14:textId="77777777" w:rsidR="00F367B3" w:rsidRPr="00047595" w:rsidRDefault="00F367B3" w:rsidP="00F54F5A">
            <w:pPr>
              <w:pStyle w:val="Standard"/>
              <w:numPr>
                <w:ilvl w:val="0"/>
                <w:numId w:val="19"/>
              </w:numPr>
              <w:spacing w:after="120" w:line="100" w:lineRule="atLeast"/>
              <w:jc w:val="both"/>
              <w:rPr>
                <w:rFonts w:eastAsia="Times New Roman" w:cs="Calibri"/>
                <w:iCs/>
                <w:color w:val="FFFFFF"/>
              </w:rPr>
            </w:pPr>
            <w:r>
              <w:rPr>
                <w:rFonts w:eastAsia="Times New Roman" w:cs="Calibri"/>
              </w:rPr>
              <w:t xml:space="preserve">  </w:t>
            </w:r>
          </w:p>
          <w:p w14:paraId="64A808D6" w14:textId="77777777" w:rsidR="00F367B3" w:rsidRDefault="00F367B3" w:rsidP="00F54F5A">
            <w:pPr>
              <w:pStyle w:val="Standard"/>
              <w:spacing w:after="120" w:line="100" w:lineRule="atLeast"/>
              <w:ind w:left="774"/>
              <w:jc w:val="both"/>
              <w:rPr>
                <w:rFonts w:eastAsia="Times New Roman" w:cs="Calibri"/>
                <w:iCs/>
                <w:color w:val="FFFFFF"/>
              </w:rPr>
            </w:pPr>
          </w:p>
        </w:tc>
      </w:tr>
    </w:tbl>
    <w:p w14:paraId="358871A5" w14:textId="77777777" w:rsidR="00047595" w:rsidRDefault="00047595" w:rsidP="00047595">
      <w:pPr>
        <w:jc w:val="both"/>
        <w:rPr>
          <w:rFonts w:ascii="Calibri" w:hAnsi="Calibri"/>
        </w:rPr>
      </w:pPr>
    </w:p>
    <w:sectPr w:rsidR="00047595" w:rsidSect="00700F0C">
      <w:footerReference w:type="default" r:id="rId54"/>
      <w:type w:val="continuous"/>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 w:author="Lori" w:date="2016-07-12T14:21:00Z" w:initials="L">
    <w:p w14:paraId="41D370C9" w14:textId="77777777" w:rsidR="002942FC" w:rsidRDefault="002942FC">
      <w:pPr>
        <w:pStyle w:val="CommentText"/>
      </w:pPr>
      <w:r>
        <w:rPr>
          <w:rStyle w:val="CommentReference"/>
        </w:rPr>
        <w:annotationRef/>
      </w:r>
      <w:r>
        <w:t>Further information from Kensium will be needed about the intended use for this section.</w:t>
      </w:r>
    </w:p>
  </w:comment>
  <w:comment w:id="27" w:author="Lori" w:date="2016-07-12T14:24:00Z" w:initials="L">
    <w:p w14:paraId="679A9693" w14:textId="77777777" w:rsidR="002942FC" w:rsidRDefault="002942FC">
      <w:pPr>
        <w:pStyle w:val="CommentText"/>
      </w:pPr>
      <w:r>
        <w:rPr>
          <w:rStyle w:val="CommentReference"/>
        </w:rPr>
        <w:annotationRef/>
      </w:r>
      <w:r>
        <w:t>Specifically, which fees are intended to be managed here? SVB fees are read from SFDC, and Transmitter/ SVB add-on limits are dependent on the bank selection.</w:t>
      </w:r>
    </w:p>
  </w:comment>
  <w:comment w:id="28" w:author="Lori" w:date="2016-07-12T14:25:00Z" w:initials="L">
    <w:p w14:paraId="308F7127" w14:textId="77777777" w:rsidR="002942FC" w:rsidRDefault="002942FC" w:rsidP="002942FC">
      <w:pPr>
        <w:pStyle w:val="CommentText"/>
      </w:pPr>
      <w:r>
        <w:rPr>
          <w:rStyle w:val="CommentReference"/>
        </w:rPr>
        <w:annotationRef/>
      </w:r>
      <w:r>
        <w:t xml:space="preserve">The Crosslink Technology Fee and Transmission Fee could be managed here. Bank fees too. </w:t>
      </w:r>
    </w:p>
    <w:p w14:paraId="09F4A04A" w14:textId="77777777" w:rsidR="002942FC" w:rsidRDefault="002942FC">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1D370C9" w15:done="0"/>
  <w15:commentEx w15:paraId="679A9693" w15:done="0"/>
  <w15:commentEx w15:paraId="09F4A04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760C53" w14:textId="77777777" w:rsidR="000B589F" w:rsidRDefault="000B589F" w:rsidP="0078765B">
      <w:pPr>
        <w:spacing w:after="0" w:line="240" w:lineRule="auto"/>
      </w:pPr>
      <w:r>
        <w:separator/>
      </w:r>
    </w:p>
  </w:endnote>
  <w:endnote w:type="continuationSeparator" w:id="0">
    <w:p w14:paraId="269377AD" w14:textId="77777777" w:rsidR="000B589F" w:rsidRDefault="000B589F" w:rsidP="007876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AE3F0C" w14:textId="77777777" w:rsidR="00497151" w:rsidRDefault="00497151">
    <w:pPr>
      <w:pStyle w:val="Footer"/>
      <w:rPr>
        <w:rFonts w:ascii="Arial" w:hAnsi="Arial" w:cs="Arial"/>
        <w:sz w:val="18"/>
        <w:szCs w:val="18"/>
      </w:rPr>
    </w:pPr>
    <w:r>
      <w:rPr>
        <w:rFonts w:ascii="Arial" w:hAnsi="Arial" w:cs="Arial"/>
        <w:sz w:val="18"/>
        <w:szCs w:val="18"/>
      </w:rPr>
      <w:t>_____________________________________________________________________________________________</w:t>
    </w:r>
  </w:p>
  <w:p w14:paraId="29B578B7" w14:textId="77777777" w:rsidR="00497151" w:rsidRDefault="00497151">
    <w:pPr>
      <w:pStyle w:val="Footer"/>
      <w:rPr>
        <w:b/>
        <w:bCs/>
        <w:sz w:val="24"/>
        <w:szCs w:val="24"/>
      </w:rPr>
    </w:pPr>
    <w:r w:rsidRPr="007E7848">
      <w:rPr>
        <w:rFonts w:ascii="Arial" w:hAnsi="Arial" w:cs="Arial"/>
        <w:sz w:val="18"/>
        <w:szCs w:val="18"/>
      </w:rPr>
      <w:t xml:space="preserve">Published On:  </w:t>
    </w:r>
    <w:r>
      <w:rPr>
        <w:rFonts w:ascii="Arial" w:hAnsi="Arial" w:cs="Arial"/>
        <w:sz w:val="18"/>
        <w:szCs w:val="18"/>
      </w:rPr>
      <w:t>12/26/2013</w:t>
    </w:r>
    <w:r w:rsidRPr="007E7848">
      <w:rPr>
        <w:rFonts w:ascii="Arial" w:hAnsi="Arial" w:cs="Arial"/>
        <w:sz w:val="18"/>
        <w:szCs w:val="18"/>
      </w:rPr>
      <w:t xml:space="preserve">     </w:t>
    </w:r>
    <w:r>
      <w:rPr>
        <w:rFonts w:ascii="Arial" w:hAnsi="Arial" w:cs="Arial"/>
        <w:sz w:val="18"/>
        <w:szCs w:val="18"/>
      </w:rPr>
      <w:t xml:space="preserve">                             </w:t>
    </w:r>
    <w:r w:rsidRPr="007E7848">
      <w:rPr>
        <w:rFonts w:ascii="Arial" w:hAnsi="Arial" w:cs="Arial"/>
        <w:sz w:val="18"/>
        <w:szCs w:val="18"/>
      </w:rPr>
      <w:t xml:space="preserve">Ver No: </w:t>
    </w:r>
    <w:r>
      <w:rPr>
        <w:rFonts w:ascii="Arial" w:hAnsi="Arial" w:cs="Arial"/>
        <w:sz w:val="18"/>
        <w:szCs w:val="18"/>
      </w:rPr>
      <w:t xml:space="preserve"> V01</w:t>
    </w:r>
    <w:r w:rsidRPr="007E7848">
      <w:rPr>
        <w:rFonts w:ascii="Arial" w:hAnsi="Arial" w:cs="Arial"/>
        <w:sz w:val="18"/>
        <w:szCs w:val="18"/>
      </w:rPr>
      <w:t xml:space="preserve">                                                </w:t>
    </w:r>
    <w:r>
      <w:rPr>
        <w:rFonts w:ascii="Arial" w:hAnsi="Arial" w:cs="Arial"/>
        <w:sz w:val="18"/>
        <w:szCs w:val="18"/>
      </w:rPr>
      <w:t xml:space="preserve">               </w:t>
    </w:r>
    <w:r w:rsidRPr="007E7848">
      <w:rPr>
        <w:rFonts w:ascii="Arial" w:hAnsi="Arial" w:cs="Arial"/>
        <w:sz w:val="18"/>
        <w:szCs w:val="18"/>
      </w:rPr>
      <w:t xml:space="preserve">    </w:t>
    </w:r>
    <w:r>
      <w:t xml:space="preserve">Page </w:t>
    </w:r>
    <w:r>
      <w:rPr>
        <w:b/>
        <w:bCs/>
        <w:sz w:val="24"/>
        <w:szCs w:val="24"/>
      </w:rPr>
      <w:fldChar w:fldCharType="begin"/>
    </w:r>
    <w:r>
      <w:rPr>
        <w:b/>
        <w:bCs/>
      </w:rPr>
      <w:instrText xml:space="preserve"> PAGE </w:instrText>
    </w:r>
    <w:r>
      <w:rPr>
        <w:b/>
        <w:bCs/>
        <w:sz w:val="24"/>
        <w:szCs w:val="24"/>
      </w:rPr>
      <w:fldChar w:fldCharType="separate"/>
    </w:r>
    <w:r w:rsidR="007728D6">
      <w:rPr>
        <w:b/>
        <w:bCs/>
        <w:noProof/>
      </w:rPr>
      <w:t>8</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7728D6">
      <w:rPr>
        <w:b/>
        <w:bCs/>
        <w:noProof/>
      </w:rPr>
      <w:t>44</w:t>
    </w:r>
    <w:r>
      <w:rPr>
        <w:b/>
        <w:bCs/>
        <w:sz w:val="24"/>
        <w:szCs w:val="24"/>
      </w:rPr>
      <w:fldChar w:fldCharType="end"/>
    </w:r>
  </w:p>
  <w:p w14:paraId="31E4D7A7" w14:textId="77777777" w:rsidR="00497151" w:rsidRPr="0078765B" w:rsidRDefault="00497151" w:rsidP="0078765B">
    <w:pPr>
      <w:pStyle w:val="Footer"/>
      <w:jc w:val="center"/>
    </w:pPr>
    <w:r w:rsidRPr="003201EF">
      <w:rPr>
        <w:rFonts w:ascii="Arial" w:hAnsi="Arial" w:cs="Arial"/>
        <w:color w:val="000000"/>
        <w:sz w:val="17"/>
        <w:szCs w:val="17"/>
        <w:shd w:val="clear" w:color="auto" w:fill="FFFFFF"/>
      </w:rPr>
      <w:t>2013 © Copyright</w:t>
    </w:r>
    <w:r w:rsidRPr="003201EF">
      <w:rPr>
        <w:rStyle w:val="apple-converted-space"/>
        <w:rFonts w:ascii="Arial" w:hAnsi="Arial" w:cs="Arial"/>
        <w:color w:val="000000"/>
        <w:sz w:val="17"/>
        <w:szCs w:val="17"/>
        <w:shd w:val="clear" w:color="auto" w:fill="FFFFFF"/>
      </w:rPr>
      <w:t> </w:t>
    </w:r>
    <w:hyperlink r:id="rId1" w:tgtFrame="_blank" w:history="1">
      <w:r w:rsidRPr="003201EF">
        <w:rPr>
          <w:rStyle w:val="Hyperlink"/>
          <w:rFonts w:ascii="Arial" w:hAnsi="Arial" w:cs="Arial"/>
          <w:color w:val="000000"/>
          <w:sz w:val="17"/>
          <w:szCs w:val="17"/>
          <w:shd w:val="clear" w:color="auto" w:fill="FFFFFF"/>
        </w:rPr>
        <w:t>Kensium</w:t>
      </w:r>
    </w:hyperlink>
    <w:r w:rsidRPr="003201EF">
      <w:rPr>
        <w:rFonts w:ascii="Arial" w:hAnsi="Arial" w:cs="Arial"/>
        <w:color w:val="000000"/>
        <w:sz w:val="17"/>
        <w:szCs w:val="17"/>
        <w:shd w:val="clear" w:color="auto" w:fill="FFFFFF"/>
      </w:rPr>
      <w:t>. All Rights Reserved.</w:t>
    </w:r>
  </w:p>
  <w:p w14:paraId="3331ECF9" w14:textId="77777777" w:rsidR="00497151" w:rsidRDefault="00497151">
    <w:pPr>
      <w:pStyle w:val="Foote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521D6C" w14:textId="77777777" w:rsidR="00F367B3" w:rsidRDefault="00F367B3">
    <w:pPr>
      <w:pStyle w:val="Footer"/>
      <w:rPr>
        <w:rFonts w:ascii="Arial" w:hAnsi="Arial" w:cs="Arial"/>
        <w:sz w:val="18"/>
        <w:szCs w:val="18"/>
      </w:rPr>
    </w:pPr>
    <w:r>
      <w:rPr>
        <w:rFonts w:ascii="Arial" w:hAnsi="Arial" w:cs="Arial"/>
        <w:sz w:val="18"/>
        <w:szCs w:val="18"/>
      </w:rPr>
      <w:t>_____________________________________________________________________________________________</w:t>
    </w:r>
  </w:p>
  <w:p w14:paraId="023FBA64" w14:textId="77777777" w:rsidR="00F367B3" w:rsidRDefault="00F367B3">
    <w:pPr>
      <w:pStyle w:val="Footer"/>
      <w:rPr>
        <w:b/>
        <w:bCs/>
        <w:sz w:val="24"/>
        <w:szCs w:val="24"/>
      </w:rPr>
    </w:pPr>
    <w:r w:rsidRPr="007E7848">
      <w:rPr>
        <w:rFonts w:ascii="Arial" w:hAnsi="Arial" w:cs="Arial"/>
        <w:sz w:val="18"/>
        <w:szCs w:val="18"/>
      </w:rPr>
      <w:t xml:space="preserve">Published On:  </w:t>
    </w:r>
    <w:r>
      <w:rPr>
        <w:rFonts w:ascii="Arial" w:hAnsi="Arial" w:cs="Arial"/>
        <w:sz w:val="18"/>
        <w:szCs w:val="18"/>
      </w:rPr>
      <w:t>12/26/2013</w:t>
    </w:r>
    <w:r w:rsidRPr="007E7848">
      <w:rPr>
        <w:rFonts w:ascii="Arial" w:hAnsi="Arial" w:cs="Arial"/>
        <w:sz w:val="18"/>
        <w:szCs w:val="18"/>
      </w:rPr>
      <w:t xml:space="preserve">     </w:t>
    </w:r>
    <w:r>
      <w:rPr>
        <w:rFonts w:ascii="Arial" w:hAnsi="Arial" w:cs="Arial"/>
        <w:sz w:val="18"/>
        <w:szCs w:val="18"/>
      </w:rPr>
      <w:t xml:space="preserve">                             </w:t>
    </w:r>
    <w:r w:rsidRPr="007E7848">
      <w:rPr>
        <w:rFonts w:ascii="Arial" w:hAnsi="Arial" w:cs="Arial"/>
        <w:sz w:val="18"/>
        <w:szCs w:val="18"/>
      </w:rPr>
      <w:t xml:space="preserve">Ver No: </w:t>
    </w:r>
    <w:r>
      <w:rPr>
        <w:rFonts w:ascii="Arial" w:hAnsi="Arial" w:cs="Arial"/>
        <w:sz w:val="18"/>
        <w:szCs w:val="18"/>
      </w:rPr>
      <w:t xml:space="preserve"> V01</w:t>
    </w:r>
    <w:r w:rsidRPr="007E7848">
      <w:rPr>
        <w:rFonts w:ascii="Arial" w:hAnsi="Arial" w:cs="Arial"/>
        <w:sz w:val="18"/>
        <w:szCs w:val="18"/>
      </w:rPr>
      <w:t xml:space="preserve">                                                </w:t>
    </w:r>
    <w:r>
      <w:rPr>
        <w:rFonts w:ascii="Arial" w:hAnsi="Arial" w:cs="Arial"/>
        <w:sz w:val="18"/>
        <w:szCs w:val="18"/>
      </w:rPr>
      <w:t xml:space="preserve">               </w:t>
    </w:r>
    <w:r w:rsidRPr="007E7848">
      <w:rPr>
        <w:rFonts w:ascii="Arial" w:hAnsi="Arial" w:cs="Arial"/>
        <w:sz w:val="18"/>
        <w:szCs w:val="18"/>
      </w:rPr>
      <w:t xml:space="preserve">    </w:t>
    </w:r>
    <w:r>
      <w:t xml:space="preserve">Page </w:t>
    </w:r>
    <w:r>
      <w:rPr>
        <w:b/>
        <w:bCs/>
        <w:sz w:val="24"/>
        <w:szCs w:val="24"/>
      </w:rPr>
      <w:fldChar w:fldCharType="begin"/>
    </w:r>
    <w:r>
      <w:rPr>
        <w:b/>
        <w:bCs/>
      </w:rPr>
      <w:instrText xml:space="preserve"> PAGE </w:instrText>
    </w:r>
    <w:r>
      <w:rPr>
        <w:b/>
        <w:bCs/>
        <w:sz w:val="24"/>
        <w:szCs w:val="24"/>
      </w:rPr>
      <w:fldChar w:fldCharType="separate"/>
    </w:r>
    <w:r w:rsidR="007728D6">
      <w:rPr>
        <w:b/>
        <w:bCs/>
        <w:noProof/>
      </w:rPr>
      <w:t>44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7728D6">
      <w:rPr>
        <w:b/>
        <w:bCs/>
        <w:noProof/>
      </w:rPr>
      <w:t>44</w:t>
    </w:r>
    <w:r>
      <w:rPr>
        <w:b/>
        <w:bCs/>
        <w:sz w:val="24"/>
        <w:szCs w:val="24"/>
      </w:rPr>
      <w:fldChar w:fldCharType="end"/>
    </w:r>
  </w:p>
  <w:p w14:paraId="61DE2F12" w14:textId="77777777" w:rsidR="00F367B3" w:rsidRPr="0078765B" w:rsidRDefault="00F367B3" w:rsidP="0078765B">
    <w:pPr>
      <w:pStyle w:val="Footer"/>
      <w:jc w:val="center"/>
    </w:pPr>
    <w:r w:rsidRPr="003201EF">
      <w:rPr>
        <w:rFonts w:ascii="Arial" w:hAnsi="Arial" w:cs="Arial"/>
        <w:color w:val="000000"/>
        <w:sz w:val="17"/>
        <w:szCs w:val="17"/>
        <w:shd w:val="clear" w:color="auto" w:fill="FFFFFF"/>
      </w:rPr>
      <w:t>2013 © Copyright</w:t>
    </w:r>
    <w:r w:rsidRPr="003201EF">
      <w:rPr>
        <w:rStyle w:val="apple-converted-space"/>
        <w:rFonts w:ascii="Arial" w:hAnsi="Arial" w:cs="Arial"/>
        <w:color w:val="000000"/>
        <w:sz w:val="17"/>
        <w:szCs w:val="17"/>
        <w:shd w:val="clear" w:color="auto" w:fill="FFFFFF"/>
      </w:rPr>
      <w:t> </w:t>
    </w:r>
    <w:hyperlink r:id="rId1" w:tgtFrame="_blank" w:history="1">
      <w:r w:rsidRPr="003201EF">
        <w:rPr>
          <w:rStyle w:val="Hyperlink"/>
          <w:rFonts w:ascii="Arial" w:hAnsi="Arial" w:cs="Arial"/>
          <w:color w:val="000000"/>
          <w:sz w:val="17"/>
          <w:szCs w:val="17"/>
          <w:shd w:val="clear" w:color="auto" w:fill="FFFFFF"/>
        </w:rPr>
        <w:t>Kensium</w:t>
      </w:r>
    </w:hyperlink>
    <w:r w:rsidRPr="003201EF">
      <w:rPr>
        <w:rFonts w:ascii="Arial" w:hAnsi="Arial" w:cs="Arial"/>
        <w:color w:val="000000"/>
        <w:sz w:val="17"/>
        <w:szCs w:val="17"/>
        <w:shd w:val="clear" w:color="auto" w:fill="FFFFFF"/>
      </w:rPr>
      <w:t>. All Rights Reserved.</w:t>
    </w:r>
  </w:p>
  <w:p w14:paraId="23C0ADD8" w14:textId="77777777" w:rsidR="00F367B3" w:rsidRDefault="00F367B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63C129" w14:textId="77777777" w:rsidR="00497151" w:rsidRDefault="00497151">
    <w:pPr>
      <w:pStyle w:val="Footer"/>
      <w:rPr>
        <w:rFonts w:ascii="Arial" w:hAnsi="Arial" w:cs="Arial"/>
        <w:sz w:val="18"/>
        <w:szCs w:val="18"/>
      </w:rPr>
    </w:pPr>
    <w:r>
      <w:rPr>
        <w:rFonts w:ascii="Arial" w:hAnsi="Arial" w:cs="Arial"/>
        <w:sz w:val="18"/>
        <w:szCs w:val="18"/>
      </w:rPr>
      <w:t>_____________________________________________________________________________________________</w:t>
    </w:r>
  </w:p>
  <w:p w14:paraId="46F5EDCD" w14:textId="77777777" w:rsidR="00497151" w:rsidRDefault="00497151">
    <w:pPr>
      <w:pStyle w:val="Footer"/>
      <w:rPr>
        <w:b/>
        <w:bCs/>
        <w:sz w:val="24"/>
        <w:szCs w:val="24"/>
      </w:rPr>
    </w:pPr>
    <w:r w:rsidRPr="007E7848">
      <w:rPr>
        <w:rFonts w:ascii="Arial" w:hAnsi="Arial" w:cs="Arial"/>
        <w:sz w:val="18"/>
        <w:szCs w:val="18"/>
      </w:rPr>
      <w:t xml:space="preserve">Published On:  </w:t>
    </w:r>
    <w:r>
      <w:rPr>
        <w:rFonts w:ascii="Arial" w:hAnsi="Arial" w:cs="Arial"/>
        <w:sz w:val="18"/>
        <w:szCs w:val="18"/>
      </w:rPr>
      <w:t>12/26/2013</w:t>
    </w:r>
    <w:r w:rsidRPr="007E7848">
      <w:rPr>
        <w:rFonts w:ascii="Arial" w:hAnsi="Arial" w:cs="Arial"/>
        <w:sz w:val="18"/>
        <w:szCs w:val="18"/>
      </w:rPr>
      <w:t xml:space="preserve">     </w:t>
    </w:r>
    <w:r>
      <w:rPr>
        <w:rFonts w:ascii="Arial" w:hAnsi="Arial" w:cs="Arial"/>
        <w:sz w:val="18"/>
        <w:szCs w:val="18"/>
      </w:rPr>
      <w:t xml:space="preserve">                             </w:t>
    </w:r>
    <w:r w:rsidRPr="007E7848">
      <w:rPr>
        <w:rFonts w:ascii="Arial" w:hAnsi="Arial" w:cs="Arial"/>
        <w:sz w:val="18"/>
        <w:szCs w:val="18"/>
      </w:rPr>
      <w:t xml:space="preserve">Ver No: </w:t>
    </w:r>
    <w:r>
      <w:rPr>
        <w:rFonts w:ascii="Arial" w:hAnsi="Arial" w:cs="Arial"/>
        <w:sz w:val="18"/>
        <w:szCs w:val="18"/>
      </w:rPr>
      <w:t xml:space="preserve"> V01</w:t>
    </w:r>
    <w:r w:rsidRPr="007E7848">
      <w:rPr>
        <w:rFonts w:ascii="Arial" w:hAnsi="Arial" w:cs="Arial"/>
        <w:sz w:val="18"/>
        <w:szCs w:val="18"/>
      </w:rPr>
      <w:t xml:space="preserve">                                                </w:t>
    </w:r>
    <w:r>
      <w:rPr>
        <w:rFonts w:ascii="Arial" w:hAnsi="Arial" w:cs="Arial"/>
        <w:sz w:val="18"/>
        <w:szCs w:val="18"/>
      </w:rPr>
      <w:t xml:space="preserve">               </w:t>
    </w:r>
    <w:r w:rsidRPr="007E7848">
      <w:rPr>
        <w:rFonts w:ascii="Arial" w:hAnsi="Arial" w:cs="Arial"/>
        <w:sz w:val="18"/>
        <w:szCs w:val="18"/>
      </w:rPr>
      <w:t xml:space="preserve">    </w:t>
    </w:r>
    <w:r>
      <w:t xml:space="preserve">Page </w:t>
    </w:r>
    <w:r>
      <w:rPr>
        <w:b/>
        <w:bCs/>
        <w:sz w:val="24"/>
        <w:szCs w:val="24"/>
      </w:rPr>
      <w:fldChar w:fldCharType="begin"/>
    </w:r>
    <w:r>
      <w:rPr>
        <w:b/>
        <w:bCs/>
      </w:rPr>
      <w:instrText xml:space="preserve"> PAGE </w:instrText>
    </w:r>
    <w:r>
      <w:rPr>
        <w:b/>
        <w:bCs/>
        <w:sz w:val="24"/>
        <w:szCs w:val="24"/>
      </w:rPr>
      <w:fldChar w:fldCharType="separate"/>
    </w:r>
    <w:r w:rsidR="007728D6">
      <w:rPr>
        <w:b/>
        <w:bCs/>
        <w:noProof/>
      </w:rPr>
      <w:t>13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7728D6">
      <w:rPr>
        <w:b/>
        <w:bCs/>
        <w:noProof/>
      </w:rPr>
      <w:t>44</w:t>
    </w:r>
    <w:r>
      <w:rPr>
        <w:b/>
        <w:bCs/>
        <w:sz w:val="24"/>
        <w:szCs w:val="24"/>
      </w:rPr>
      <w:fldChar w:fldCharType="end"/>
    </w:r>
  </w:p>
  <w:p w14:paraId="63B0BC3E" w14:textId="77777777" w:rsidR="00497151" w:rsidRPr="0078765B" w:rsidRDefault="00497151" w:rsidP="0078765B">
    <w:pPr>
      <w:pStyle w:val="Footer"/>
      <w:jc w:val="center"/>
    </w:pPr>
    <w:r w:rsidRPr="003201EF">
      <w:rPr>
        <w:rFonts w:ascii="Arial" w:hAnsi="Arial" w:cs="Arial"/>
        <w:color w:val="000000"/>
        <w:sz w:val="17"/>
        <w:szCs w:val="17"/>
        <w:shd w:val="clear" w:color="auto" w:fill="FFFFFF"/>
      </w:rPr>
      <w:t>2013 © Copyright</w:t>
    </w:r>
    <w:r w:rsidRPr="003201EF">
      <w:rPr>
        <w:rStyle w:val="apple-converted-space"/>
        <w:rFonts w:ascii="Arial" w:hAnsi="Arial" w:cs="Arial"/>
        <w:color w:val="000000"/>
        <w:sz w:val="17"/>
        <w:szCs w:val="17"/>
        <w:shd w:val="clear" w:color="auto" w:fill="FFFFFF"/>
      </w:rPr>
      <w:t> </w:t>
    </w:r>
    <w:hyperlink r:id="rId1" w:tgtFrame="_blank" w:history="1">
      <w:r w:rsidRPr="003201EF">
        <w:rPr>
          <w:rStyle w:val="Hyperlink"/>
          <w:rFonts w:ascii="Arial" w:hAnsi="Arial" w:cs="Arial"/>
          <w:color w:val="000000"/>
          <w:sz w:val="17"/>
          <w:szCs w:val="17"/>
          <w:shd w:val="clear" w:color="auto" w:fill="FFFFFF"/>
        </w:rPr>
        <w:t>Kensium</w:t>
      </w:r>
    </w:hyperlink>
    <w:r w:rsidRPr="003201EF">
      <w:rPr>
        <w:rFonts w:ascii="Arial" w:hAnsi="Arial" w:cs="Arial"/>
        <w:color w:val="000000"/>
        <w:sz w:val="17"/>
        <w:szCs w:val="17"/>
        <w:shd w:val="clear" w:color="auto" w:fill="FFFFFF"/>
      </w:rPr>
      <w:t>. All Rights Reserved.</w:t>
    </w:r>
  </w:p>
  <w:p w14:paraId="0E329083" w14:textId="77777777" w:rsidR="00497151" w:rsidRDefault="0049715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C5E1FD" w14:textId="77777777" w:rsidR="00497151" w:rsidRDefault="00497151">
    <w:pPr>
      <w:pStyle w:val="Footer"/>
      <w:rPr>
        <w:rFonts w:ascii="Arial" w:hAnsi="Arial" w:cs="Arial"/>
        <w:sz w:val="18"/>
        <w:szCs w:val="18"/>
      </w:rPr>
    </w:pPr>
    <w:r>
      <w:rPr>
        <w:rFonts w:ascii="Arial" w:hAnsi="Arial" w:cs="Arial"/>
        <w:sz w:val="18"/>
        <w:szCs w:val="18"/>
      </w:rPr>
      <w:t>_____________________________________________________________________________________________</w:t>
    </w:r>
  </w:p>
  <w:p w14:paraId="047B7C68" w14:textId="77777777" w:rsidR="00497151" w:rsidRDefault="00497151">
    <w:pPr>
      <w:pStyle w:val="Footer"/>
      <w:rPr>
        <w:b/>
        <w:bCs/>
        <w:sz w:val="24"/>
        <w:szCs w:val="24"/>
      </w:rPr>
    </w:pPr>
    <w:r w:rsidRPr="007E7848">
      <w:rPr>
        <w:rFonts w:ascii="Arial" w:hAnsi="Arial" w:cs="Arial"/>
        <w:sz w:val="18"/>
        <w:szCs w:val="18"/>
      </w:rPr>
      <w:t xml:space="preserve">Published On:  </w:t>
    </w:r>
    <w:r>
      <w:rPr>
        <w:rFonts w:ascii="Arial" w:hAnsi="Arial" w:cs="Arial"/>
        <w:sz w:val="18"/>
        <w:szCs w:val="18"/>
      </w:rPr>
      <w:t>12/26/2013</w:t>
    </w:r>
    <w:r w:rsidRPr="007E7848">
      <w:rPr>
        <w:rFonts w:ascii="Arial" w:hAnsi="Arial" w:cs="Arial"/>
        <w:sz w:val="18"/>
        <w:szCs w:val="18"/>
      </w:rPr>
      <w:t xml:space="preserve">     </w:t>
    </w:r>
    <w:r>
      <w:rPr>
        <w:rFonts w:ascii="Arial" w:hAnsi="Arial" w:cs="Arial"/>
        <w:sz w:val="18"/>
        <w:szCs w:val="18"/>
      </w:rPr>
      <w:t xml:space="preserve">                             </w:t>
    </w:r>
    <w:r w:rsidRPr="007E7848">
      <w:rPr>
        <w:rFonts w:ascii="Arial" w:hAnsi="Arial" w:cs="Arial"/>
        <w:sz w:val="18"/>
        <w:szCs w:val="18"/>
      </w:rPr>
      <w:t xml:space="preserve">Ver No: </w:t>
    </w:r>
    <w:r>
      <w:rPr>
        <w:rFonts w:ascii="Arial" w:hAnsi="Arial" w:cs="Arial"/>
        <w:sz w:val="18"/>
        <w:szCs w:val="18"/>
      </w:rPr>
      <w:t xml:space="preserve"> V01</w:t>
    </w:r>
    <w:r w:rsidRPr="007E7848">
      <w:rPr>
        <w:rFonts w:ascii="Arial" w:hAnsi="Arial" w:cs="Arial"/>
        <w:sz w:val="18"/>
        <w:szCs w:val="18"/>
      </w:rPr>
      <w:t xml:space="preserve">                                                </w:t>
    </w:r>
    <w:r>
      <w:rPr>
        <w:rFonts w:ascii="Arial" w:hAnsi="Arial" w:cs="Arial"/>
        <w:sz w:val="18"/>
        <w:szCs w:val="18"/>
      </w:rPr>
      <w:t xml:space="preserve">               </w:t>
    </w:r>
    <w:r w:rsidRPr="007E7848">
      <w:rPr>
        <w:rFonts w:ascii="Arial" w:hAnsi="Arial" w:cs="Arial"/>
        <w:sz w:val="18"/>
        <w:szCs w:val="18"/>
      </w:rPr>
      <w:t xml:space="preserve">    </w:t>
    </w:r>
    <w:r>
      <w:t xml:space="preserve">Page </w:t>
    </w:r>
    <w:r>
      <w:rPr>
        <w:b/>
        <w:bCs/>
        <w:sz w:val="24"/>
        <w:szCs w:val="24"/>
      </w:rPr>
      <w:fldChar w:fldCharType="begin"/>
    </w:r>
    <w:r>
      <w:rPr>
        <w:b/>
        <w:bCs/>
      </w:rPr>
      <w:instrText xml:space="preserve"> PAGE </w:instrText>
    </w:r>
    <w:r>
      <w:rPr>
        <w:b/>
        <w:bCs/>
        <w:sz w:val="24"/>
        <w:szCs w:val="24"/>
      </w:rPr>
      <w:fldChar w:fldCharType="separate"/>
    </w:r>
    <w:r w:rsidR="007728D6">
      <w:rPr>
        <w:b/>
        <w:bCs/>
        <w:noProof/>
      </w:rPr>
      <w:t>19</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7728D6">
      <w:rPr>
        <w:b/>
        <w:bCs/>
        <w:noProof/>
      </w:rPr>
      <w:t>44</w:t>
    </w:r>
    <w:r>
      <w:rPr>
        <w:b/>
        <w:bCs/>
        <w:sz w:val="24"/>
        <w:szCs w:val="24"/>
      </w:rPr>
      <w:fldChar w:fldCharType="end"/>
    </w:r>
  </w:p>
  <w:p w14:paraId="10605EED" w14:textId="77777777" w:rsidR="00497151" w:rsidRPr="0078765B" w:rsidRDefault="00497151" w:rsidP="0078765B">
    <w:pPr>
      <w:pStyle w:val="Footer"/>
      <w:jc w:val="center"/>
    </w:pPr>
    <w:r w:rsidRPr="003201EF">
      <w:rPr>
        <w:rFonts w:ascii="Arial" w:hAnsi="Arial" w:cs="Arial"/>
        <w:color w:val="000000"/>
        <w:sz w:val="17"/>
        <w:szCs w:val="17"/>
        <w:shd w:val="clear" w:color="auto" w:fill="FFFFFF"/>
      </w:rPr>
      <w:t>2013 © Copyright</w:t>
    </w:r>
    <w:r w:rsidRPr="003201EF">
      <w:rPr>
        <w:rStyle w:val="apple-converted-space"/>
        <w:rFonts w:ascii="Arial" w:hAnsi="Arial" w:cs="Arial"/>
        <w:color w:val="000000"/>
        <w:sz w:val="17"/>
        <w:szCs w:val="17"/>
        <w:shd w:val="clear" w:color="auto" w:fill="FFFFFF"/>
      </w:rPr>
      <w:t> </w:t>
    </w:r>
    <w:hyperlink r:id="rId1" w:tgtFrame="_blank" w:history="1">
      <w:r w:rsidRPr="003201EF">
        <w:rPr>
          <w:rStyle w:val="Hyperlink"/>
          <w:rFonts w:ascii="Arial" w:hAnsi="Arial" w:cs="Arial"/>
          <w:color w:val="000000"/>
          <w:sz w:val="17"/>
          <w:szCs w:val="17"/>
          <w:shd w:val="clear" w:color="auto" w:fill="FFFFFF"/>
        </w:rPr>
        <w:t>Kensium</w:t>
      </w:r>
    </w:hyperlink>
    <w:r w:rsidRPr="003201EF">
      <w:rPr>
        <w:rFonts w:ascii="Arial" w:hAnsi="Arial" w:cs="Arial"/>
        <w:color w:val="000000"/>
        <w:sz w:val="17"/>
        <w:szCs w:val="17"/>
        <w:shd w:val="clear" w:color="auto" w:fill="FFFFFF"/>
      </w:rPr>
      <w:t>. All Rights Reserved.</w:t>
    </w:r>
  </w:p>
  <w:p w14:paraId="5C2665F7" w14:textId="77777777" w:rsidR="00497151" w:rsidRDefault="00497151">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84E00B" w14:textId="77777777" w:rsidR="00497151" w:rsidRDefault="00497151">
    <w:pPr>
      <w:pStyle w:val="Footer"/>
      <w:rPr>
        <w:rFonts w:ascii="Arial" w:hAnsi="Arial" w:cs="Arial"/>
        <w:sz w:val="18"/>
        <w:szCs w:val="18"/>
      </w:rPr>
    </w:pPr>
    <w:r>
      <w:rPr>
        <w:rFonts w:ascii="Arial" w:hAnsi="Arial" w:cs="Arial"/>
        <w:sz w:val="18"/>
        <w:szCs w:val="18"/>
      </w:rPr>
      <w:t>_____________________________________________________________________________________________</w:t>
    </w:r>
  </w:p>
  <w:p w14:paraId="1193FE2F" w14:textId="77777777" w:rsidR="00497151" w:rsidRDefault="00497151">
    <w:pPr>
      <w:pStyle w:val="Footer"/>
      <w:rPr>
        <w:b/>
        <w:bCs/>
        <w:sz w:val="24"/>
        <w:szCs w:val="24"/>
      </w:rPr>
    </w:pPr>
    <w:r w:rsidRPr="007E7848">
      <w:rPr>
        <w:rFonts w:ascii="Arial" w:hAnsi="Arial" w:cs="Arial"/>
        <w:sz w:val="18"/>
        <w:szCs w:val="18"/>
      </w:rPr>
      <w:t xml:space="preserve">Published On:  </w:t>
    </w:r>
    <w:r>
      <w:rPr>
        <w:rFonts w:ascii="Arial" w:hAnsi="Arial" w:cs="Arial"/>
        <w:sz w:val="18"/>
        <w:szCs w:val="18"/>
      </w:rPr>
      <w:t>12/26/2013</w:t>
    </w:r>
    <w:r w:rsidRPr="007E7848">
      <w:rPr>
        <w:rFonts w:ascii="Arial" w:hAnsi="Arial" w:cs="Arial"/>
        <w:sz w:val="18"/>
        <w:szCs w:val="18"/>
      </w:rPr>
      <w:t xml:space="preserve">     </w:t>
    </w:r>
    <w:r>
      <w:rPr>
        <w:rFonts w:ascii="Arial" w:hAnsi="Arial" w:cs="Arial"/>
        <w:sz w:val="18"/>
        <w:szCs w:val="18"/>
      </w:rPr>
      <w:t xml:space="preserve">                             </w:t>
    </w:r>
    <w:r w:rsidRPr="007E7848">
      <w:rPr>
        <w:rFonts w:ascii="Arial" w:hAnsi="Arial" w:cs="Arial"/>
        <w:sz w:val="18"/>
        <w:szCs w:val="18"/>
      </w:rPr>
      <w:t xml:space="preserve">Ver No: </w:t>
    </w:r>
    <w:r>
      <w:rPr>
        <w:rFonts w:ascii="Arial" w:hAnsi="Arial" w:cs="Arial"/>
        <w:sz w:val="18"/>
        <w:szCs w:val="18"/>
      </w:rPr>
      <w:t xml:space="preserve"> V01</w:t>
    </w:r>
    <w:r w:rsidRPr="007E7848">
      <w:rPr>
        <w:rFonts w:ascii="Arial" w:hAnsi="Arial" w:cs="Arial"/>
        <w:sz w:val="18"/>
        <w:szCs w:val="18"/>
      </w:rPr>
      <w:t xml:space="preserve">                                                </w:t>
    </w:r>
    <w:r>
      <w:rPr>
        <w:rFonts w:ascii="Arial" w:hAnsi="Arial" w:cs="Arial"/>
        <w:sz w:val="18"/>
        <w:szCs w:val="18"/>
      </w:rPr>
      <w:t xml:space="preserve">               </w:t>
    </w:r>
    <w:r w:rsidRPr="007E7848">
      <w:rPr>
        <w:rFonts w:ascii="Arial" w:hAnsi="Arial" w:cs="Arial"/>
        <w:sz w:val="18"/>
        <w:szCs w:val="18"/>
      </w:rPr>
      <w:t xml:space="preserve">    </w:t>
    </w:r>
    <w:r>
      <w:t xml:space="preserve">Page </w:t>
    </w:r>
    <w:r>
      <w:rPr>
        <w:b/>
        <w:bCs/>
        <w:sz w:val="24"/>
        <w:szCs w:val="24"/>
      </w:rPr>
      <w:fldChar w:fldCharType="begin"/>
    </w:r>
    <w:r>
      <w:rPr>
        <w:b/>
        <w:bCs/>
      </w:rPr>
      <w:instrText xml:space="preserve"> PAGE </w:instrText>
    </w:r>
    <w:r>
      <w:rPr>
        <w:b/>
        <w:bCs/>
        <w:sz w:val="24"/>
        <w:szCs w:val="24"/>
      </w:rPr>
      <w:fldChar w:fldCharType="separate"/>
    </w:r>
    <w:r w:rsidR="007728D6">
      <w:rPr>
        <w:b/>
        <w:bCs/>
        <w:noProof/>
      </w:rPr>
      <w:t>21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7728D6">
      <w:rPr>
        <w:b/>
        <w:bCs/>
        <w:noProof/>
      </w:rPr>
      <w:t>44</w:t>
    </w:r>
    <w:r>
      <w:rPr>
        <w:b/>
        <w:bCs/>
        <w:sz w:val="24"/>
        <w:szCs w:val="24"/>
      </w:rPr>
      <w:fldChar w:fldCharType="end"/>
    </w:r>
  </w:p>
  <w:p w14:paraId="758B1209" w14:textId="77777777" w:rsidR="00497151" w:rsidRPr="0078765B" w:rsidRDefault="00497151" w:rsidP="0078765B">
    <w:pPr>
      <w:pStyle w:val="Footer"/>
      <w:jc w:val="center"/>
    </w:pPr>
    <w:r w:rsidRPr="003201EF">
      <w:rPr>
        <w:rFonts w:ascii="Arial" w:hAnsi="Arial" w:cs="Arial"/>
        <w:color w:val="000000"/>
        <w:sz w:val="17"/>
        <w:szCs w:val="17"/>
        <w:shd w:val="clear" w:color="auto" w:fill="FFFFFF"/>
      </w:rPr>
      <w:t>2013 © Copyright</w:t>
    </w:r>
    <w:r w:rsidRPr="003201EF">
      <w:rPr>
        <w:rStyle w:val="apple-converted-space"/>
        <w:rFonts w:ascii="Arial" w:hAnsi="Arial" w:cs="Arial"/>
        <w:color w:val="000000"/>
        <w:sz w:val="17"/>
        <w:szCs w:val="17"/>
        <w:shd w:val="clear" w:color="auto" w:fill="FFFFFF"/>
      </w:rPr>
      <w:t> </w:t>
    </w:r>
    <w:hyperlink r:id="rId1" w:tgtFrame="_blank" w:history="1">
      <w:r w:rsidRPr="003201EF">
        <w:rPr>
          <w:rStyle w:val="Hyperlink"/>
          <w:rFonts w:ascii="Arial" w:hAnsi="Arial" w:cs="Arial"/>
          <w:color w:val="000000"/>
          <w:sz w:val="17"/>
          <w:szCs w:val="17"/>
          <w:shd w:val="clear" w:color="auto" w:fill="FFFFFF"/>
        </w:rPr>
        <w:t>Kensium</w:t>
      </w:r>
    </w:hyperlink>
    <w:r w:rsidRPr="003201EF">
      <w:rPr>
        <w:rFonts w:ascii="Arial" w:hAnsi="Arial" w:cs="Arial"/>
        <w:color w:val="000000"/>
        <w:sz w:val="17"/>
        <w:szCs w:val="17"/>
        <w:shd w:val="clear" w:color="auto" w:fill="FFFFFF"/>
      </w:rPr>
      <w:t>. All Rights Reserved.</w:t>
    </w:r>
  </w:p>
  <w:p w14:paraId="733FCF9D" w14:textId="77777777" w:rsidR="00497151" w:rsidRDefault="00497151">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579EAA" w14:textId="77777777" w:rsidR="00497151" w:rsidRDefault="00497151">
    <w:pPr>
      <w:pStyle w:val="Footer"/>
      <w:rPr>
        <w:rFonts w:ascii="Arial" w:hAnsi="Arial" w:cs="Arial"/>
        <w:sz w:val="18"/>
        <w:szCs w:val="18"/>
      </w:rPr>
    </w:pPr>
    <w:r>
      <w:rPr>
        <w:rFonts w:ascii="Arial" w:hAnsi="Arial" w:cs="Arial"/>
        <w:sz w:val="18"/>
        <w:szCs w:val="18"/>
      </w:rPr>
      <w:t>_____________________________________________________________________________________________</w:t>
    </w:r>
  </w:p>
  <w:p w14:paraId="1B6EE2F6" w14:textId="77777777" w:rsidR="00497151" w:rsidRDefault="00497151">
    <w:pPr>
      <w:pStyle w:val="Footer"/>
      <w:rPr>
        <w:b/>
        <w:bCs/>
        <w:sz w:val="24"/>
        <w:szCs w:val="24"/>
      </w:rPr>
    </w:pPr>
    <w:r w:rsidRPr="007E7848">
      <w:rPr>
        <w:rFonts w:ascii="Arial" w:hAnsi="Arial" w:cs="Arial"/>
        <w:sz w:val="18"/>
        <w:szCs w:val="18"/>
      </w:rPr>
      <w:t xml:space="preserve">Published On:  </w:t>
    </w:r>
    <w:r>
      <w:rPr>
        <w:rFonts w:ascii="Arial" w:hAnsi="Arial" w:cs="Arial"/>
        <w:sz w:val="18"/>
        <w:szCs w:val="18"/>
      </w:rPr>
      <w:t>12/26/2013</w:t>
    </w:r>
    <w:r w:rsidRPr="007E7848">
      <w:rPr>
        <w:rFonts w:ascii="Arial" w:hAnsi="Arial" w:cs="Arial"/>
        <w:sz w:val="18"/>
        <w:szCs w:val="18"/>
      </w:rPr>
      <w:t xml:space="preserve">     </w:t>
    </w:r>
    <w:r>
      <w:rPr>
        <w:rFonts w:ascii="Arial" w:hAnsi="Arial" w:cs="Arial"/>
        <w:sz w:val="18"/>
        <w:szCs w:val="18"/>
      </w:rPr>
      <w:t xml:space="preserve">                             </w:t>
    </w:r>
    <w:r w:rsidRPr="007E7848">
      <w:rPr>
        <w:rFonts w:ascii="Arial" w:hAnsi="Arial" w:cs="Arial"/>
        <w:sz w:val="18"/>
        <w:szCs w:val="18"/>
      </w:rPr>
      <w:t xml:space="preserve">Ver No: </w:t>
    </w:r>
    <w:r>
      <w:rPr>
        <w:rFonts w:ascii="Arial" w:hAnsi="Arial" w:cs="Arial"/>
        <w:sz w:val="18"/>
        <w:szCs w:val="18"/>
      </w:rPr>
      <w:t xml:space="preserve"> V01</w:t>
    </w:r>
    <w:r w:rsidRPr="007E7848">
      <w:rPr>
        <w:rFonts w:ascii="Arial" w:hAnsi="Arial" w:cs="Arial"/>
        <w:sz w:val="18"/>
        <w:szCs w:val="18"/>
      </w:rPr>
      <w:t xml:space="preserve">                                                </w:t>
    </w:r>
    <w:r>
      <w:rPr>
        <w:rFonts w:ascii="Arial" w:hAnsi="Arial" w:cs="Arial"/>
        <w:sz w:val="18"/>
        <w:szCs w:val="18"/>
      </w:rPr>
      <w:t xml:space="preserve">               </w:t>
    </w:r>
    <w:r w:rsidRPr="007E7848">
      <w:rPr>
        <w:rFonts w:ascii="Arial" w:hAnsi="Arial" w:cs="Arial"/>
        <w:sz w:val="18"/>
        <w:szCs w:val="18"/>
      </w:rPr>
      <w:t xml:space="preserve">    </w:t>
    </w:r>
    <w:r>
      <w:t xml:space="preserve">Page </w:t>
    </w:r>
    <w:r>
      <w:rPr>
        <w:b/>
        <w:bCs/>
        <w:sz w:val="24"/>
        <w:szCs w:val="24"/>
      </w:rPr>
      <w:fldChar w:fldCharType="begin"/>
    </w:r>
    <w:r>
      <w:rPr>
        <w:b/>
        <w:bCs/>
      </w:rPr>
      <w:instrText xml:space="preserve"> PAGE </w:instrText>
    </w:r>
    <w:r>
      <w:rPr>
        <w:b/>
        <w:bCs/>
        <w:sz w:val="24"/>
        <w:szCs w:val="24"/>
      </w:rPr>
      <w:fldChar w:fldCharType="separate"/>
    </w:r>
    <w:r w:rsidR="007728D6">
      <w:rPr>
        <w:b/>
        <w:bCs/>
        <w:noProof/>
      </w:rPr>
      <w:t>28</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7728D6">
      <w:rPr>
        <w:b/>
        <w:bCs/>
        <w:noProof/>
      </w:rPr>
      <w:t>44</w:t>
    </w:r>
    <w:r>
      <w:rPr>
        <w:b/>
        <w:bCs/>
        <w:sz w:val="24"/>
        <w:szCs w:val="24"/>
      </w:rPr>
      <w:fldChar w:fldCharType="end"/>
    </w:r>
  </w:p>
  <w:p w14:paraId="0805ACF2" w14:textId="77777777" w:rsidR="00497151" w:rsidRPr="0078765B" w:rsidRDefault="00497151" w:rsidP="0078765B">
    <w:pPr>
      <w:pStyle w:val="Footer"/>
      <w:jc w:val="center"/>
    </w:pPr>
    <w:r w:rsidRPr="003201EF">
      <w:rPr>
        <w:rFonts w:ascii="Arial" w:hAnsi="Arial" w:cs="Arial"/>
        <w:color w:val="000000"/>
        <w:sz w:val="17"/>
        <w:szCs w:val="17"/>
        <w:shd w:val="clear" w:color="auto" w:fill="FFFFFF"/>
      </w:rPr>
      <w:t>2013 © Copyright</w:t>
    </w:r>
    <w:r w:rsidRPr="003201EF">
      <w:rPr>
        <w:rStyle w:val="apple-converted-space"/>
        <w:rFonts w:ascii="Arial" w:hAnsi="Arial" w:cs="Arial"/>
        <w:color w:val="000000"/>
        <w:sz w:val="17"/>
        <w:szCs w:val="17"/>
        <w:shd w:val="clear" w:color="auto" w:fill="FFFFFF"/>
      </w:rPr>
      <w:t> </w:t>
    </w:r>
    <w:hyperlink r:id="rId1" w:tgtFrame="_blank" w:history="1">
      <w:r w:rsidRPr="003201EF">
        <w:rPr>
          <w:rStyle w:val="Hyperlink"/>
          <w:rFonts w:ascii="Arial" w:hAnsi="Arial" w:cs="Arial"/>
          <w:color w:val="000000"/>
          <w:sz w:val="17"/>
          <w:szCs w:val="17"/>
          <w:shd w:val="clear" w:color="auto" w:fill="FFFFFF"/>
        </w:rPr>
        <w:t>Kensium</w:t>
      </w:r>
    </w:hyperlink>
    <w:r w:rsidRPr="003201EF">
      <w:rPr>
        <w:rFonts w:ascii="Arial" w:hAnsi="Arial" w:cs="Arial"/>
        <w:color w:val="000000"/>
        <w:sz w:val="17"/>
        <w:szCs w:val="17"/>
        <w:shd w:val="clear" w:color="auto" w:fill="FFFFFF"/>
      </w:rPr>
      <w:t>. All Rights Reserved.</w:t>
    </w:r>
  </w:p>
  <w:p w14:paraId="5CC86E85" w14:textId="77777777" w:rsidR="00497151" w:rsidRDefault="00497151">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23177F" w14:textId="77777777" w:rsidR="00497151" w:rsidRDefault="00497151">
    <w:pPr>
      <w:pStyle w:val="Footer"/>
      <w:rPr>
        <w:rFonts w:ascii="Arial" w:hAnsi="Arial" w:cs="Arial"/>
        <w:sz w:val="18"/>
        <w:szCs w:val="18"/>
      </w:rPr>
    </w:pPr>
    <w:r>
      <w:rPr>
        <w:rFonts w:ascii="Arial" w:hAnsi="Arial" w:cs="Arial"/>
        <w:sz w:val="18"/>
        <w:szCs w:val="18"/>
      </w:rPr>
      <w:t>_____________________________________________________________________________________________</w:t>
    </w:r>
  </w:p>
  <w:p w14:paraId="35493F60" w14:textId="77777777" w:rsidR="00497151" w:rsidRDefault="00497151">
    <w:pPr>
      <w:pStyle w:val="Footer"/>
      <w:rPr>
        <w:b/>
        <w:bCs/>
        <w:sz w:val="24"/>
        <w:szCs w:val="24"/>
      </w:rPr>
    </w:pPr>
    <w:r w:rsidRPr="007E7848">
      <w:rPr>
        <w:rFonts w:ascii="Arial" w:hAnsi="Arial" w:cs="Arial"/>
        <w:sz w:val="18"/>
        <w:szCs w:val="18"/>
      </w:rPr>
      <w:t xml:space="preserve">Published On:  </w:t>
    </w:r>
    <w:r>
      <w:rPr>
        <w:rFonts w:ascii="Arial" w:hAnsi="Arial" w:cs="Arial"/>
        <w:sz w:val="18"/>
        <w:szCs w:val="18"/>
      </w:rPr>
      <w:t>12/26/2013</w:t>
    </w:r>
    <w:r w:rsidRPr="007E7848">
      <w:rPr>
        <w:rFonts w:ascii="Arial" w:hAnsi="Arial" w:cs="Arial"/>
        <w:sz w:val="18"/>
        <w:szCs w:val="18"/>
      </w:rPr>
      <w:t xml:space="preserve">     </w:t>
    </w:r>
    <w:r>
      <w:rPr>
        <w:rFonts w:ascii="Arial" w:hAnsi="Arial" w:cs="Arial"/>
        <w:sz w:val="18"/>
        <w:szCs w:val="18"/>
      </w:rPr>
      <w:t xml:space="preserve">                             </w:t>
    </w:r>
    <w:r w:rsidRPr="007E7848">
      <w:rPr>
        <w:rFonts w:ascii="Arial" w:hAnsi="Arial" w:cs="Arial"/>
        <w:sz w:val="18"/>
        <w:szCs w:val="18"/>
      </w:rPr>
      <w:t xml:space="preserve">Ver No: </w:t>
    </w:r>
    <w:r>
      <w:rPr>
        <w:rFonts w:ascii="Arial" w:hAnsi="Arial" w:cs="Arial"/>
        <w:sz w:val="18"/>
        <w:szCs w:val="18"/>
      </w:rPr>
      <w:t xml:space="preserve"> V01</w:t>
    </w:r>
    <w:r w:rsidRPr="007E7848">
      <w:rPr>
        <w:rFonts w:ascii="Arial" w:hAnsi="Arial" w:cs="Arial"/>
        <w:sz w:val="18"/>
        <w:szCs w:val="18"/>
      </w:rPr>
      <w:t xml:space="preserve">                                                </w:t>
    </w:r>
    <w:r>
      <w:rPr>
        <w:rFonts w:ascii="Arial" w:hAnsi="Arial" w:cs="Arial"/>
        <w:sz w:val="18"/>
        <w:szCs w:val="18"/>
      </w:rPr>
      <w:t xml:space="preserve">               </w:t>
    </w:r>
    <w:r w:rsidRPr="007E7848">
      <w:rPr>
        <w:rFonts w:ascii="Arial" w:hAnsi="Arial" w:cs="Arial"/>
        <w:sz w:val="18"/>
        <w:szCs w:val="18"/>
      </w:rPr>
      <w:t xml:space="preserve">    </w:t>
    </w:r>
    <w:r>
      <w:t xml:space="preserve">Page </w:t>
    </w:r>
    <w:r>
      <w:rPr>
        <w:b/>
        <w:bCs/>
        <w:sz w:val="24"/>
        <w:szCs w:val="24"/>
      </w:rPr>
      <w:fldChar w:fldCharType="begin"/>
    </w:r>
    <w:r>
      <w:rPr>
        <w:b/>
        <w:bCs/>
      </w:rPr>
      <w:instrText xml:space="preserve"> PAGE </w:instrText>
    </w:r>
    <w:r>
      <w:rPr>
        <w:b/>
        <w:bCs/>
        <w:sz w:val="24"/>
        <w:szCs w:val="24"/>
      </w:rPr>
      <w:fldChar w:fldCharType="separate"/>
    </w:r>
    <w:r w:rsidR="007728D6">
      <w:rPr>
        <w:b/>
        <w:bCs/>
        <w:noProof/>
      </w:rPr>
      <w:t>32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7728D6">
      <w:rPr>
        <w:b/>
        <w:bCs/>
        <w:noProof/>
      </w:rPr>
      <w:t>44</w:t>
    </w:r>
    <w:r>
      <w:rPr>
        <w:b/>
        <w:bCs/>
        <w:sz w:val="24"/>
        <w:szCs w:val="24"/>
      </w:rPr>
      <w:fldChar w:fldCharType="end"/>
    </w:r>
  </w:p>
  <w:p w14:paraId="5611105A" w14:textId="77777777" w:rsidR="00497151" w:rsidRPr="0078765B" w:rsidRDefault="00497151" w:rsidP="0078765B">
    <w:pPr>
      <w:pStyle w:val="Footer"/>
      <w:jc w:val="center"/>
    </w:pPr>
    <w:r w:rsidRPr="003201EF">
      <w:rPr>
        <w:rFonts w:ascii="Arial" w:hAnsi="Arial" w:cs="Arial"/>
        <w:color w:val="000000"/>
        <w:sz w:val="17"/>
        <w:szCs w:val="17"/>
        <w:shd w:val="clear" w:color="auto" w:fill="FFFFFF"/>
      </w:rPr>
      <w:t>2013 © Copyright</w:t>
    </w:r>
    <w:r w:rsidRPr="003201EF">
      <w:rPr>
        <w:rStyle w:val="apple-converted-space"/>
        <w:rFonts w:ascii="Arial" w:hAnsi="Arial" w:cs="Arial"/>
        <w:color w:val="000000"/>
        <w:sz w:val="17"/>
        <w:szCs w:val="17"/>
        <w:shd w:val="clear" w:color="auto" w:fill="FFFFFF"/>
      </w:rPr>
      <w:t> </w:t>
    </w:r>
    <w:hyperlink r:id="rId1" w:tgtFrame="_blank" w:history="1">
      <w:r w:rsidRPr="003201EF">
        <w:rPr>
          <w:rStyle w:val="Hyperlink"/>
          <w:rFonts w:ascii="Arial" w:hAnsi="Arial" w:cs="Arial"/>
          <w:color w:val="000000"/>
          <w:sz w:val="17"/>
          <w:szCs w:val="17"/>
          <w:shd w:val="clear" w:color="auto" w:fill="FFFFFF"/>
        </w:rPr>
        <w:t>Kensium</w:t>
      </w:r>
    </w:hyperlink>
    <w:r w:rsidRPr="003201EF">
      <w:rPr>
        <w:rFonts w:ascii="Arial" w:hAnsi="Arial" w:cs="Arial"/>
        <w:color w:val="000000"/>
        <w:sz w:val="17"/>
        <w:szCs w:val="17"/>
        <w:shd w:val="clear" w:color="auto" w:fill="FFFFFF"/>
      </w:rPr>
      <w:t>. All Rights Reserved.</w:t>
    </w:r>
  </w:p>
  <w:p w14:paraId="67AD3BA9" w14:textId="77777777" w:rsidR="00497151" w:rsidRDefault="00497151">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02989B" w14:textId="77777777" w:rsidR="00497151" w:rsidRDefault="00497151">
    <w:pPr>
      <w:pStyle w:val="Footer"/>
      <w:rPr>
        <w:rFonts w:ascii="Arial" w:hAnsi="Arial" w:cs="Arial"/>
        <w:sz w:val="18"/>
        <w:szCs w:val="18"/>
      </w:rPr>
    </w:pPr>
    <w:r>
      <w:rPr>
        <w:rFonts w:ascii="Arial" w:hAnsi="Arial" w:cs="Arial"/>
        <w:sz w:val="18"/>
        <w:szCs w:val="18"/>
      </w:rPr>
      <w:t>_____________________________________________________________________________________________</w:t>
    </w:r>
  </w:p>
  <w:p w14:paraId="73A55D87" w14:textId="77777777" w:rsidR="00497151" w:rsidRDefault="00497151">
    <w:pPr>
      <w:pStyle w:val="Footer"/>
      <w:rPr>
        <w:b/>
        <w:bCs/>
        <w:sz w:val="24"/>
        <w:szCs w:val="24"/>
      </w:rPr>
    </w:pPr>
    <w:r w:rsidRPr="007E7848">
      <w:rPr>
        <w:rFonts w:ascii="Arial" w:hAnsi="Arial" w:cs="Arial"/>
        <w:sz w:val="18"/>
        <w:szCs w:val="18"/>
      </w:rPr>
      <w:t xml:space="preserve">Published On:  </w:t>
    </w:r>
    <w:r>
      <w:rPr>
        <w:rFonts w:ascii="Arial" w:hAnsi="Arial" w:cs="Arial"/>
        <w:sz w:val="18"/>
        <w:szCs w:val="18"/>
      </w:rPr>
      <w:t>12/26/2013</w:t>
    </w:r>
    <w:r w:rsidRPr="007E7848">
      <w:rPr>
        <w:rFonts w:ascii="Arial" w:hAnsi="Arial" w:cs="Arial"/>
        <w:sz w:val="18"/>
        <w:szCs w:val="18"/>
      </w:rPr>
      <w:t xml:space="preserve">     </w:t>
    </w:r>
    <w:r>
      <w:rPr>
        <w:rFonts w:ascii="Arial" w:hAnsi="Arial" w:cs="Arial"/>
        <w:sz w:val="18"/>
        <w:szCs w:val="18"/>
      </w:rPr>
      <w:t xml:space="preserve">                             </w:t>
    </w:r>
    <w:r w:rsidRPr="007E7848">
      <w:rPr>
        <w:rFonts w:ascii="Arial" w:hAnsi="Arial" w:cs="Arial"/>
        <w:sz w:val="18"/>
        <w:szCs w:val="18"/>
      </w:rPr>
      <w:t xml:space="preserve">Ver No: </w:t>
    </w:r>
    <w:r>
      <w:rPr>
        <w:rFonts w:ascii="Arial" w:hAnsi="Arial" w:cs="Arial"/>
        <w:sz w:val="18"/>
        <w:szCs w:val="18"/>
      </w:rPr>
      <w:t xml:space="preserve"> V01</w:t>
    </w:r>
    <w:r w:rsidRPr="007E7848">
      <w:rPr>
        <w:rFonts w:ascii="Arial" w:hAnsi="Arial" w:cs="Arial"/>
        <w:sz w:val="18"/>
        <w:szCs w:val="18"/>
      </w:rPr>
      <w:t xml:space="preserve">                                                </w:t>
    </w:r>
    <w:r>
      <w:rPr>
        <w:rFonts w:ascii="Arial" w:hAnsi="Arial" w:cs="Arial"/>
        <w:sz w:val="18"/>
        <w:szCs w:val="18"/>
      </w:rPr>
      <w:t xml:space="preserve">               </w:t>
    </w:r>
    <w:r w:rsidRPr="007E7848">
      <w:rPr>
        <w:rFonts w:ascii="Arial" w:hAnsi="Arial" w:cs="Arial"/>
        <w:sz w:val="18"/>
        <w:szCs w:val="18"/>
      </w:rPr>
      <w:t xml:space="preserve">    </w:t>
    </w:r>
    <w:r>
      <w:t xml:space="preserve">Page </w:t>
    </w:r>
    <w:r>
      <w:rPr>
        <w:b/>
        <w:bCs/>
        <w:sz w:val="24"/>
        <w:szCs w:val="24"/>
      </w:rPr>
      <w:fldChar w:fldCharType="begin"/>
    </w:r>
    <w:r>
      <w:rPr>
        <w:b/>
        <w:bCs/>
      </w:rPr>
      <w:instrText xml:space="preserve"> PAGE </w:instrText>
    </w:r>
    <w:r>
      <w:rPr>
        <w:b/>
        <w:bCs/>
        <w:sz w:val="24"/>
        <w:szCs w:val="24"/>
      </w:rPr>
      <w:fldChar w:fldCharType="separate"/>
    </w:r>
    <w:r w:rsidR="007728D6">
      <w:rPr>
        <w:b/>
        <w:bCs/>
        <w:noProof/>
      </w:rPr>
      <w:t>33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7728D6">
      <w:rPr>
        <w:b/>
        <w:bCs/>
        <w:noProof/>
      </w:rPr>
      <w:t>44</w:t>
    </w:r>
    <w:r>
      <w:rPr>
        <w:b/>
        <w:bCs/>
        <w:sz w:val="24"/>
        <w:szCs w:val="24"/>
      </w:rPr>
      <w:fldChar w:fldCharType="end"/>
    </w:r>
  </w:p>
  <w:p w14:paraId="2A02018D" w14:textId="77777777" w:rsidR="00497151" w:rsidRPr="0078765B" w:rsidRDefault="00497151" w:rsidP="0078765B">
    <w:pPr>
      <w:pStyle w:val="Footer"/>
      <w:jc w:val="center"/>
    </w:pPr>
    <w:r w:rsidRPr="003201EF">
      <w:rPr>
        <w:rFonts w:ascii="Arial" w:hAnsi="Arial" w:cs="Arial"/>
        <w:color w:val="000000"/>
        <w:sz w:val="17"/>
        <w:szCs w:val="17"/>
        <w:shd w:val="clear" w:color="auto" w:fill="FFFFFF"/>
      </w:rPr>
      <w:t>2013 © Copyright</w:t>
    </w:r>
    <w:r w:rsidRPr="003201EF">
      <w:rPr>
        <w:rStyle w:val="apple-converted-space"/>
        <w:rFonts w:ascii="Arial" w:hAnsi="Arial" w:cs="Arial"/>
        <w:color w:val="000000"/>
        <w:sz w:val="17"/>
        <w:szCs w:val="17"/>
        <w:shd w:val="clear" w:color="auto" w:fill="FFFFFF"/>
      </w:rPr>
      <w:t> </w:t>
    </w:r>
    <w:hyperlink r:id="rId1" w:tgtFrame="_blank" w:history="1">
      <w:r w:rsidRPr="003201EF">
        <w:rPr>
          <w:rStyle w:val="Hyperlink"/>
          <w:rFonts w:ascii="Arial" w:hAnsi="Arial" w:cs="Arial"/>
          <w:color w:val="000000"/>
          <w:sz w:val="17"/>
          <w:szCs w:val="17"/>
          <w:shd w:val="clear" w:color="auto" w:fill="FFFFFF"/>
        </w:rPr>
        <w:t>Kensium</w:t>
      </w:r>
    </w:hyperlink>
    <w:r w:rsidRPr="003201EF">
      <w:rPr>
        <w:rFonts w:ascii="Arial" w:hAnsi="Arial" w:cs="Arial"/>
        <w:color w:val="000000"/>
        <w:sz w:val="17"/>
        <w:szCs w:val="17"/>
        <w:shd w:val="clear" w:color="auto" w:fill="FFFFFF"/>
      </w:rPr>
      <w:t>. All Rights Reserved.</w:t>
    </w:r>
  </w:p>
  <w:p w14:paraId="2A023B4A" w14:textId="77777777" w:rsidR="00497151" w:rsidRDefault="00497151">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00AB6C" w14:textId="77777777" w:rsidR="00497151" w:rsidRDefault="00497151">
    <w:pPr>
      <w:pStyle w:val="Footer"/>
      <w:rPr>
        <w:rFonts w:ascii="Arial" w:hAnsi="Arial" w:cs="Arial"/>
        <w:sz w:val="18"/>
        <w:szCs w:val="18"/>
      </w:rPr>
    </w:pPr>
    <w:r>
      <w:rPr>
        <w:rFonts w:ascii="Arial" w:hAnsi="Arial" w:cs="Arial"/>
        <w:sz w:val="18"/>
        <w:szCs w:val="18"/>
      </w:rPr>
      <w:t>_____________________________________________________________________________________________</w:t>
    </w:r>
  </w:p>
  <w:p w14:paraId="5FBD260C" w14:textId="77777777" w:rsidR="00497151" w:rsidRDefault="00497151">
    <w:pPr>
      <w:pStyle w:val="Footer"/>
      <w:rPr>
        <w:b/>
        <w:bCs/>
        <w:sz w:val="24"/>
        <w:szCs w:val="24"/>
      </w:rPr>
    </w:pPr>
    <w:r w:rsidRPr="007E7848">
      <w:rPr>
        <w:rFonts w:ascii="Arial" w:hAnsi="Arial" w:cs="Arial"/>
        <w:sz w:val="18"/>
        <w:szCs w:val="18"/>
      </w:rPr>
      <w:t xml:space="preserve">Published On:  </w:t>
    </w:r>
    <w:r>
      <w:rPr>
        <w:rFonts w:ascii="Arial" w:hAnsi="Arial" w:cs="Arial"/>
        <w:sz w:val="18"/>
        <w:szCs w:val="18"/>
      </w:rPr>
      <w:t>12/26/2013</w:t>
    </w:r>
    <w:r w:rsidRPr="007E7848">
      <w:rPr>
        <w:rFonts w:ascii="Arial" w:hAnsi="Arial" w:cs="Arial"/>
        <w:sz w:val="18"/>
        <w:szCs w:val="18"/>
      </w:rPr>
      <w:t xml:space="preserve">     </w:t>
    </w:r>
    <w:r>
      <w:rPr>
        <w:rFonts w:ascii="Arial" w:hAnsi="Arial" w:cs="Arial"/>
        <w:sz w:val="18"/>
        <w:szCs w:val="18"/>
      </w:rPr>
      <w:t xml:space="preserve">                             </w:t>
    </w:r>
    <w:r w:rsidRPr="007E7848">
      <w:rPr>
        <w:rFonts w:ascii="Arial" w:hAnsi="Arial" w:cs="Arial"/>
        <w:sz w:val="18"/>
        <w:szCs w:val="18"/>
      </w:rPr>
      <w:t xml:space="preserve">Ver No: </w:t>
    </w:r>
    <w:r>
      <w:rPr>
        <w:rFonts w:ascii="Arial" w:hAnsi="Arial" w:cs="Arial"/>
        <w:sz w:val="18"/>
        <w:szCs w:val="18"/>
      </w:rPr>
      <w:t xml:space="preserve"> V01</w:t>
    </w:r>
    <w:r w:rsidRPr="007E7848">
      <w:rPr>
        <w:rFonts w:ascii="Arial" w:hAnsi="Arial" w:cs="Arial"/>
        <w:sz w:val="18"/>
        <w:szCs w:val="18"/>
      </w:rPr>
      <w:t xml:space="preserve">                                                </w:t>
    </w:r>
    <w:r>
      <w:rPr>
        <w:rFonts w:ascii="Arial" w:hAnsi="Arial" w:cs="Arial"/>
        <w:sz w:val="18"/>
        <w:szCs w:val="18"/>
      </w:rPr>
      <w:t xml:space="preserve">               </w:t>
    </w:r>
    <w:r w:rsidRPr="007E7848">
      <w:rPr>
        <w:rFonts w:ascii="Arial" w:hAnsi="Arial" w:cs="Arial"/>
        <w:sz w:val="18"/>
        <w:szCs w:val="18"/>
      </w:rPr>
      <w:t xml:space="preserve">    </w:t>
    </w:r>
    <w:r>
      <w:t xml:space="preserve">Page </w:t>
    </w:r>
    <w:r>
      <w:rPr>
        <w:b/>
        <w:bCs/>
        <w:sz w:val="24"/>
        <w:szCs w:val="24"/>
      </w:rPr>
      <w:fldChar w:fldCharType="begin"/>
    </w:r>
    <w:r>
      <w:rPr>
        <w:b/>
        <w:bCs/>
      </w:rPr>
      <w:instrText xml:space="preserve"> PAGE </w:instrText>
    </w:r>
    <w:r>
      <w:rPr>
        <w:b/>
        <w:bCs/>
        <w:sz w:val="24"/>
        <w:szCs w:val="24"/>
      </w:rPr>
      <w:fldChar w:fldCharType="separate"/>
    </w:r>
    <w:r w:rsidR="007728D6">
      <w:rPr>
        <w:b/>
        <w:bCs/>
        <w:noProof/>
      </w:rPr>
      <w:t>38</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7728D6">
      <w:rPr>
        <w:b/>
        <w:bCs/>
        <w:noProof/>
      </w:rPr>
      <w:t>38</w:t>
    </w:r>
    <w:r>
      <w:rPr>
        <w:b/>
        <w:bCs/>
        <w:sz w:val="24"/>
        <w:szCs w:val="24"/>
      </w:rPr>
      <w:fldChar w:fldCharType="end"/>
    </w:r>
  </w:p>
  <w:p w14:paraId="76699610" w14:textId="77777777" w:rsidR="00497151" w:rsidRPr="0078765B" w:rsidRDefault="00497151" w:rsidP="0078765B">
    <w:pPr>
      <w:pStyle w:val="Footer"/>
      <w:jc w:val="center"/>
    </w:pPr>
    <w:r w:rsidRPr="003201EF">
      <w:rPr>
        <w:rFonts w:ascii="Arial" w:hAnsi="Arial" w:cs="Arial"/>
        <w:color w:val="000000"/>
        <w:sz w:val="17"/>
        <w:szCs w:val="17"/>
        <w:shd w:val="clear" w:color="auto" w:fill="FFFFFF"/>
      </w:rPr>
      <w:t>2013 © Copyright</w:t>
    </w:r>
    <w:r w:rsidRPr="003201EF">
      <w:rPr>
        <w:rStyle w:val="apple-converted-space"/>
        <w:rFonts w:ascii="Arial" w:hAnsi="Arial" w:cs="Arial"/>
        <w:color w:val="000000"/>
        <w:sz w:val="17"/>
        <w:szCs w:val="17"/>
        <w:shd w:val="clear" w:color="auto" w:fill="FFFFFF"/>
      </w:rPr>
      <w:t> </w:t>
    </w:r>
    <w:hyperlink r:id="rId1" w:tgtFrame="_blank" w:history="1">
      <w:r w:rsidRPr="003201EF">
        <w:rPr>
          <w:rStyle w:val="Hyperlink"/>
          <w:rFonts w:ascii="Arial" w:hAnsi="Arial" w:cs="Arial"/>
          <w:color w:val="000000"/>
          <w:sz w:val="17"/>
          <w:szCs w:val="17"/>
          <w:shd w:val="clear" w:color="auto" w:fill="FFFFFF"/>
        </w:rPr>
        <w:t>Kensium</w:t>
      </w:r>
    </w:hyperlink>
    <w:r w:rsidRPr="003201EF">
      <w:rPr>
        <w:rFonts w:ascii="Arial" w:hAnsi="Arial" w:cs="Arial"/>
        <w:color w:val="000000"/>
        <w:sz w:val="17"/>
        <w:szCs w:val="17"/>
        <w:shd w:val="clear" w:color="auto" w:fill="FFFFFF"/>
      </w:rPr>
      <w:t>. All Rights Reserved.</w:t>
    </w:r>
  </w:p>
  <w:p w14:paraId="4BAEDFBE" w14:textId="77777777" w:rsidR="00497151" w:rsidRDefault="00497151">
    <w:pPr>
      <w:pStyle w:val="Foote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D0B3FE" w14:textId="77777777" w:rsidR="00F367B3" w:rsidRDefault="00F367B3">
    <w:pPr>
      <w:pStyle w:val="Footer"/>
      <w:rPr>
        <w:rFonts w:ascii="Arial" w:hAnsi="Arial" w:cs="Arial"/>
        <w:sz w:val="18"/>
        <w:szCs w:val="18"/>
      </w:rPr>
    </w:pPr>
    <w:r>
      <w:rPr>
        <w:rFonts w:ascii="Arial" w:hAnsi="Arial" w:cs="Arial"/>
        <w:sz w:val="18"/>
        <w:szCs w:val="18"/>
      </w:rPr>
      <w:t>_____________________________________________________________________________________________</w:t>
    </w:r>
  </w:p>
  <w:p w14:paraId="3295C7E7" w14:textId="77777777" w:rsidR="00F367B3" w:rsidRDefault="00F367B3">
    <w:pPr>
      <w:pStyle w:val="Footer"/>
      <w:rPr>
        <w:b/>
        <w:bCs/>
        <w:sz w:val="24"/>
        <w:szCs w:val="24"/>
      </w:rPr>
    </w:pPr>
    <w:r w:rsidRPr="007E7848">
      <w:rPr>
        <w:rFonts w:ascii="Arial" w:hAnsi="Arial" w:cs="Arial"/>
        <w:sz w:val="18"/>
        <w:szCs w:val="18"/>
      </w:rPr>
      <w:t xml:space="preserve">Published On:  </w:t>
    </w:r>
    <w:r>
      <w:rPr>
        <w:rFonts w:ascii="Arial" w:hAnsi="Arial" w:cs="Arial"/>
        <w:sz w:val="18"/>
        <w:szCs w:val="18"/>
      </w:rPr>
      <w:t>12/26/2013</w:t>
    </w:r>
    <w:r w:rsidRPr="007E7848">
      <w:rPr>
        <w:rFonts w:ascii="Arial" w:hAnsi="Arial" w:cs="Arial"/>
        <w:sz w:val="18"/>
        <w:szCs w:val="18"/>
      </w:rPr>
      <w:t xml:space="preserve">     </w:t>
    </w:r>
    <w:r>
      <w:rPr>
        <w:rFonts w:ascii="Arial" w:hAnsi="Arial" w:cs="Arial"/>
        <w:sz w:val="18"/>
        <w:szCs w:val="18"/>
      </w:rPr>
      <w:t xml:space="preserve">                             </w:t>
    </w:r>
    <w:r w:rsidRPr="007E7848">
      <w:rPr>
        <w:rFonts w:ascii="Arial" w:hAnsi="Arial" w:cs="Arial"/>
        <w:sz w:val="18"/>
        <w:szCs w:val="18"/>
      </w:rPr>
      <w:t xml:space="preserve">Ver No: </w:t>
    </w:r>
    <w:r>
      <w:rPr>
        <w:rFonts w:ascii="Arial" w:hAnsi="Arial" w:cs="Arial"/>
        <w:sz w:val="18"/>
        <w:szCs w:val="18"/>
      </w:rPr>
      <w:t xml:space="preserve"> V01</w:t>
    </w:r>
    <w:r w:rsidRPr="007E7848">
      <w:rPr>
        <w:rFonts w:ascii="Arial" w:hAnsi="Arial" w:cs="Arial"/>
        <w:sz w:val="18"/>
        <w:szCs w:val="18"/>
      </w:rPr>
      <w:t xml:space="preserve">                                                </w:t>
    </w:r>
    <w:r>
      <w:rPr>
        <w:rFonts w:ascii="Arial" w:hAnsi="Arial" w:cs="Arial"/>
        <w:sz w:val="18"/>
        <w:szCs w:val="18"/>
      </w:rPr>
      <w:t xml:space="preserve">               </w:t>
    </w:r>
    <w:r w:rsidRPr="007E7848">
      <w:rPr>
        <w:rFonts w:ascii="Arial" w:hAnsi="Arial" w:cs="Arial"/>
        <w:sz w:val="18"/>
        <w:szCs w:val="18"/>
      </w:rPr>
      <w:t xml:space="preserve">    </w:t>
    </w:r>
    <w:r>
      <w:t xml:space="preserve">Page </w:t>
    </w:r>
    <w:r>
      <w:rPr>
        <w:b/>
        <w:bCs/>
        <w:sz w:val="24"/>
        <w:szCs w:val="24"/>
      </w:rPr>
      <w:fldChar w:fldCharType="begin"/>
    </w:r>
    <w:r>
      <w:rPr>
        <w:b/>
        <w:bCs/>
      </w:rPr>
      <w:instrText xml:space="preserve"> PAGE </w:instrText>
    </w:r>
    <w:r>
      <w:rPr>
        <w:b/>
        <w:bCs/>
        <w:sz w:val="24"/>
        <w:szCs w:val="24"/>
      </w:rPr>
      <w:fldChar w:fldCharType="separate"/>
    </w:r>
    <w:r w:rsidR="007728D6">
      <w:rPr>
        <w:b/>
        <w:bCs/>
        <w:noProof/>
      </w:rPr>
      <w:t>41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7728D6">
      <w:rPr>
        <w:b/>
        <w:bCs/>
        <w:noProof/>
      </w:rPr>
      <w:t>41</w:t>
    </w:r>
    <w:r>
      <w:rPr>
        <w:b/>
        <w:bCs/>
        <w:sz w:val="24"/>
        <w:szCs w:val="24"/>
      </w:rPr>
      <w:fldChar w:fldCharType="end"/>
    </w:r>
  </w:p>
  <w:p w14:paraId="3722BE56" w14:textId="77777777" w:rsidR="00F367B3" w:rsidRPr="0078765B" w:rsidRDefault="00F367B3" w:rsidP="0078765B">
    <w:pPr>
      <w:pStyle w:val="Footer"/>
      <w:jc w:val="center"/>
    </w:pPr>
    <w:r w:rsidRPr="003201EF">
      <w:rPr>
        <w:rFonts w:ascii="Arial" w:hAnsi="Arial" w:cs="Arial"/>
        <w:color w:val="000000"/>
        <w:sz w:val="17"/>
        <w:szCs w:val="17"/>
        <w:shd w:val="clear" w:color="auto" w:fill="FFFFFF"/>
      </w:rPr>
      <w:t>2013 © Copyright</w:t>
    </w:r>
    <w:r w:rsidRPr="003201EF">
      <w:rPr>
        <w:rStyle w:val="apple-converted-space"/>
        <w:rFonts w:ascii="Arial" w:hAnsi="Arial" w:cs="Arial"/>
        <w:color w:val="000000"/>
        <w:sz w:val="17"/>
        <w:szCs w:val="17"/>
        <w:shd w:val="clear" w:color="auto" w:fill="FFFFFF"/>
      </w:rPr>
      <w:t> </w:t>
    </w:r>
    <w:hyperlink r:id="rId1" w:tgtFrame="_blank" w:history="1">
      <w:r w:rsidRPr="003201EF">
        <w:rPr>
          <w:rStyle w:val="Hyperlink"/>
          <w:rFonts w:ascii="Arial" w:hAnsi="Arial" w:cs="Arial"/>
          <w:color w:val="000000"/>
          <w:sz w:val="17"/>
          <w:szCs w:val="17"/>
          <w:shd w:val="clear" w:color="auto" w:fill="FFFFFF"/>
        </w:rPr>
        <w:t>Kensium</w:t>
      </w:r>
    </w:hyperlink>
    <w:r w:rsidRPr="003201EF">
      <w:rPr>
        <w:rFonts w:ascii="Arial" w:hAnsi="Arial" w:cs="Arial"/>
        <w:color w:val="000000"/>
        <w:sz w:val="17"/>
        <w:szCs w:val="17"/>
        <w:shd w:val="clear" w:color="auto" w:fill="FFFFFF"/>
      </w:rPr>
      <w:t>. All Rights Reserved.</w:t>
    </w:r>
  </w:p>
  <w:p w14:paraId="4AECC5C7" w14:textId="77777777" w:rsidR="00F367B3" w:rsidRDefault="00F367B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3F39F7" w14:textId="77777777" w:rsidR="000B589F" w:rsidRDefault="000B589F" w:rsidP="0078765B">
      <w:pPr>
        <w:spacing w:after="0" w:line="240" w:lineRule="auto"/>
      </w:pPr>
      <w:r>
        <w:separator/>
      </w:r>
    </w:p>
  </w:footnote>
  <w:footnote w:type="continuationSeparator" w:id="0">
    <w:p w14:paraId="3256F8C7" w14:textId="77777777" w:rsidR="000B589F" w:rsidRDefault="000B589F" w:rsidP="0078765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25pt;height:11.25pt" o:bullet="t">
        <v:imagedata r:id="rId1" o:title="clip_image001"/>
      </v:shape>
    </w:pict>
  </w:numPicBullet>
  <w:numPicBullet w:numPicBulletId="1">
    <w:pict>
      <v:shape id="_x0000_i1031" type="#_x0000_t75" style="width:17.25pt;height:15.75pt;visibility:visible;mso-wrap-style:square" o:bullet="t">
        <v:imagedata r:id="rId2" o:title=""/>
      </v:shape>
    </w:pict>
  </w:numPicBullet>
  <w:numPicBullet w:numPicBulletId="2">
    <w:pict>
      <v:shape id="_x0000_i1032" type="#_x0000_t75" style="width:14.25pt;height:14.25pt;visibility:visible;mso-wrap-style:square" o:bullet="t">
        <v:imagedata r:id="rId3" o:title=""/>
      </v:shape>
    </w:pict>
  </w:numPicBullet>
  <w:abstractNum w:abstractNumId="0" w15:restartNumberingAfterBreak="0">
    <w:nsid w:val="02C7297E"/>
    <w:multiLevelType w:val="hybridMultilevel"/>
    <w:tmpl w:val="966E5E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3A575C4"/>
    <w:multiLevelType w:val="hybridMultilevel"/>
    <w:tmpl w:val="799E2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A215E2"/>
    <w:multiLevelType w:val="multilevel"/>
    <w:tmpl w:val="528AE236"/>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 w15:restartNumberingAfterBreak="0">
    <w:nsid w:val="19D4029A"/>
    <w:multiLevelType w:val="hybridMultilevel"/>
    <w:tmpl w:val="E0AEEDF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AB3EB7"/>
    <w:multiLevelType w:val="hybridMultilevel"/>
    <w:tmpl w:val="5B7C19B4"/>
    <w:lvl w:ilvl="0" w:tplc="E740391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683327"/>
    <w:multiLevelType w:val="multilevel"/>
    <w:tmpl w:val="439E6344"/>
    <w:lvl w:ilvl="0">
      <w:start w:val="1"/>
      <w:numFmt w:val="decimal"/>
      <w:lvlText w:val="%1."/>
      <w:lvlJc w:val="righ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35552FDB"/>
    <w:multiLevelType w:val="hybridMultilevel"/>
    <w:tmpl w:val="3026A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D02727"/>
    <w:multiLevelType w:val="hybridMultilevel"/>
    <w:tmpl w:val="65643732"/>
    <w:lvl w:ilvl="0" w:tplc="8C1467A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7B3141B"/>
    <w:multiLevelType w:val="hybridMultilevel"/>
    <w:tmpl w:val="6484895C"/>
    <w:lvl w:ilvl="0" w:tplc="7A9AE31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C513B13"/>
    <w:multiLevelType w:val="hybridMultilevel"/>
    <w:tmpl w:val="9DF64D44"/>
    <w:lvl w:ilvl="0" w:tplc="A6BCE4F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90B5EF8"/>
    <w:multiLevelType w:val="hybridMultilevel"/>
    <w:tmpl w:val="54301FC0"/>
    <w:lvl w:ilvl="0" w:tplc="5D724262">
      <w:start w:val="1"/>
      <w:numFmt w:val="bullet"/>
      <w:lvlText w:val=""/>
      <w:lvlPicBulletId w:val="1"/>
      <w:lvlJc w:val="left"/>
      <w:pPr>
        <w:tabs>
          <w:tab w:val="num" w:pos="720"/>
        </w:tabs>
        <w:ind w:left="720" w:hanging="360"/>
      </w:pPr>
      <w:rPr>
        <w:rFonts w:ascii="Symbol" w:hAnsi="Symbol" w:hint="default"/>
      </w:rPr>
    </w:lvl>
    <w:lvl w:ilvl="1" w:tplc="160C1926" w:tentative="1">
      <w:start w:val="1"/>
      <w:numFmt w:val="bullet"/>
      <w:lvlText w:val=""/>
      <w:lvlJc w:val="left"/>
      <w:pPr>
        <w:tabs>
          <w:tab w:val="num" w:pos="1440"/>
        </w:tabs>
        <w:ind w:left="1440" w:hanging="360"/>
      </w:pPr>
      <w:rPr>
        <w:rFonts w:ascii="Symbol" w:hAnsi="Symbol" w:hint="default"/>
      </w:rPr>
    </w:lvl>
    <w:lvl w:ilvl="2" w:tplc="42A408A4" w:tentative="1">
      <w:start w:val="1"/>
      <w:numFmt w:val="bullet"/>
      <w:lvlText w:val=""/>
      <w:lvlJc w:val="left"/>
      <w:pPr>
        <w:tabs>
          <w:tab w:val="num" w:pos="2160"/>
        </w:tabs>
        <w:ind w:left="2160" w:hanging="360"/>
      </w:pPr>
      <w:rPr>
        <w:rFonts w:ascii="Symbol" w:hAnsi="Symbol" w:hint="default"/>
      </w:rPr>
    </w:lvl>
    <w:lvl w:ilvl="3" w:tplc="D460FAB0" w:tentative="1">
      <w:start w:val="1"/>
      <w:numFmt w:val="bullet"/>
      <w:lvlText w:val=""/>
      <w:lvlJc w:val="left"/>
      <w:pPr>
        <w:tabs>
          <w:tab w:val="num" w:pos="2880"/>
        </w:tabs>
        <w:ind w:left="2880" w:hanging="360"/>
      </w:pPr>
      <w:rPr>
        <w:rFonts w:ascii="Symbol" w:hAnsi="Symbol" w:hint="default"/>
      </w:rPr>
    </w:lvl>
    <w:lvl w:ilvl="4" w:tplc="ED18725A" w:tentative="1">
      <w:start w:val="1"/>
      <w:numFmt w:val="bullet"/>
      <w:lvlText w:val=""/>
      <w:lvlJc w:val="left"/>
      <w:pPr>
        <w:tabs>
          <w:tab w:val="num" w:pos="3600"/>
        </w:tabs>
        <w:ind w:left="3600" w:hanging="360"/>
      </w:pPr>
      <w:rPr>
        <w:rFonts w:ascii="Symbol" w:hAnsi="Symbol" w:hint="default"/>
      </w:rPr>
    </w:lvl>
    <w:lvl w:ilvl="5" w:tplc="787CD280" w:tentative="1">
      <w:start w:val="1"/>
      <w:numFmt w:val="bullet"/>
      <w:lvlText w:val=""/>
      <w:lvlJc w:val="left"/>
      <w:pPr>
        <w:tabs>
          <w:tab w:val="num" w:pos="4320"/>
        </w:tabs>
        <w:ind w:left="4320" w:hanging="360"/>
      </w:pPr>
      <w:rPr>
        <w:rFonts w:ascii="Symbol" w:hAnsi="Symbol" w:hint="default"/>
      </w:rPr>
    </w:lvl>
    <w:lvl w:ilvl="6" w:tplc="2792746A" w:tentative="1">
      <w:start w:val="1"/>
      <w:numFmt w:val="bullet"/>
      <w:lvlText w:val=""/>
      <w:lvlJc w:val="left"/>
      <w:pPr>
        <w:tabs>
          <w:tab w:val="num" w:pos="5040"/>
        </w:tabs>
        <w:ind w:left="5040" w:hanging="360"/>
      </w:pPr>
      <w:rPr>
        <w:rFonts w:ascii="Symbol" w:hAnsi="Symbol" w:hint="default"/>
      </w:rPr>
    </w:lvl>
    <w:lvl w:ilvl="7" w:tplc="700AA32E" w:tentative="1">
      <w:start w:val="1"/>
      <w:numFmt w:val="bullet"/>
      <w:lvlText w:val=""/>
      <w:lvlJc w:val="left"/>
      <w:pPr>
        <w:tabs>
          <w:tab w:val="num" w:pos="5760"/>
        </w:tabs>
        <w:ind w:left="5760" w:hanging="360"/>
      </w:pPr>
      <w:rPr>
        <w:rFonts w:ascii="Symbol" w:hAnsi="Symbol" w:hint="default"/>
      </w:rPr>
    </w:lvl>
    <w:lvl w:ilvl="8" w:tplc="B1F6C9B2" w:tentative="1">
      <w:start w:val="1"/>
      <w:numFmt w:val="bullet"/>
      <w:lvlText w:val=""/>
      <w:lvlJc w:val="left"/>
      <w:pPr>
        <w:tabs>
          <w:tab w:val="num" w:pos="6480"/>
        </w:tabs>
        <w:ind w:left="6480" w:hanging="360"/>
      </w:pPr>
      <w:rPr>
        <w:rFonts w:ascii="Symbol" w:hAnsi="Symbol" w:hint="default"/>
      </w:rPr>
    </w:lvl>
  </w:abstractNum>
  <w:abstractNum w:abstractNumId="11" w15:restartNumberingAfterBreak="0">
    <w:nsid w:val="496B59CE"/>
    <w:multiLevelType w:val="hybridMultilevel"/>
    <w:tmpl w:val="994EC8B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C37229"/>
    <w:multiLevelType w:val="hybridMultilevel"/>
    <w:tmpl w:val="E12A910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A2C2E84"/>
    <w:multiLevelType w:val="hybridMultilevel"/>
    <w:tmpl w:val="6024C0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C942099"/>
    <w:multiLevelType w:val="multilevel"/>
    <w:tmpl w:val="948AE8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0904FA"/>
    <w:multiLevelType w:val="hybridMultilevel"/>
    <w:tmpl w:val="4B240ADE"/>
    <w:lvl w:ilvl="0" w:tplc="3C088234">
      <w:start w:val="1"/>
      <w:numFmt w:val="bullet"/>
      <w:lvlText w:val=""/>
      <w:lvlPicBulletId w:val="2"/>
      <w:lvlJc w:val="left"/>
      <w:pPr>
        <w:tabs>
          <w:tab w:val="num" w:pos="720"/>
        </w:tabs>
        <w:ind w:left="720" w:hanging="360"/>
      </w:pPr>
      <w:rPr>
        <w:rFonts w:ascii="Symbol" w:hAnsi="Symbol" w:hint="default"/>
      </w:rPr>
    </w:lvl>
    <w:lvl w:ilvl="1" w:tplc="B6206C34" w:tentative="1">
      <w:start w:val="1"/>
      <w:numFmt w:val="bullet"/>
      <w:lvlText w:val=""/>
      <w:lvlJc w:val="left"/>
      <w:pPr>
        <w:tabs>
          <w:tab w:val="num" w:pos="1440"/>
        </w:tabs>
        <w:ind w:left="1440" w:hanging="360"/>
      </w:pPr>
      <w:rPr>
        <w:rFonts w:ascii="Symbol" w:hAnsi="Symbol" w:hint="default"/>
      </w:rPr>
    </w:lvl>
    <w:lvl w:ilvl="2" w:tplc="7F2ADC70" w:tentative="1">
      <w:start w:val="1"/>
      <w:numFmt w:val="bullet"/>
      <w:lvlText w:val=""/>
      <w:lvlJc w:val="left"/>
      <w:pPr>
        <w:tabs>
          <w:tab w:val="num" w:pos="2160"/>
        </w:tabs>
        <w:ind w:left="2160" w:hanging="360"/>
      </w:pPr>
      <w:rPr>
        <w:rFonts w:ascii="Symbol" w:hAnsi="Symbol" w:hint="default"/>
      </w:rPr>
    </w:lvl>
    <w:lvl w:ilvl="3" w:tplc="6AFA618A" w:tentative="1">
      <w:start w:val="1"/>
      <w:numFmt w:val="bullet"/>
      <w:lvlText w:val=""/>
      <w:lvlJc w:val="left"/>
      <w:pPr>
        <w:tabs>
          <w:tab w:val="num" w:pos="2880"/>
        </w:tabs>
        <w:ind w:left="2880" w:hanging="360"/>
      </w:pPr>
      <w:rPr>
        <w:rFonts w:ascii="Symbol" w:hAnsi="Symbol" w:hint="default"/>
      </w:rPr>
    </w:lvl>
    <w:lvl w:ilvl="4" w:tplc="4EC0810C" w:tentative="1">
      <w:start w:val="1"/>
      <w:numFmt w:val="bullet"/>
      <w:lvlText w:val=""/>
      <w:lvlJc w:val="left"/>
      <w:pPr>
        <w:tabs>
          <w:tab w:val="num" w:pos="3600"/>
        </w:tabs>
        <w:ind w:left="3600" w:hanging="360"/>
      </w:pPr>
      <w:rPr>
        <w:rFonts w:ascii="Symbol" w:hAnsi="Symbol" w:hint="default"/>
      </w:rPr>
    </w:lvl>
    <w:lvl w:ilvl="5" w:tplc="41748F0C" w:tentative="1">
      <w:start w:val="1"/>
      <w:numFmt w:val="bullet"/>
      <w:lvlText w:val=""/>
      <w:lvlJc w:val="left"/>
      <w:pPr>
        <w:tabs>
          <w:tab w:val="num" w:pos="4320"/>
        </w:tabs>
        <w:ind w:left="4320" w:hanging="360"/>
      </w:pPr>
      <w:rPr>
        <w:rFonts w:ascii="Symbol" w:hAnsi="Symbol" w:hint="default"/>
      </w:rPr>
    </w:lvl>
    <w:lvl w:ilvl="6" w:tplc="6D025D9A" w:tentative="1">
      <w:start w:val="1"/>
      <w:numFmt w:val="bullet"/>
      <w:lvlText w:val=""/>
      <w:lvlJc w:val="left"/>
      <w:pPr>
        <w:tabs>
          <w:tab w:val="num" w:pos="5040"/>
        </w:tabs>
        <w:ind w:left="5040" w:hanging="360"/>
      </w:pPr>
      <w:rPr>
        <w:rFonts w:ascii="Symbol" w:hAnsi="Symbol" w:hint="default"/>
      </w:rPr>
    </w:lvl>
    <w:lvl w:ilvl="7" w:tplc="528E96AC" w:tentative="1">
      <w:start w:val="1"/>
      <w:numFmt w:val="bullet"/>
      <w:lvlText w:val=""/>
      <w:lvlJc w:val="left"/>
      <w:pPr>
        <w:tabs>
          <w:tab w:val="num" w:pos="5760"/>
        </w:tabs>
        <w:ind w:left="5760" w:hanging="360"/>
      </w:pPr>
      <w:rPr>
        <w:rFonts w:ascii="Symbol" w:hAnsi="Symbol" w:hint="default"/>
      </w:rPr>
    </w:lvl>
    <w:lvl w:ilvl="8" w:tplc="BB6A5B5E" w:tentative="1">
      <w:start w:val="1"/>
      <w:numFmt w:val="bullet"/>
      <w:lvlText w:val=""/>
      <w:lvlJc w:val="left"/>
      <w:pPr>
        <w:tabs>
          <w:tab w:val="num" w:pos="6480"/>
        </w:tabs>
        <w:ind w:left="6480" w:hanging="360"/>
      </w:pPr>
      <w:rPr>
        <w:rFonts w:ascii="Symbol" w:hAnsi="Symbol" w:hint="default"/>
      </w:rPr>
    </w:lvl>
  </w:abstractNum>
  <w:abstractNum w:abstractNumId="16" w15:restartNumberingAfterBreak="0">
    <w:nsid w:val="55A2015A"/>
    <w:multiLevelType w:val="hybridMultilevel"/>
    <w:tmpl w:val="2C04FA32"/>
    <w:lvl w:ilvl="0" w:tplc="BA84E7D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66F1BE2"/>
    <w:multiLevelType w:val="hybridMultilevel"/>
    <w:tmpl w:val="B9ACA0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D75232B"/>
    <w:multiLevelType w:val="hybridMultilevel"/>
    <w:tmpl w:val="2C74A348"/>
    <w:lvl w:ilvl="0" w:tplc="754076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D92634A"/>
    <w:multiLevelType w:val="hybridMultilevel"/>
    <w:tmpl w:val="75FCDF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E3C7A57"/>
    <w:multiLevelType w:val="hybridMultilevel"/>
    <w:tmpl w:val="E4C629EC"/>
    <w:lvl w:ilvl="0" w:tplc="73AC1FE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65443628"/>
    <w:multiLevelType w:val="hybridMultilevel"/>
    <w:tmpl w:val="DD5A68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8955E1E"/>
    <w:multiLevelType w:val="hybridMultilevel"/>
    <w:tmpl w:val="E6E8F7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8BA7EAE"/>
    <w:multiLevelType w:val="hybridMultilevel"/>
    <w:tmpl w:val="07DE39C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9424B7C"/>
    <w:multiLevelType w:val="multilevel"/>
    <w:tmpl w:val="1E527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F8A4C3E"/>
    <w:multiLevelType w:val="hybridMultilevel"/>
    <w:tmpl w:val="50900B4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1744CB7"/>
    <w:multiLevelType w:val="multilevel"/>
    <w:tmpl w:val="8F18F5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1D724B5"/>
    <w:multiLevelType w:val="hybridMultilevel"/>
    <w:tmpl w:val="E16201B4"/>
    <w:lvl w:ilvl="0" w:tplc="97F0747A">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8" w15:restartNumberingAfterBreak="0">
    <w:nsid w:val="7528550C"/>
    <w:multiLevelType w:val="hybridMultilevel"/>
    <w:tmpl w:val="2E0CC7D6"/>
    <w:lvl w:ilvl="0" w:tplc="BEE01A74">
      <w:start w:val="1"/>
      <w:numFmt w:val="lowerLetter"/>
      <w:lvlText w:val="%1."/>
      <w:lvlJc w:val="left"/>
      <w:pPr>
        <w:ind w:left="360" w:hanging="360"/>
      </w:pPr>
      <w:rPr>
        <w:rFonts w:ascii="Calibri" w:eastAsiaTheme="minorHAnsi" w:hAnsi="Calibri" w:cstheme="minorBid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759F2912"/>
    <w:multiLevelType w:val="hybridMultilevel"/>
    <w:tmpl w:val="8C503C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73929C2"/>
    <w:multiLevelType w:val="hybridMultilevel"/>
    <w:tmpl w:val="6D2A6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7612379"/>
    <w:multiLevelType w:val="hybridMultilevel"/>
    <w:tmpl w:val="3678E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AA97053"/>
    <w:multiLevelType w:val="hybridMultilevel"/>
    <w:tmpl w:val="C0167FE8"/>
    <w:lvl w:ilvl="0" w:tplc="04090007">
      <w:start w:val="1"/>
      <w:numFmt w:val="bullet"/>
      <w:lvlText w:val=""/>
      <w:lvlPicBulletId w:val="0"/>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start w:val="1"/>
      <w:numFmt w:val="bullet"/>
      <w:lvlText w:val=""/>
      <w:lvlJc w:val="left"/>
      <w:pPr>
        <w:ind w:left="2214" w:hanging="360"/>
      </w:pPr>
      <w:rPr>
        <w:rFonts w:ascii="Wingdings" w:hAnsi="Wingdings" w:hint="default"/>
      </w:rPr>
    </w:lvl>
    <w:lvl w:ilvl="3" w:tplc="04090001">
      <w:start w:val="1"/>
      <w:numFmt w:val="bullet"/>
      <w:lvlText w:val=""/>
      <w:lvlJc w:val="left"/>
      <w:pPr>
        <w:ind w:left="2934" w:hanging="360"/>
      </w:pPr>
      <w:rPr>
        <w:rFonts w:ascii="Symbol" w:hAnsi="Symbol" w:hint="default"/>
      </w:rPr>
    </w:lvl>
    <w:lvl w:ilvl="4" w:tplc="04090003">
      <w:start w:val="1"/>
      <w:numFmt w:val="bullet"/>
      <w:lvlText w:val="o"/>
      <w:lvlJc w:val="left"/>
      <w:pPr>
        <w:ind w:left="3654" w:hanging="360"/>
      </w:pPr>
      <w:rPr>
        <w:rFonts w:ascii="Courier New" w:hAnsi="Courier New" w:cs="Courier New" w:hint="default"/>
      </w:rPr>
    </w:lvl>
    <w:lvl w:ilvl="5" w:tplc="04090005">
      <w:start w:val="1"/>
      <w:numFmt w:val="bullet"/>
      <w:lvlText w:val=""/>
      <w:lvlJc w:val="left"/>
      <w:pPr>
        <w:ind w:left="4374" w:hanging="360"/>
      </w:pPr>
      <w:rPr>
        <w:rFonts w:ascii="Wingdings" w:hAnsi="Wingdings" w:hint="default"/>
      </w:rPr>
    </w:lvl>
    <w:lvl w:ilvl="6" w:tplc="04090001">
      <w:start w:val="1"/>
      <w:numFmt w:val="bullet"/>
      <w:lvlText w:val=""/>
      <w:lvlJc w:val="left"/>
      <w:pPr>
        <w:ind w:left="5094" w:hanging="360"/>
      </w:pPr>
      <w:rPr>
        <w:rFonts w:ascii="Symbol" w:hAnsi="Symbol" w:hint="default"/>
      </w:rPr>
    </w:lvl>
    <w:lvl w:ilvl="7" w:tplc="04090003">
      <w:start w:val="1"/>
      <w:numFmt w:val="bullet"/>
      <w:lvlText w:val="o"/>
      <w:lvlJc w:val="left"/>
      <w:pPr>
        <w:ind w:left="5814" w:hanging="360"/>
      </w:pPr>
      <w:rPr>
        <w:rFonts w:ascii="Courier New" w:hAnsi="Courier New" w:cs="Courier New" w:hint="default"/>
      </w:rPr>
    </w:lvl>
    <w:lvl w:ilvl="8" w:tplc="04090005">
      <w:start w:val="1"/>
      <w:numFmt w:val="bullet"/>
      <w:lvlText w:val=""/>
      <w:lvlJc w:val="left"/>
      <w:pPr>
        <w:ind w:left="6534" w:hanging="360"/>
      </w:pPr>
      <w:rPr>
        <w:rFonts w:ascii="Wingdings" w:hAnsi="Wingdings" w:hint="default"/>
      </w:rPr>
    </w:lvl>
  </w:abstractNum>
  <w:abstractNum w:abstractNumId="33" w15:restartNumberingAfterBreak="0">
    <w:nsid w:val="7CAE659E"/>
    <w:multiLevelType w:val="hybridMultilevel"/>
    <w:tmpl w:val="97AAC9AC"/>
    <w:lvl w:ilvl="0" w:tplc="04090019">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5"/>
  </w:num>
  <w:num w:numId="2">
    <w:abstractNumId w:val="7"/>
  </w:num>
  <w:num w:numId="3">
    <w:abstractNumId w:val="18"/>
  </w:num>
  <w:num w:numId="4">
    <w:abstractNumId w:val="12"/>
  </w:num>
  <w:num w:numId="5">
    <w:abstractNumId w:val="11"/>
  </w:num>
  <w:num w:numId="6">
    <w:abstractNumId w:val="25"/>
  </w:num>
  <w:num w:numId="7">
    <w:abstractNumId w:val="21"/>
  </w:num>
  <w:num w:numId="8">
    <w:abstractNumId w:val="2"/>
  </w:num>
  <w:num w:numId="9">
    <w:abstractNumId w:val="9"/>
  </w:num>
  <w:num w:numId="10">
    <w:abstractNumId w:val="19"/>
  </w:num>
  <w:num w:numId="11">
    <w:abstractNumId w:val="20"/>
  </w:num>
  <w:num w:numId="12">
    <w:abstractNumId w:val="8"/>
  </w:num>
  <w:num w:numId="13">
    <w:abstractNumId w:val="33"/>
  </w:num>
  <w:num w:numId="14">
    <w:abstractNumId w:val="16"/>
  </w:num>
  <w:num w:numId="15">
    <w:abstractNumId w:val="17"/>
  </w:num>
  <w:num w:numId="16">
    <w:abstractNumId w:val="13"/>
  </w:num>
  <w:num w:numId="17">
    <w:abstractNumId w:val="0"/>
  </w:num>
  <w:num w:numId="1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2"/>
  </w:num>
  <w:num w:numId="20">
    <w:abstractNumId w:val="28"/>
  </w:num>
  <w:num w:numId="21">
    <w:abstractNumId w:val="0"/>
  </w:num>
  <w:num w:numId="22">
    <w:abstractNumId w:val="32"/>
  </w:num>
  <w:num w:numId="23">
    <w:abstractNumId w:val="29"/>
  </w:num>
  <w:num w:numId="24">
    <w:abstractNumId w:val="22"/>
  </w:num>
  <w:num w:numId="25">
    <w:abstractNumId w:val="10"/>
  </w:num>
  <w:num w:numId="26">
    <w:abstractNumId w:val="15"/>
  </w:num>
  <w:num w:numId="27">
    <w:abstractNumId w:val="3"/>
  </w:num>
  <w:num w:numId="28">
    <w:abstractNumId w:val="23"/>
  </w:num>
  <w:num w:numId="29">
    <w:abstractNumId w:val="4"/>
  </w:num>
  <w:num w:numId="30">
    <w:abstractNumId w:val="26"/>
  </w:num>
  <w:num w:numId="31">
    <w:abstractNumId w:val="24"/>
  </w:num>
  <w:num w:numId="32">
    <w:abstractNumId w:val="14"/>
  </w:num>
  <w:num w:numId="33">
    <w:abstractNumId w:val="6"/>
  </w:num>
  <w:num w:numId="34">
    <w:abstractNumId w:val="31"/>
  </w:num>
  <w:num w:numId="35">
    <w:abstractNumId w:val="1"/>
  </w:num>
  <w:num w:numId="36">
    <w:abstractNumId w:val="3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0869"/>
    <w:rsid w:val="000014C1"/>
    <w:rsid w:val="00012774"/>
    <w:rsid w:val="00013606"/>
    <w:rsid w:val="000220C7"/>
    <w:rsid w:val="000259B7"/>
    <w:rsid w:val="00030166"/>
    <w:rsid w:val="00047595"/>
    <w:rsid w:val="00050FFD"/>
    <w:rsid w:val="00053CF5"/>
    <w:rsid w:val="00074C31"/>
    <w:rsid w:val="00076A14"/>
    <w:rsid w:val="00084013"/>
    <w:rsid w:val="00087FB4"/>
    <w:rsid w:val="000960CA"/>
    <w:rsid w:val="000A0F05"/>
    <w:rsid w:val="000A4DFA"/>
    <w:rsid w:val="000B589F"/>
    <w:rsid w:val="000B58F4"/>
    <w:rsid w:val="000E3270"/>
    <w:rsid w:val="000F7078"/>
    <w:rsid w:val="000F7297"/>
    <w:rsid w:val="00115AD6"/>
    <w:rsid w:val="00132CF8"/>
    <w:rsid w:val="00134658"/>
    <w:rsid w:val="00135B1C"/>
    <w:rsid w:val="0013775A"/>
    <w:rsid w:val="00137A1F"/>
    <w:rsid w:val="00157E9D"/>
    <w:rsid w:val="00187E7F"/>
    <w:rsid w:val="00190029"/>
    <w:rsid w:val="00193149"/>
    <w:rsid w:val="001A3880"/>
    <w:rsid w:val="001A7AC7"/>
    <w:rsid w:val="001C62C9"/>
    <w:rsid w:val="001C6888"/>
    <w:rsid w:val="001D6E23"/>
    <w:rsid w:val="001D749B"/>
    <w:rsid w:val="001D7883"/>
    <w:rsid w:val="0020006B"/>
    <w:rsid w:val="00202A6A"/>
    <w:rsid w:val="002033C8"/>
    <w:rsid w:val="00212E0E"/>
    <w:rsid w:val="00215928"/>
    <w:rsid w:val="002367E3"/>
    <w:rsid w:val="00247770"/>
    <w:rsid w:val="002545B4"/>
    <w:rsid w:val="00263C7A"/>
    <w:rsid w:val="00266418"/>
    <w:rsid w:val="0026693F"/>
    <w:rsid w:val="002711CE"/>
    <w:rsid w:val="00273489"/>
    <w:rsid w:val="0028085E"/>
    <w:rsid w:val="0028158E"/>
    <w:rsid w:val="00281C62"/>
    <w:rsid w:val="002908B6"/>
    <w:rsid w:val="00290F78"/>
    <w:rsid w:val="00291485"/>
    <w:rsid w:val="00291A52"/>
    <w:rsid w:val="002942FC"/>
    <w:rsid w:val="0029603B"/>
    <w:rsid w:val="002A1E5D"/>
    <w:rsid w:val="002B3883"/>
    <w:rsid w:val="002B3C8F"/>
    <w:rsid w:val="002C4A47"/>
    <w:rsid w:val="002D46C3"/>
    <w:rsid w:val="002D47F9"/>
    <w:rsid w:val="002E5191"/>
    <w:rsid w:val="002E671E"/>
    <w:rsid w:val="002F02F2"/>
    <w:rsid w:val="00300C9A"/>
    <w:rsid w:val="00303480"/>
    <w:rsid w:val="00306EC9"/>
    <w:rsid w:val="00320E5F"/>
    <w:rsid w:val="00323351"/>
    <w:rsid w:val="00332AC0"/>
    <w:rsid w:val="0033694D"/>
    <w:rsid w:val="00337241"/>
    <w:rsid w:val="00343E1B"/>
    <w:rsid w:val="00361BCE"/>
    <w:rsid w:val="003633C9"/>
    <w:rsid w:val="003905AE"/>
    <w:rsid w:val="00390C76"/>
    <w:rsid w:val="003968C6"/>
    <w:rsid w:val="00397195"/>
    <w:rsid w:val="003A142C"/>
    <w:rsid w:val="003A734C"/>
    <w:rsid w:val="003B54A1"/>
    <w:rsid w:val="003B632C"/>
    <w:rsid w:val="003C6B6E"/>
    <w:rsid w:val="003D2865"/>
    <w:rsid w:val="003D6749"/>
    <w:rsid w:val="003E20BB"/>
    <w:rsid w:val="003F5D77"/>
    <w:rsid w:val="00416929"/>
    <w:rsid w:val="004252DC"/>
    <w:rsid w:val="00430221"/>
    <w:rsid w:val="00430319"/>
    <w:rsid w:val="00434806"/>
    <w:rsid w:val="004434FA"/>
    <w:rsid w:val="00446C2B"/>
    <w:rsid w:val="00462A72"/>
    <w:rsid w:val="00466404"/>
    <w:rsid w:val="00475BEE"/>
    <w:rsid w:val="00485773"/>
    <w:rsid w:val="00497151"/>
    <w:rsid w:val="004A02C2"/>
    <w:rsid w:val="004B1667"/>
    <w:rsid w:val="004B3A8F"/>
    <w:rsid w:val="004C2983"/>
    <w:rsid w:val="004C3B1F"/>
    <w:rsid w:val="004E54EA"/>
    <w:rsid w:val="004F3DB0"/>
    <w:rsid w:val="0050035F"/>
    <w:rsid w:val="00501AA9"/>
    <w:rsid w:val="00510DF4"/>
    <w:rsid w:val="005124EC"/>
    <w:rsid w:val="00526829"/>
    <w:rsid w:val="00561E73"/>
    <w:rsid w:val="00573114"/>
    <w:rsid w:val="00575BD5"/>
    <w:rsid w:val="005A2EBC"/>
    <w:rsid w:val="005B11CC"/>
    <w:rsid w:val="005C0E63"/>
    <w:rsid w:val="005D4EAD"/>
    <w:rsid w:val="005E4999"/>
    <w:rsid w:val="005E547A"/>
    <w:rsid w:val="005E5C7A"/>
    <w:rsid w:val="005E6BC5"/>
    <w:rsid w:val="005E7D19"/>
    <w:rsid w:val="0060707D"/>
    <w:rsid w:val="00616648"/>
    <w:rsid w:val="006233C6"/>
    <w:rsid w:val="00637D2C"/>
    <w:rsid w:val="00641614"/>
    <w:rsid w:val="00656943"/>
    <w:rsid w:val="00681FF1"/>
    <w:rsid w:val="006826CE"/>
    <w:rsid w:val="0068404B"/>
    <w:rsid w:val="00693FA1"/>
    <w:rsid w:val="006959B9"/>
    <w:rsid w:val="006A361E"/>
    <w:rsid w:val="006D75A5"/>
    <w:rsid w:val="006E070C"/>
    <w:rsid w:val="006E3EA2"/>
    <w:rsid w:val="006E6DE6"/>
    <w:rsid w:val="006F5B60"/>
    <w:rsid w:val="006F61A1"/>
    <w:rsid w:val="00700F0C"/>
    <w:rsid w:val="00706375"/>
    <w:rsid w:val="00714366"/>
    <w:rsid w:val="00723390"/>
    <w:rsid w:val="00736792"/>
    <w:rsid w:val="00737D2F"/>
    <w:rsid w:val="00741F80"/>
    <w:rsid w:val="007440BB"/>
    <w:rsid w:val="007466C1"/>
    <w:rsid w:val="007628D4"/>
    <w:rsid w:val="0076319B"/>
    <w:rsid w:val="00766D22"/>
    <w:rsid w:val="007728D6"/>
    <w:rsid w:val="0078164E"/>
    <w:rsid w:val="00785B2D"/>
    <w:rsid w:val="0078765B"/>
    <w:rsid w:val="007A258F"/>
    <w:rsid w:val="007B470B"/>
    <w:rsid w:val="007B68F4"/>
    <w:rsid w:val="007E7518"/>
    <w:rsid w:val="00810F6A"/>
    <w:rsid w:val="00815255"/>
    <w:rsid w:val="0083167A"/>
    <w:rsid w:val="008324E8"/>
    <w:rsid w:val="008462C4"/>
    <w:rsid w:val="00862434"/>
    <w:rsid w:val="00862CF9"/>
    <w:rsid w:val="008637A5"/>
    <w:rsid w:val="00872BF9"/>
    <w:rsid w:val="00874464"/>
    <w:rsid w:val="00893BE3"/>
    <w:rsid w:val="008A4FF3"/>
    <w:rsid w:val="008A728E"/>
    <w:rsid w:val="008A78D3"/>
    <w:rsid w:val="008B58C2"/>
    <w:rsid w:val="008C0E45"/>
    <w:rsid w:val="008C6CDE"/>
    <w:rsid w:val="008D4C0B"/>
    <w:rsid w:val="008E093E"/>
    <w:rsid w:val="008E3504"/>
    <w:rsid w:val="008F19B8"/>
    <w:rsid w:val="008F2079"/>
    <w:rsid w:val="009078CF"/>
    <w:rsid w:val="009138CD"/>
    <w:rsid w:val="0091680A"/>
    <w:rsid w:val="00916B5D"/>
    <w:rsid w:val="00922024"/>
    <w:rsid w:val="00931AE8"/>
    <w:rsid w:val="00941D6E"/>
    <w:rsid w:val="00950A77"/>
    <w:rsid w:val="00972732"/>
    <w:rsid w:val="00975075"/>
    <w:rsid w:val="00980598"/>
    <w:rsid w:val="00981EF5"/>
    <w:rsid w:val="0099062D"/>
    <w:rsid w:val="009A059A"/>
    <w:rsid w:val="009A7249"/>
    <w:rsid w:val="009D2B20"/>
    <w:rsid w:val="009D62EF"/>
    <w:rsid w:val="009E60F1"/>
    <w:rsid w:val="00A10D45"/>
    <w:rsid w:val="00A14DE7"/>
    <w:rsid w:val="00A245CB"/>
    <w:rsid w:val="00A25CCC"/>
    <w:rsid w:val="00A414BE"/>
    <w:rsid w:val="00A534C0"/>
    <w:rsid w:val="00A569B7"/>
    <w:rsid w:val="00A572FF"/>
    <w:rsid w:val="00A641BB"/>
    <w:rsid w:val="00A64F21"/>
    <w:rsid w:val="00A76F06"/>
    <w:rsid w:val="00A87026"/>
    <w:rsid w:val="00AA560C"/>
    <w:rsid w:val="00AA7DD5"/>
    <w:rsid w:val="00AB5BDA"/>
    <w:rsid w:val="00AD0272"/>
    <w:rsid w:val="00AE17A6"/>
    <w:rsid w:val="00AF3060"/>
    <w:rsid w:val="00B10A4D"/>
    <w:rsid w:val="00B12D63"/>
    <w:rsid w:val="00B2362E"/>
    <w:rsid w:val="00B25C0A"/>
    <w:rsid w:val="00B50525"/>
    <w:rsid w:val="00B50D98"/>
    <w:rsid w:val="00B53043"/>
    <w:rsid w:val="00B67D76"/>
    <w:rsid w:val="00B916C3"/>
    <w:rsid w:val="00B9347F"/>
    <w:rsid w:val="00B96626"/>
    <w:rsid w:val="00BC1653"/>
    <w:rsid w:val="00BC2CCB"/>
    <w:rsid w:val="00BD2E04"/>
    <w:rsid w:val="00BD40AA"/>
    <w:rsid w:val="00BE3A40"/>
    <w:rsid w:val="00C01517"/>
    <w:rsid w:val="00C050E2"/>
    <w:rsid w:val="00C25534"/>
    <w:rsid w:val="00C328F1"/>
    <w:rsid w:val="00C45A2D"/>
    <w:rsid w:val="00C60062"/>
    <w:rsid w:val="00C63F33"/>
    <w:rsid w:val="00C74AEE"/>
    <w:rsid w:val="00C757F4"/>
    <w:rsid w:val="00C7762B"/>
    <w:rsid w:val="00C839CE"/>
    <w:rsid w:val="00CA3EB4"/>
    <w:rsid w:val="00CA6BDE"/>
    <w:rsid w:val="00CB2C11"/>
    <w:rsid w:val="00CB6E81"/>
    <w:rsid w:val="00CC59C4"/>
    <w:rsid w:val="00CC7C9E"/>
    <w:rsid w:val="00CD5320"/>
    <w:rsid w:val="00CF71A4"/>
    <w:rsid w:val="00D02583"/>
    <w:rsid w:val="00D444FA"/>
    <w:rsid w:val="00D547C9"/>
    <w:rsid w:val="00D57C6E"/>
    <w:rsid w:val="00D63A34"/>
    <w:rsid w:val="00D847AD"/>
    <w:rsid w:val="00D87724"/>
    <w:rsid w:val="00D91D82"/>
    <w:rsid w:val="00DA3894"/>
    <w:rsid w:val="00DA7E38"/>
    <w:rsid w:val="00DB0869"/>
    <w:rsid w:val="00DB53D0"/>
    <w:rsid w:val="00DB6A74"/>
    <w:rsid w:val="00DC007F"/>
    <w:rsid w:val="00DC0B68"/>
    <w:rsid w:val="00DD61AD"/>
    <w:rsid w:val="00E01F19"/>
    <w:rsid w:val="00E12652"/>
    <w:rsid w:val="00E14DAA"/>
    <w:rsid w:val="00E21105"/>
    <w:rsid w:val="00E2790F"/>
    <w:rsid w:val="00E4099E"/>
    <w:rsid w:val="00E43F77"/>
    <w:rsid w:val="00E47AEF"/>
    <w:rsid w:val="00E54CF3"/>
    <w:rsid w:val="00E81A71"/>
    <w:rsid w:val="00E82F3B"/>
    <w:rsid w:val="00E9122F"/>
    <w:rsid w:val="00EA36A0"/>
    <w:rsid w:val="00EB12F7"/>
    <w:rsid w:val="00EC4DA6"/>
    <w:rsid w:val="00ED41F6"/>
    <w:rsid w:val="00F0236E"/>
    <w:rsid w:val="00F03B18"/>
    <w:rsid w:val="00F03D68"/>
    <w:rsid w:val="00F15FDC"/>
    <w:rsid w:val="00F2201B"/>
    <w:rsid w:val="00F367B3"/>
    <w:rsid w:val="00F36B68"/>
    <w:rsid w:val="00F4100D"/>
    <w:rsid w:val="00F47CE2"/>
    <w:rsid w:val="00F5482E"/>
    <w:rsid w:val="00F601EF"/>
    <w:rsid w:val="00F6717C"/>
    <w:rsid w:val="00F72E86"/>
    <w:rsid w:val="00F75E82"/>
    <w:rsid w:val="00F83FF7"/>
    <w:rsid w:val="00F8483F"/>
    <w:rsid w:val="00F94E73"/>
    <w:rsid w:val="00FA02C1"/>
    <w:rsid w:val="00FB0EA6"/>
    <w:rsid w:val="00FD4333"/>
    <w:rsid w:val="00FD5050"/>
    <w:rsid w:val="00FD7336"/>
    <w:rsid w:val="00FF361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D005A"/>
  <w15:docId w15:val="{6E02D095-FB4D-4CC2-A845-DD87EC6E0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6BC5"/>
  </w:style>
  <w:style w:type="paragraph" w:styleId="Heading1">
    <w:name w:val="heading 1"/>
    <w:basedOn w:val="Normal"/>
    <w:next w:val="Normal"/>
    <w:link w:val="Heading1Char"/>
    <w:uiPriority w:val="9"/>
    <w:qFormat/>
    <w:rsid w:val="005E6BC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5052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36B6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36B6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E6BC5"/>
    <w:rPr>
      <w:color w:val="0000FF" w:themeColor="hyperlink"/>
      <w:u w:val="single"/>
    </w:rPr>
  </w:style>
  <w:style w:type="character" w:customStyle="1" w:styleId="Heading1Char">
    <w:name w:val="Heading 1 Char"/>
    <w:basedOn w:val="DefaultParagraphFont"/>
    <w:link w:val="Heading1"/>
    <w:uiPriority w:val="9"/>
    <w:rsid w:val="005E6BC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qFormat/>
    <w:rsid w:val="005E6BC5"/>
    <w:pPr>
      <w:keepLines w:val="0"/>
      <w:shd w:val="clear" w:color="auto" w:fill="FFFFFF"/>
      <w:spacing w:before="240" w:after="120" w:line="240" w:lineRule="auto"/>
      <w:jc w:val="center"/>
      <w:outlineLvl w:val="9"/>
    </w:pPr>
    <w:rPr>
      <w:rFonts w:ascii="Arial" w:eastAsia="Times New Roman" w:hAnsi="Arial" w:cs="Times New Roman"/>
      <w:caps/>
      <w:noProof/>
      <w:color w:val="auto"/>
      <w:sz w:val="24"/>
      <w:szCs w:val="24"/>
      <w:lang w:val="x-none" w:eastAsia="x-none" w:bidi="hi-IN"/>
    </w:rPr>
  </w:style>
  <w:style w:type="paragraph" w:styleId="TOC1">
    <w:name w:val="toc 1"/>
    <w:basedOn w:val="Normal"/>
    <w:next w:val="Normal"/>
    <w:autoRedefine/>
    <w:uiPriority w:val="39"/>
    <w:rsid w:val="005E6BC5"/>
    <w:pPr>
      <w:spacing w:before="120" w:after="120" w:line="240" w:lineRule="auto"/>
    </w:pPr>
    <w:rPr>
      <w:rFonts w:ascii="Calibri" w:eastAsia="Times New Roman" w:hAnsi="Calibri" w:cs="Calibri"/>
      <w:b/>
      <w:bCs/>
      <w:caps/>
      <w:kern w:val="24"/>
      <w:sz w:val="20"/>
      <w:szCs w:val="20"/>
    </w:rPr>
  </w:style>
  <w:style w:type="paragraph" w:styleId="TOC2">
    <w:name w:val="toc 2"/>
    <w:basedOn w:val="Normal"/>
    <w:next w:val="Normal"/>
    <w:autoRedefine/>
    <w:uiPriority w:val="39"/>
    <w:rsid w:val="005E6BC5"/>
    <w:pPr>
      <w:spacing w:after="0" w:line="240" w:lineRule="auto"/>
      <w:ind w:left="220"/>
    </w:pPr>
    <w:rPr>
      <w:rFonts w:ascii="Calibri" w:eastAsia="Times New Roman" w:hAnsi="Calibri" w:cs="Calibri"/>
      <w:smallCaps/>
      <w:kern w:val="24"/>
      <w:sz w:val="20"/>
      <w:szCs w:val="20"/>
    </w:rPr>
  </w:style>
  <w:style w:type="paragraph" w:styleId="BalloonText">
    <w:name w:val="Balloon Text"/>
    <w:basedOn w:val="Normal"/>
    <w:link w:val="BalloonTextChar"/>
    <w:uiPriority w:val="99"/>
    <w:semiHidden/>
    <w:unhideWhenUsed/>
    <w:rsid w:val="005E6B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6BC5"/>
    <w:rPr>
      <w:rFonts w:ascii="Tahoma" w:hAnsi="Tahoma" w:cs="Tahoma"/>
      <w:sz w:val="16"/>
      <w:szCs w:val="16"/>
    </w:rPr>
  </w:style>
  <w:style w:type="paragraph" w:styleId="Header">
    <w:name w:val="header"/>
    <w:basedOn w:val="Normal"/>
    <w:link w:val="HeaderChar"/>
    <w:uiPriority w:val="99"/>
    <w:unhideWhenUsed/>
    <w:rsid w:val="007876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765B"/>
  </w:style>
  <w:style w:type="paragraph" w:styleId="Footer">
    <w:name w:val="footer"/>
    <w:basedOn w:val="Normal"/>
    <w:link w:val="FooterChar"/>
    <w:uiPriority w:val="99"/>
    <w:unhideWhenUsed/>
    <w:rsid w:val="007876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765B"/>
  </w:style>
  <w:style w:type="character" w:customStyle="1" w:styleId="apple-converted-space">
    <w:name w:val="apple-converted-space"/>
    <w:basedOn w:val="DefaultParagraphFont"/>
    <w:rsid w:val="0078765B"/>
  </w:style>
  <w:style w:type="paragraph" w:styleId="ListParagraph">
    <w:name w:val="List Paragraph"/>
    <w:basedOn w:val="Normal"/>
    <w:uiPriority w:val="34"/>
    <w:qFormat/>
    <w:rsid w:val="00C01517"/>
    <w:pPr>
      <w:ind w:left="720"/>
      <w:contextualSpacing/>
    </w:pPr>
  </w:style>
  <w:style w:type="paragraph" w:customStyle="1" w:styleId="Default">
    <w:name w:val="Default"/>
    <w:rsid w:val="009D62EF"/>
    <w:pPr>
      <w:autoSpaceDE w:val="0"/>
      <w:autoSpaceDN w:val="0"/>
      <w:adjustRightInd w:val="0"/>
      <w:spacing w:after="0" w:line="240" w:lineRule="auto"/>
    </w:pPr>
    <w:rPr>
      <w:rFonts w:ascii="Calibri" w:hAnsi="Calibri" w:cs="Calibri"/>
      <w:color w:val="000000"/>
      <w:sz w:val="24"/>
      <w:szCs w:val="24"/>
    </w:rPr>
  </w:style>
  <w:style w:type="character" w:customStyle="1" w:styleId="Heading2Char">
    <w:name w:val="Heading 2 Char"/>
    <w:basedOn w:val="DefaultParagraphFont"/>
    <w:link w:val="Heading2"/>
    <w:uiPriority w:val="9"/>
    <w:rsid w:val="00B50525"/>
    <w:rPr>
      <w:rFonts w:asciiTheme="majorHAnsi" w:eastAsiaTheme="majorEastAsia" w:hAnsiTheme="majorHAnsi" w:cstheme="majorBidi"/>
      <w:b/>
      <w:bCs/>
      <w:color w:val="4F81BD" w:themeColor="accent1"/>
      <w:sz w:val="26"/>
      <w:szCs w:val="26"/>
    </w:rPr>
  </w:style>
  <w:style w:type="character" w:customStyle="1" w:styleId="messagebody">
    <w:name w:val="message_body"/>
    <w:basedOn w:val="DefaultParagraphFont"/>
    <w:rsid w:val="00E81A71"/>
  </w:style>
  <w:style w:type="character" w:styleId="IntenseReference">
    <w:name w:val="Intense Reference"/>
    <w:basedOn w:val="DefaultParagraphFont"/>
    <w:uiPriority w:val="32"/>
    <w:qFormat/>
    <w:rsid w:val="00BC1653"/>
    <w:rPr>
      <w:b/>
      <w:bCs/>
      <w:smallCaps/>
      <w:color w:val="C0504D" w:themeColor="accent2"/>
      <w:spacing w:val="5"/>
      <w:u w:val="single"/>
    </w:rPr>
  </w:style>
  <w:style w:type="paragraph" w:customStyle="1" w:styleId="Standard">
    <w:name w:val="Standard"/>
    <w:rsid w:val="00E54CF3"/>
    <w:pPr>
      <w:suppressAutoHyphens/>
      <w:autoSpaceDN w:val="0"/>
    </w:pPr>
    <w:rPr>
      <w:rFonts w:ascii="Calibri" w:eastAsia="SimSun" w:hAnsi="Calibri" w:cs="Tahoma"/>
      <w:kern w:val="3"/>
    </w:rPr>
  </w:style>
  <w:style w:type="character" w:styleId="SubtleReference">
    <w:name w:val="Subtle Reference"/>
    <w:basedOn w:val="DefaultParagraphFont"/>
    <w:uiPriority w:val="31"/>
    <w:qFormat/>
    <w:rsid w:val="00047595"/>
    <w:rPr>
      <w:smallCaps/>
      <w:color w:val="C0504D" w:themeColor="accent2"/>
      <w:u w:val="single"/>
    </w:rPr>
  </w:style>
  <w:style w:type="character" w:customStyle="1" w:styleId="Heading3Char">
    <w:name w:val="Heading 3 Char"/>
    <w:basedOn w:val="DefaultParagraphFont"/>
    <w:link w:val="Heading3"/>
    <w:uiPriority w:val="9"/>
    <w:rsid w:val="00F36B6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36B68"/>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F36B68"/>
    <w:pPr>
      <w:spacing w:before="100" w:beforeAutospacing="1" w:after="100" w:afterAutospacing="1" w:line="240" w:lineRule="auto"/>
    </w:pPr>
    <w:rPr>
      <w:rFonts w:ascii="Times New Roman" w:eastAsia="Times New Roman" w:hAnsi="Times New Roman" w:cs="Times New Roman"/>
      <w:sz w:val="24"/>
      <w:szCs w:val="24"/>
    </w:rPr>
  </w:style>
  <w:style w:type="paragraph" w:styleId="TOC3">
    <w:name w:val="toc 3"/>
    <w:basedOn w:val="Normal"/>
    <w:next w:val="Normal"/>
    <w:autoRedefine/>
    <w:uiPriority w:val="39"/>
    <w:unhideWhenUsed/>
    <w:rsid w:val="00F36B68"/>
    <w:pPr>
      <w:spacing w:after="100"/>
      <w:ind w:left="440"/>
    </w:pPr>
  </w:style>
  <w:style w:type="character" w:styleId="CommentReference">
    <w:name w:val="annotation reference"/>
    <w:basedOn w:val="DefaultParagraphFont"/>
    <w:uiPriority w:val="99"/>
    <w:semiHidden/>
    <w:unhideWhenUsed/>
    <w:rsid w:val="00C839CE"/>
    <w:rPr>
      <w:sz w:val="16"/>
      <w:szCs w:val="16"/>
    </w:rPr>
  </w:style>
  <w:style w:type="paragraph" w:styleId="CommentText">
    <w:name w:val="annotation text"/>
    <w:basedOn w:val="Normal"/>
    <w:link w:val="CommentTextChar"/>
    <w:uiPriority w:val="99"/>
    <w:semiHidden/>
    <w:unhideWhenUsed/>
    <w:rsid w:val="00C839CE"/>
    <w:pPr>
      <w:spacing w:line="240" w:lineRule="auto"/>
    </w:pPr>
    <w:rPr>
      <w:sz w:val="20"/>
      <w:szCs w:val="20"/>
    </w:rPr>
  </w:style>
  <w:style w:type="character" w:customStyle="1" w:styleId="CommentTextChar">
    <w:name w:val="Comment Text Char"/>
    <w:basedOn w:val="DefaultParagraphFont"/>
    <w:link w:val="CommentText"/>
    <w:uiPriority w:val="99"/>
    <w:semiHidden/>
    <w:rsid w:val="00C839CE"/>
    <w:rPr>
      <w:sz w:val="20"/>
      <w:szCs w:val="20"/>
    </w:rPr>
  </w:style>
  <w:style w:type="paragraph" w:styleId="CommentSubject">
    <w:name w:val="annotation subject"/>
    <w:basedOn w:val="CommentText"/>
    <w:next w:val="CommentText"/>
    <w:link w:val="CommentSubjectChar"/>
    <w:uiPriority w:val="99"/>
    <w:semiHidden/>
    <w:unhideWhenUsed/>
    <w:rsid w:val="00C839CE"/>
    <w:rPr>
      <w:b/>
      <w:bCs/>
    </w:rPr>
  </w:style>
  <w:style w:type="character" w:customStyle="1" w:styleId="CommentSubjectChar">
    <w:name w:val="Comment Subject Char"/>
    <w:basedOn w:val="CommentTextChar"/>
    <w:link w:val="CommentSubject"/>
    <w:uiPriority w:val="99"/>
    <w:semiHidden/>
    <w:rsid w:val="00C839CE"/>
    <w:rPr>
      <w:b/>
      <w:bCs/>
      <w:sz w:val="20"/>
      <w:szCs w:val="20"/>
    </w:rPr>
  </w:style>
  <w:style w:type="paragraph" w:styleId="Revision">
    <w:name w:val="Revision"/>
    <w:hidden/>
    <w:uiPriority w:val="99"/>
    <w:semiHidden/>
    <w:rsid w:val="007728D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5233801">
      <w:bodyDiv w:val="1"/>
      <w:marLeft w:val="0"/>
      <w:marRight w:val="0"/>
      <w:marTop w:val="0"/>
      <w:marBottom w:val="0"/>
      <w:divBdr>
        <w:top w:val="none" w:sz="0" w:space="0" w:color="auto"/>
        <w:left w:val="none" w:sz="0" w:space="0" w:color="auto"/>
        <w:bottom w:val="none" w:sz="0" w:space="0" w:color="auto"/>
        <w:right w:val="none" w:sz="0" w:space="0" w:color="auto"/>
      </w:divBdr>
      <w:divsChild>
        <w:div w:id="1721124279">
          <w:marLeft w:val="0"/>
          <w:marRight w:val="0"/>
          <w:marTop w:val="0"/>
          <w:marBottom w:val="0"/>
          <w:divBdr>
            <w:top w:val="none" w:sz="0" w:space="0" w:color="auto"/>
            <w:left w:val="none" w:sz="0" w:space="0" w:color="auto"/>
            <w:bottom w:val="none" w:sz="0" w:space="0" w:color="auto"/>
            <w:right w:val="none" w:sz="0" w:space="0" w:color="auto"/>
          </w:divBdr>
        </w:div>
      </w:divsChild>
    </w:div>
    <w:div w:id="1353646184">
      <w:bodyDiv w:val="1"/>
      <w:marLeft w:val="0"/>
      <w:marRight w:val="0"/>
      <w:marTop w:val="0"/>
      <w:marBottom w:val="0"/>
      <w:divBdr>
        <w:top w:val="none" w:sz="0" w:space="0" w:color="auto"/>
        <w:left w:val="none" w:sz="0" w:space="0" w:color="auto"/>
        <w:bottom w:val="none" w:sz="0" w:space="0" w:color="auto"/>
        <w:right w:val="none" w:sz="0" w:space="0" w:color="auto"/>
      </w:divBdr>
      <w:divsChild>
        <w:div w:id="2094819840">
          <w:marLeft w:val="0"/>
          <w:marRight w:val="0"/>
          <w:marTop w:val="0"/>
          <w:marBottom w:val="0"/>
          <w:divBdr>
            <w:top w:val="none" w:sz="0" w:space="0" w:color="auto"/>
            <w:left w:val="none" w:sz="0" w:space="0" w:color="auto"/>
            <w:bottom w:val="none" w:sz="0" w:space="0" w:color="auto"/>
            <w:right w:val="none" w:sz="0" w:space="0" w:color="auto"/>
          </w:divBdr>
        </w:div>
      </w:divsChild>
    </w:div>
    <w:div w:id="1446584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11.png"/><Relationship Id="rId26" Type="http://schemas.openxmlformats.org/officeDocument/2006/relationships/image" Target="media/image18.png"/><Relationship Id="rId39" Type="http://schemas.openxmlformats.org/officeDocument/2006/relationships/image" Target="media/image29.png"/><Relationship Id="rId21" Type="http://schemas.openxmlformats.org/officeDocument/2006/relationships/image" Target="media/image14.png"/><Relationship Id="rId34" Type="http://schemas.openxmlformats.org/officeDocument/2006/relationships/image" Target="media/image24.png"/><Relationship Id="rId42" Type="http://schemas.openxmlformats.org/officeDocument/2006/relationships/image" Target="media/image31.png"/><Relationship Id="rId47" Type="http://schemas.openxmlformats.org/officeDocument/2006/relationships/image" Target="media/image35.png"/><Relationship Id="rId50" Type="http://schemas.openxmlformats.org/officeDocument/2006/relationships/image" Target="media/image37.png"/><Relationship Id="rId55" Type="http://schemas.openxmlformats.org/officeDocument/2006/relationships/fontTable" Target="fontTable.xml"/><Relationship Id="rId7" Type="http://schemas.openxmlformats.org/officeDocument/2006/relationships/image" Target="media/image4.png"/><Relationship Id="rId12" Type="http://schemas.microsoft.com/office/2011/relationships/commentsExtended" Target="commentsExtended.xml"/><Relationship Id="rId17" Type="http://schemas.openxmlformats.org/officeDocument/2006/relationships/footer" Target="footer2.xml"/><Relationship Id="rId25" Type="http://schemas.openxmlformats.org/officeDocument/2006/relationships/image" Target="media/image17.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4.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png"/><Relationship Id="rId29" Type="http://schemas.openxmlformats.org/officeDocument/2006/relationships/footer" Target="footer4.xml"/><Relationship Id="rId41" Type="http://schemas.openxmlformats.org/officeDocument/2006/relationships/image" Target="media/image30.png"/><Relationship Id="rId54" Type="http://schemas.openxmlformats.org/officeDocument/2006/relationships/footer" Target="footer10.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omments" Target="comments.xml"/><Relationship Id="rId24" Type="http://schemas.openxmlformats.org/officeDocument/2006/relationships/footer" Target="footer3.xml"/><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footer" Target="footer6.xml"/><Relationship Id="rId45" Type="http://schemas.openxmlformats.org/officeDocument/2006/relationships/image" Target="media/image33.png"/><Relationship Id="rId53" Type="http://schemas.openxmlformats.org/officeDocument/2006/relationships/image" Target="media/image39.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image" Target="media/image20.png"/><Relationship Id="rId36" Type="http://schemas.openxmlformats.org/officeDocument/2006/relationships/image" Target="media/image26.png"/><Relationship Id="rId49" Type="http://schemas.openxmlformats.org/officeDocument/2006/relationships/image" Target="media/image36.png"/><Relationship Id="rId10" Type="http://schemas.openxmlformats.org/officeDocument/2006/relationships/image" Target="media/image7.png"/><Relationship Id="rId19" Type="http://schemas.openxmlformats.org/officeDocument/2006/relationships/image" Target="media/image12.png"/><Relationship Id="rId31" Type="http://schemas.openxmlformats.org/officeDocument/2006/relationships/footer" Target="footer5.xml"/><Relationship Id="rId44" Type="http://schemas.openxmlformats.org/officeDocument/2006/relationships/footer" Target="footer7.xml"/><Relationship Id="rId52"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6.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image" Target="media/image19.png"/><Relationship Id="rId30" Type="http://schemas.openxmlformats.org/officeDocument/2006/relationships/image" Target="media/image21.png"/><Relationship Id="rId35" Type="http://schemas.openxmlformats.org/officeDocument/2006/relationships/image" Target="media/image25.png"/><Relationship Id="rId43" Type="http://schemas.openxmlformats.org/officeDocument/2006/relationships/image" Target="media/image32.png"/><Relationship Id="rId48" Type="http://schemas.openxmlformats.org/officeDocument/2006/relationships/footer" Target="footer8.xml"/><Relationship Id="rId56" Type="http://schemas.openxmlformats.org/officeDocument/2006/relationships/theme" Target="theme/theme1.xml"/><Relationship Id="rId8" Type="http://schemas.openxmlformats.org/officeDocument/2006/relationships/image" Target="media/image5.png"/><Relationship Id="rId51" Type="http://schemas.openxmlformats.org/officeDocument/2006/relationships/image" Target="media/image38.png"/><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hyperlink" Target="http://www.kensium.com/" TargetMode="External"/></Relationships>
</file>

<file path=word/_rels/footer10.xml.rels><?xml version="1.0" encoding="UTF-8" standalone="yes"?>
<Relationships xmlns="http://schemas.openxmlformats.org/package/2006/relationships"><Relationship Id="rId1" Type="http://schemas.openxmlformats.org/officeDocument/2006/relationships/hyperlink" Target="http://www.kensium.com/"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kensium.com/"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kensium.com/"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kensium.com/"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kensium.com/" TargetMode="External"/></Relationships>
</file>

<file path=word/_rels/footer6.xml.rels><?xml version="1.0" encoding="UTF-8" standalone="yes"?>
<Relationships xmlns="http://schemas.openxmlformats.org/package/2006/relationships"><Relationship Id="rId1" Type="http://schemas.openxmlformats.org/officeDocument/2006/relationships/hyperlink" Target="http://www.kensium.com/" TargetMode="External"/></Relationships>
</file>

<file path=word/_rels/footer7.xml.rels><?xml version="1.0" encoding="UTF-8" standalone="yes"?>
<Relationships xmlns="http://schemas.openxmlformats.org/package/2006/relationships"><Relationship Id="rId1" Type="http://schemas.openxmlformats.org/officeDocument/2006/relationships/hyperlink" Target="http://www.kensium.com/" TargetMode="External"/></Relationships>
</file>

<file path=word/_rels/footer8.xml.rels><?xml version="1.0" encoding="UTF-8" standalone="yes"?>
<Relationships xmlns="http://schemas.openxmlformats.org/package/2006/relationships"><Relationship Id="rId1" Type="http://schemas.openxmlformats.org/officeDocument/2006/relationships/hyperlink" Target="http://www.kensium.com/" TargetMode="External"/></Relationships>
</file>

<file path=word/_rels/footer9.xml.rels><?xml version="1.0" encoding="UTF-8" standalone="yes"?>
<Relationships xmlns="http://schemas.openxmlformats.org/package/2006/relationships"><Relationship Id="rId1" Type="http://schemas.openxmlformats.org/officeDocument/2006/relationships/hyperlink" Target="http://www.kensium.com/" TargetMode="Externa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44</Pages>
  <Words>8869</Words>
  <Characters>50559</Characters>
  <Application>Microsoft Office Word</Application>
  <DocSecurity>0</DocSecurity>
  <Lines>421</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Pavani</dc:creator>
  <cp:lastModifiedBy>Marilyn Cook</cp:lastModifiedBy>
  <cp:revision>2</cp:revision>
  <dcterms:created xsi:type="dcterms:W3CDTF">2016-07-13T22:49:00Z</dcterms:created>
  <dcterms:modified xsi:type="dcterms:W3CDTF">2016-07-13T22:49:00Z</dcterms:modified>
</cp:coreProperties>
</file>